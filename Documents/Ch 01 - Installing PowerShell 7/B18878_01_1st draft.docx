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2E163" w14:textId="13D938BB" w:rsidR="00B81CD8" w:rsidRPr="0040537E" w:rsidRDefault="00B81CD8" w:rsidP="009D0F10">
      <w:pPr>
        <w:pStyle w:val="ChapterNumberPACKT"/>
      </w:pPr>
    </w:p>
    <w:p w14:paraId="73B810DC" w14:textId="39DE4167" w:rsidR="009D0F10" w:rsidRDefault="006E6DE8" w:rsidP="009D0F10">
      <w:pPr>
        <w:pStyle w:val="ChapterNumberPACKT"/>
      </w:pPr>
      <w:r>
        <w:t>1</w:t>
      </w:r>
    </w:p>
    <w:p w14:paraId="776BCE0A" w14:textId="151CC65B" w:rsidR="009D0F10" w:rsidRDefault="00B75F98" w:rsidP="00C20538">
      <w:pPr>
        <w:pStyle w:val="ChapterTitlePACKT"/>
      </w:pPr>
      <w:r>
        <w:t>Installing and Configuring PowerShell 7</w:t>
      </w:r>
    </w:p>
    <w:p w14:paraId="0F87E039" w14:textId="2DBEE305" w:rsidR="009D0F10" w:rsidRDefault="001A7AB0" w:rsidP="009D0F10">
      <w:pPr>
        <w:pStyle w:val="NormalPACKT"/>
      </w:pPr>
      <w:r>
        <w:t>T</w:t>
      </w:r>
      <w:r w:rsidR="009D0F10">
        <w:t>his chapter</w:t>
      </w:r>
      <w:r>
        <w:t xml:space="preserve"> covers</w:t>
      </w:r>
      <w:r w:rsidR="009D0F10">
        <w:t xml:space="preserve"> the following recipes:</w:t>
      </w:r>
    </w:p>
    <w:p w14:paraId="0D050BE6" w14:textId="4B899444" w:rsidR="00D752E1" w:rsidRDefault="00D752E1" w:rsidP="00D752E1">
      <w:pPr>
        <w:pStyle w:val="BulletPACKT"/>
      </w:pPr>
      <w:bookmarkStart w:id="0" w:name="_Hlk100042954"/>
      <w:r>
        <w:t>Install</w:t>
      </w:r>
      <w:r w:rsidR="00D710F0">
        <w:t>ing</w:t>
      </w:r>
      <w:r>
        <w:t xml:space="preserve"> PowerShell 7</w:t>
      </w:r>
    </w:p>
    <w:bookmarkEnd w:id="0"/>
    <w:p w14:paraId="15A62457" w14:textId="2B95F88C" w:rsidR="00D752E1" w:rsidRDefault="007C0211" w:rsidP="00D752E1">
      <w:pPr>
        <w:pStyle w:val="BulletPACKT"/>
      </w:pPr>
      <w:r>
        <w:t xml:space="preserve">Installing PowerShell 7 using </w:t>
      </w:r>
      <w:proofErr w:type="spellStart"/>
      <w:r>
        <w:t>Chocolately</w:t>
      </w:r>
      <w:proofErr w:type="spellEnd"/>
    </w:p>
    <w:p w14:paraId="594D8B5B" w14:textId="36755BAC" w:rsidR="007C0211" w:rsidRDefault="007C0211" w:rsidP="00D752E1">
      <w:pPr>
        <w:pStyle w:val="BulletPACKT"/>
      </w:pPr>
      <w:r>
        <w:t>Using the PowerShell 7 Console</w:t>
      </w:r>
    </w:p>
    <w:p w14:paraId="1D327E59" w14:textId="1DBF36D0" w:rsidR="00D752E1" w:rsidRDefault="00D752E1" w:rsidP="00D752E1">
      <w:pPr>
        <w:pStyle w:val="BulletPACKT"/>
      </w:pPr>
      <w:r>
        <w:t>Building PowerShell 7 profile files</w:t>
      </w:r>
    </w:p>
    <w:p w14:paraId="4BA68475" w14:textId="707F9641" w:rsidR="00D556BC" w:rsidRDefault="00D556BC" w:rsidP="00D752E1">
      <w:pPr>
        <w:pStyle w:val="BulletPACKT"/>
      </w:pPr>
      <w:r>
        <w:t>Exploring Installation artifacts</w:t>
      </w:r>
    </w:p>
    <w:p w14:paraId="3525E730" w14:textId="77777777" w:rsidR="00D752E1" w:rsidRDefault="00D752E1" w:rsidP="00D752E1">
      <w:pPr>
        <w:pStyle w:val="BulletPACKT"/>
      </w:pPr>
      <w:r>
        <w:t>Installing VS Code</w:t>
      </w:r>
    </w:p>
    <w:p w14:paraId="0A22E186" w14:textId="743381EA" w:rsidR="00D752E1" w:rsidRDefault="00D752E1" w:rsidP="00D752E1">
      <w:pPr>
        <w:pStyle w:val="BulletPACKT"/>
      </w:pPr>
      <w:r>
        <w:t xml:space="preserve">Installing </w:t>
      </w:r>
      <w:r w:rsidR="00D95164">
        <w:t xml:space="preserve">the </w:t>
      </w:r>
      <w:r>
        <w:t>Cascadia Code font</w:t>
      </w:r>
    </w:p>
    <w:p w14:paraId="77329749" w14:textId="79DDF6B3" w:rsidR="00D752E1" w:rsidRDefault="00D752E1" w:rsidP="00D752E1">
      <w:pPr>
        <w:pStyle w:val="BulletPACKT"/>
      </w:pPr>
      <w:r>
        <w:t>Explor</w:t>
      </w:r>
      <w:r w:rsidR="00A20590">
        <w:t>ing</w:t>
      </w:r>
      <w:r>
        <w:t xml:space="preserve"> PSReadLine</w:t>
      </w:r>
    </w:p>
    <w:p w14:paraId="2D75899D" w14:textId="77777777" w:rsidR="0018485E" w:rsidRPr="00CA464B" w:rsidRDefault="0018485E" w:rsidP="00CA464B">
      <w:pPr>
        <w:pStyle w:val="Heading1"/>
        <w:tabs>
          <w:tab w:val="left" w:pos="0"/>
        </w:tabs>
      </w:pPr>
      <w:r>
        <w:t>Introduction</w:t>
      </w:r>
    </w:p>
    <w:p w14:paraId="112D201C" w14:textId="77777777" w:rsidR="0018485E" w:rsidRDefault="0018485E" w:rsidP="0018485E">
      <w:pPr>
        <w:pStyle w:val="NormalPACKT"/>
      </w:pPr>
    </w:p>
    <w:p w14:paraId="0B357E02" w14:textId="25172979" w:rsidR="0018485E" w:rsidRPr="001A1A7A" w:rsidRDefault="0018485E" w:rsidP="00C20538">
      <w:pPr>
        <w:pStyle w:val="NormalPACKT"/>
      </w:pPr>
      <w:r>
        <w:t>Since moving to Open Source, PowerShell Core or PowerShell 7, or just plain PowerShell, has been a continuing work in progress.</w:t>
      </w:r>
      <w:bookmarkStart w:id="1" w:name="_Hlk53149693"/>
      <w:r>
        <w:t xml:space="preserve"> Windows PowerShell, first </w:t>
      </w:r>
      <w:r w:rsidRPr="001A1A7A">
        <w:t>introduced to the public in 2003</w:t>
      </w:r>
      <w:bookmarkEnd w:id="1"/>
      <w:r w:rsidRPr="001A1A7A">
        <w:t xml:space="preserve">, was </w:t>
      </w:r>
      <w:r>
        <w:t xml:space="preserve">first </w:t>
      </w:r>
      <w:r w:rsidRPr="001A1A7A">
        <w:t xml:space="preserve">released </w:t>
      </w:r>
      <w:r>
        <w:t xml:space="preserve">formally, </w:t>
      </w:r>
      <w:r w:rsidRPr="001A1A7A">
        <w:t xml:space="preserve">as Windows PowerShell </w:t>
      </w:r>
      <w:r>
        <w:t>v</w:t>
      </w:r>
      <w:r w:rsidRPr="001A1A7A">
        <w:t>1</w:t>
      </w:r>
      <w:r>
        <w:t>,</w:t>
      </w:r>
      <w:r w:rsidRPr="001A1A7A">
        <w:t xml:space="preserve"> in 2006. Over the next decade, Microsoft released multiple versions</w:t>
      </w:r>
      <w:r w:rsidR="00D95164">
        <w:t xml:space="preserve"> of Windows PowerShell</w:t>
      </w:r>
      <w:r w:rsidRPr="001A1A7A">
        <w:t xml:space="preserve">, ending with PowerShell 5.1. </w:t>
      </w:r>
      <w:r w:rsidR="00D95164">
        <w:t xml:space="preserve">Additionally, Windows PowerShell changed from </w:t>
      </w:r>
      <w:r w:rsidRPr="001A1A7A">
        <w:t>an add-in to Windows to an integrated feature</w:t>
      </w:r>
      <w:r w:rsidR="00D95164">
        <w:t xml:space="preserve"> of Windows</w:t>
      </w:r>
      <w:r w:rsidRPr="001A1A7A">
        <w:t>. Microsoft plan</w:t>
      </w:r>
      <w:r>
        <w:t>s</w:t>
      </w:r>
      <w:r w:rsidRPr="001A1A7A">
        <w:t xml:space="preserve"> to support Windows PowerShell 5.1 for a long time</w:t>
      </w:r>
      <w:r>
        <w:t>,</w:t>
      </w:r>
      <w:r w:rsidRPr="001A1A7A">
        <w:t xml:space="preserve"> but no new features are likely. </w:t>
      </w:r>
    </w:p>
    <w:p w14:paraId="72428A0A" w14:textId="393B1392" w:rsidR="00D95164" w:rsidRDefault="00D95164" w:rsidP="0018485E">
      <w:pPr>
        <w:pStyle w:val="NormalPACKT"/>
      </w:pPr>
      <w:r>
        <w:t xml:space="preserve">In 2016, the </w:t>
      </w:r>
      <w:r w:rsidR="0018485E" w:rsidRPr="001A1A7A">
        <w:t xml:space="preserve">PowerShell development team began working on an </w:t>
      </w:r>
      <w:r w:rsidR="0018485E">
        <w:t>o</w:t>
      </w:r>
      <w:r w:rsidR="0018485E" w:rsidRPr="001A1A7A">
        <w:t>pen</w:t>
      </w:r>
      <w:r w:rsidR="0018485E">
        <w:t>-s</w:t>
      </w:r>
      <w:r w:rsidR="0018485E" w:rsidRPr="001A1A7A">
        <w:t>ource version of PowerShell based on the open</w:t>
      </w:r>
      <w:r w:rsidR="0018485E">
        <w:t>-</w:t>
      </w:r>
      <w:r w:rsidR="0018485E" w:rsidRPr="001A1A7A">
        <w:t xml:space="preserve">source version of .NET Core. </w:t>
      </w:r>
      <w:r>
        <w:t xml:space="preserve">You can read the announcement by Jeffrey Snover here: </w:t>
      </w:r>
      <w:r w:rsidRPr="00D95164">
        <w:rPr>
          <w:rStyle w:val="URLPACKTChar"/>
        </w:rPr>
        <w:t>https://azure.microsoft.com/en-us/blog/powershell-is-open-sourced-and-is-available-on-linux/.</w:t>
      </w:r>
    </w:p>
    <w:p w14:paraId="1E2FD02C" w14:textId="79577C7C" w:rsidR="0018485E" w:rsidRPr="001A1A7A" w:rsidRDefault="0018485E" w:rsidP="0018485E">
      <w:pPr>
        <w:pStyle w:val="NormalPACKT"/>
      </w:pPr>
      <w:r w:rsidRPr="001A1A7A">
        <w:t xml:space="preserve">The </w:t>
      </w:r>
      <w:r w:rsidR="00D95164">
        <w:t>initial versions</w:t>
      </w:r>
      <w:r w:rsidRPr="001A1A7A">
        <w:t>, PowerShell Core 6.</w:t>
      </w:r>
      <w:r>
        <w:t>0, 6.1,</w:t>
      </w:r>
      <w:r w:rsidRPr="001A1A7A">
        <w:t xml:space="preserve"> and 6.2</w:t>
      </w:r>
      <w:r>
        <w:t>,</w:t>
      </w:r>
      <w:r w:rsidRPr="001A1A7A">
        <w:t xml:space="preserve"> represented</w:t>
      </w:r>
      <w:r>
        <w:t>, in effect, a</w:t>
      </w:r>
      <w:r w:rsidRPr="001A1A7A">
        <w:t xml:space="preserve"> proof of concept </w:t>
      </w:r>
      <w:r>
        <w:t>–</w:t>
      </w:r>
      <w:r w:rsidRPr="001A1A7A">
        <w:t xml:space="preserve"> you </w:t>
      </w:r>
      <w:r>
        <w:t>could</w:t>
      </w:r>
      <w:r w:rsidRPr="001A1A7A">
        <w:t xml:space="preserve"> run the </w:t>
      </w:r>
      <w:r>
        <w:t xml:space="preserve">core </w:t>
      </w:r>
      <w:r w:rsidRPr="001A1A7A">
        <w:t>function</w:t>
      </w:r>
      <w:r>
        <w:t>s</w:t>
      </w:r>
      <w:r w:rsidRPr="001A1A7A">
        <w:t xml:space="preserve"> and features of PowerShell across the Windows, Mac, and Linux platforms.</w:t>
      </w:r>
      <w:r>
        <w:t xml:space="preserve"> Those early versions also enabled the development team to implement all the necessary tooling to </w:t>
      </w:r>
      <w:r w:rsidR="00E95601">
        <w:t>allow</w:t>
      </w:r>
      <w:r>
        <w:t xml:space="preserve"> future development.</w:t>
      </w:r>
      <w:r w:rsidRPr="001A1A7A">
        <w:t xml:space="preserve"> But the</w:t>
      </w:r>
      <w:r>
        <w:t>y</w:t>
      </w:r>
      <w:r w:rsidRPr="001A1A7A">
        <w:t xml:space="preserve"> were quite limited in supporting the rich needs of the IT </w:t>
      </w:r>
      <w:r>
        <w:t>p</w:t>
      </w:r>
      <w:r w:rsidRPr="001A1A7A">
        <w:t>ro</w:t>
      </w:r>
      <w:r w:rsidR="00D95164">
        <w:t>fessional</w:t>
      </w:r>
      <w:r w:rsidRPr="001A1A7A">
        <w:t xml:space="preserve"> community</w:t>
      </w:r>
      <w:r>
        <w:t>.</w:t>
      </w:r>
      <w:r w:rsidR="00D95164">
        <w:t xml:space="preserve"> </w:t>
      </w:r>
    </w:p>
    <w:p w14:paraId="2B51D95D" w14:textId="74091A9B" w:rsidR="0018485E" w:rsidRDefault="0018485E" w:rsidP="0018485E">
      <w:pPr>
        <w:pStyle w:val="NormalPACKT"/>
      </w:pPr>
      <w:r>
        <w:t xml:space="preserve">With the release of PowerShell 7.0 came improved parity with Windows PowerShell. </w:t>
      </w:r>
      <w:r w:rsidR="00E95601">
        <w:t>A few modules</w:t>
      </w:r>
      <w:r>
        <w:t xml:space="preserve"> did not work with PowerShell 7, and a few more </w:t>
      </w:r>
      <w:r w:rsidR="00D95164">
        <w:t>operated</w:t>
      </w:r>
      <w:r>
        <w:t xml:space="preserve"> via a compatibility mechanism. PowerShell 7.0 shipped in 2019 and was followed by version 7.1</w:t>
      </w:r>
      <w:r w:rsidR="00D95164">
        <w:t xml:space="preserve"> and </w:t>
      </w:r>
      <w:r>
        <w:t xml:space="preserve">Version 7.2 </w:t>
      </w:r>
      <w:r w:rsidR="00D95164">
        <w:t>(</w:t>
      </w:r>
      <w:r>
        <w:t>released in late 2021</w:t>
      </w:r>
      <w:r w:rsidR="00D95164">
        <w:t>)</w:t>
      </w:r>
      <w:r>
        <w:t xml:space="preserve">. This </w:t>
      </w:r>
      <w:r>
        <w:lastRenderedPageBreak/>
        <w:t>book uses the term “PowerShell 7” to include both PowerShell 7.0, 7.1, and 7.2.</w:t>
      </w:r>
      <w:r w:rsidR="00D95164">
        <w:t xml:space="preserve"> If there are version-specific issues,</w:t>
      </w:r>
      <w:r w:rsidR="00BE2206">
        <w:t xml:space="preserve"> the chapters call those out specifically.</w:t>
      </w:r>
    </w:p>
    <w:p w14:paraId="64114F5F" w14:textId="1C4EAB64" w:rsidR="00D95164" w:rsidRDefault="00D95164" w:rsidP="0018485E">
      <w:pPr>
        <w:pStyle w:val="NormalPACKT"/>
      </w:pPr>
      <w:r>
        <w:t>Because Microsoft does not include PowerShell 7 in Windows</w:t>
      </w:r>
      <w:r w:rsidR="00BE2206">
        <w:t>,</w:t>
      </w:r>
      <w:r>
        <w:t xml:space="preserve"> you have to install it on each system. And as ever, you have options including direct from GitHub and via other installers such as Chocolatey. </w:t>
      </w:r>
    </w:p>
    <w:p w14:paraId="72755868" w14:textId="4D5C2C03" w:rsidR="00D95164" w:rsidRDefault="0018485E" w:rsidP="0018485E">
      <w:pPr>
        <w:pStyle w:val="NormalPACKT"/>
      </w:pPr>
      <w:r>
        <w:t>Once you have installed PowerShell 7, you can use it just as you used the Windows PowerShell console</w:t>
      </w:r>
      <w:r w:rsidR="00D95164">
        <w:t xml:space="preserve"> to run commands or scripts. You can run it from a shortcut on the desktop, from the start panel, from a shortcut on the taskbar, or just run the executable. The name of the executable for PowerShell 7 </w:t>
      </w:r>
      <w:r>
        <w:t xml:space="preserve">is </w:t>
      </w:r>
      <w:r w:rsidRPr="00FB64E8">
        <w:rPr>
          <w:rStyle w:val="CodeInTextPACKT"/>
        </w:rPr>
        <w:t>pwsh.exe</w:t>
      </w:r>
      <w:r>
        <w:t xml:space="preserve"> (versus </w:t>
      </w:r>
      <w:r w:rsidRPr="003E74EB">
        <w:rPr>
          <w:rStyle w:val="CodeTextPACKTChar"/>
        </w:rPr>
        <w:t>powershell.exe</w:t>
      </w:r>
      <w:r>
        <w:t xml:space="preserve"> for Windows PowerShell). </w:t>
      </w:r>
    </w:p>
    <w:p w14:paraId="7E0C9328" w14:textId="702F1A66" w:rsidR="0018485E" w:rsidRDefault="00D95164" w:rsidP="0018485E">
      <w:pPr>
        <w:pStyle w:val="NormalPACKT"/>
      </w:pPr>
      <w:r>
        <w:t xml:space="preserve">Another important difference is that </w:t>
      </w:r>
      <w:r w:rsidR="0018485E">
        <w:t xml:space="preserve">PowerShell 7 uses different profile file locations from Windows PowerShell. </w:t>
      </w:r>
      <w:r>
        <w:t xml:space="preserve">This feature allows you to </w:t>
      </w:r>
      <w:r w:rsidR="0018485E">
        <w:t xml:space="preserve">customize your profiles to </w:t>
      </w:r>
      <w:r w:rsidR="00E95601">
        <w:t>use</w:t>
      </w:r>
      <w:r w:rsidR="0018485E">
        <w:t xml:space="preserve"> the new PowerShell 7 features. </w:t>
      </w:r>
      <w:r>
        <w:t xml:space="preserve">And that, in turn, enables you to </w:t>
      </w:r>
      <w:r w:rsidR="0018485E">
        <w:t xml:space="preserve">run both Windows PowerShell and PowerShell 7 side by side without interference. </w:t>
      </w:r>
    </w:p>
    <w:p w14:paraId="43766595" w14:textId="219A3B94" w:rsidR="0018485E" w:rsidRDefault="0018485E" w:rsidP="0018485E">
      <w:pPr>
        <w:pStyle w:val="NormalPACKT"/>
      </w:pPr>
      <w:r>
        <w:t xml:space="preserve">Most IT Pros who have used Windows PowerShell are familiar with the </w:t>
      </w:r>
      <w:r w:rsidRPr="001F481A">
        <w:rPr>
          <w:rStyle w:val="KeyWordPACKT"/>
        </w:rPr>
        <w:t xml:space="preserve">Integrated Scripting Environment </w:t>
      </w:r>
      <w:r>
        <w:t>(</w:t>
      </w:r>
      <w:r w:rsidRPr="001F481A">
        <w:rPr>
          <w:rStyle w:val="KeyWordPACKT"/>
        </w:rPr>
        <w:t>ISE</w:t>
      </w:r>
      <w:r>
        <w:t>). The ISE was a great tool you used with Windows PowerShell</w:t>
      </w:r>
      <w:r w:rsidR="00E95601">
        <w:t>. However</w:t>
      </w:r>
      <w:r>
        <w:t xml:space="preserve">, you cannot use the ISE with PowerShell 7. A very </w:t>
      </w:r>
      <w:proofErr w:type="spellStart"/>
      <w:r>
        <w:t>worth</w:t>
      </w:r>
      <w:proofErr w:type="spellEnd"/>
      <w:r>
        <w:t xml:space="preserve"> successor to the ISE is </w:t>
      </w:r>
      <w:r w:rsidRPr="00E019D6">
        <w:rPr>
          <w:rStyle w:val="KeyWordPACKT"/>
        </w:rPr>
        <w:t>Visual Studio Code</w:t>
      </w:r>
      <w:r>
        <w:t xml:space="preserve"> (</w:t>
      </w:r>
      <w:r w:rsidRPr="00E019D6">
        <w:rPr>
          <w:rStyle w:val="KeyWordPACKT"/>
        </w:rPr>
        <w:t>VS Code</w:t>
      </w:r>
      <w:r>
        <w:t xml:space="preserve">), an open-source editing project that provides all the features of the ISE and a great deal more. Installation of VS Code is optional but relatively straightforward. </w:t>
      </w:r>
    </w:p>
    <w:p w14:paraId="3023EF4E" w14:textId="77777777" w:rsidR="0018485E" w:rsidRDefault="0018485E" w:rsidP="0018485E">
      <w:pPr>
        <w:pStyle w:val="NormalPACKT"/>
      </w:pPr>
      <w:r>
        <w:t xml:space="preserve">Microsoft also developed a new font, Cascadia Code, to coincide with the launch of VS Code. This font is a nice improvement over Courier or other mono-width fonts. All screenshots of working code in this book use this new font. </w:t>
      </w:r>
    </w:p>
    <w:p w14:paraId="6DA04592" w14:textId="3899E1C2" w:rsidR="0018485E" w:rsidRDefault="0018485E" w:rsidP="0018485E">
      <w:pPr>
        <w:pStyle w:val="NormalPACKT"/>
      </w:pPr>
      <w:r w:rsidRPr="00C13526">
        <w:rPr>
          <w:rStyle w:val="CodeInTextPACKT"/>
        </w:rPr>
        <w:t>PSReadLine</w:t>
      </w:r>
      <w:r>
        <w:t xml:space="preserve"> is a PowerShell module designed to provide color-coding of PowerShell scripts in the PowerShell 7 console. The module, included with PowerShell 7 by default, makes editing at the command line easier and more on par with the features available in Linux shells. You can also use the later versions of PS </w:t>
      </w:r>
      <w:proofErr w:type="spellStart"/>
      <w:r>
        <w:t>Readline</w:t>
      </w:r>
      <w:proofErr w:type="spellEnd"/>
      <w:r>
        <w:t xml:space="preserve"> with Windows PowerShell.  </w:t>
      </w:r>
    </w:p>
    <w:p w14:paraId="0276A2BA" w14:textId="046FAFBC" w:rsidR="0018485E" w:rsidRDefault="0018485E" w:rsidP="0018485E">
      <w:pPr>
        <w:pStyle w:val="Heading2"/>
      </w:pPr>
      <w:r>
        <w:t>Systems used in the chapter</w:t>
      </w:r>
    </w:p>
    <w:p w14:paraId="4BB570E6" w14:textId="73EAA234" w:rsidR="0018485E" w:rsidRDefault="00B94B85" w:rsidP="0018485E">
      <w:pPr>
        <w:pStyle w:val="NormalPACKT"/>
        <w:rPr>
          <w:lang w:val="en-GB"/>
        </w:rPr>
      </w:pPr>
      <w:r>
        <w:rPr>
          <w:lang w:val="en-GB"/>
        </w:rPr>
        <w:t xml:space="preserve">This chapter is all about getting you started with PowerShell 7 – installing and configuring your environment to make the most out of PowerShell 7. In this chapter, you use a single host, </w:t>
      </w:r>
      <w:r w:rsidRPr="00B94B85">
        <w:rPr>
          <w:rStyle w:val="CodeInTextPACKT"/>
        </w:rPr>
        <w:t>SRV1</w:t>
      </w:r>
      <w:r>
        <w:rPr>
          <w:lang w:val="en-GB"/>
        </w:rPr>
        <w:t>, as follows:</w:t>
      </w:r>
    </w:p>
    <w:p w14:paraId="0B5D9A15" w14:textId="7E36125B" w:rsidR="00B94B85" w:rsidRPr="0018485E" w:rsidRDefault="00B94B85" w:rsidP="00B94B85">
      <w:pPr>
        <w:pStyle w:val="FigurePACKT"/>
      </w:pPr>
      <w:r>
        <w:object w:dxaOrig="13755" w:dyaOrig="10051" w14:anchorId="218FCF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183.75pt" o:ole="">
            <v:imagedata r:id="rId6" o:title=""/>
          </v:shape>
          <o:OLEObject Type="Embed" ProgID="Visio.Drawing.15" ShapeID="_x0000_i1025" DrawAspect="Content" ObjectID="_1710760019" r:id="rId7"/>
        </w:object>
      </w:r>
    </w:p>
    <w:p w14:paraId="7C76E541" w14:textId="17A02EFC" w:rsidR="00B94B85" w:rsidRPr="00DC6325" w:rsidRDefault="00B94B85" w:rsidP="00C87B27">
      <w:pPr>
        <w:pStyle w:val="FigureCaptionPACKT"/>
      </w:pPr>
      <w:r w:rsidRPr="00DC6325">
        <w:t xml:space="preserve">Figure </w:t>
      </w:r>
      <w:r>
        <w:t>1</w:t>
      </w:r>
      <w:r w:rsidRPr="00DC6325">
        <w:t xml:space="preserve">.1: </w:t>
      </w:r>
      <w:r>
        <w:t>Host in use for this chapter</w:t>
      </w:r>
    </w:p>
    <w:p w14:paraId="7845E17A" w14:textId="30310607" w:rsidR="00B94B85" w:rsidRDefault="00B94B85" w:rsidP="00B94B85">
      <w:pPr>
        <w:pStyle w:val="LayoutInformationPACKT"/>
        <w:rPr>
          <w:noProof/>
        </w:rPr>
      </w:pPr>
      <w:r>
        <w:t xml:space="preserve">Insert </w:t>
      </w:r>
      <w:r w:rsidRPr="00C41783">
        <w:t>image</w:t>
      </w:r>
      <w:r>
        <w:t xml:space="preserve"> </w:t>
      </w:r>
      <w:r>
        <w:rPr>
          <w:noProof/>
        </w:rPr>
        <w:t>B18878_01</w:t>
      </w:r>
      <w:r w:rsidRPr="00023EAD">
        <w:rPr>
          <w:noProof/>
        </w:rPr>
        <w:t>_</w:t>
      </w:r>
      <w:r>
        <w:rPr>
          <w:noProof/>
        </w:rPr>
        <w:t>01.png</w:t>
      </w:r>
    </w:p>
    <w:p w14:paraId="2163959F" w14:textId="7CFD3F1D" w:rsidR="0018485E" w:rsidRDefault="00B94B85" w:rsidP="0018485E">
      <w:pPr>
        <w:pStyle w:val="NormalPACKT"/>
      </w:pPr>
      <w:r>
        <w:t xml:space="preserve">In later chapters, you will use additional servers and will promote </w:t>
      </w:r>
      <w:r w:rsidRPr="00B94B85">
        <w:rPr>
          <w:rStyle w:val="CodeInTextPACKT"/>
        </w:rPr>
        <w:t>SRV1</w:t>
      </w:r>
      <w:r>
        <w:t xml:space="preserve"> to be a domain</w:t>
      </w:r>
      <w:r w:rsidR="00BE2206">
        <w:t>-</w:t>
      </w:r>
      <w:r>
        <w:t xml:space="preserve">based server rather than being in a workgroup. </w:t>
      </w:r>
    </w:p>
    <w:p w14:paraId="072B5805" w14:textId="1D11C1C9" w:rsidR="0000165C" w:rsidRPr="009D0F10" w:rsidRDefault="0000165C" w:rsidP="0000165C">
      <w:pPr>
        <w:pStyle w:val="Heading1"/>
        <w:tabs>
          <w:tab w:val="left" w:pos="0"/>
        </w:tabs>
      </w:pPr>
      <w:r>
        <w:lastRenderedPageBreak/>
        <w:t>Installing PowerShell 7</w:t>
      </w:r>
    </w:p>
    <w:p w14:paraId="175489BD" w14:textId="32BF328B" w:rsidR="00E5033F" w:rsidRDefault="00D95164" w:rsidP="00C87B27">
      <w:pPr>
        <w:pStyle w:val="NormalPACKT"/>
      </w:pPr>
      <w:r>
        <w:t xml:space="preserve">As mentioned, </w:t>
      </w:r>
      <w:r w:rsidR="008A2B55">
        <w:t xml:space="preserve">PowerShell 7 is not installed in Windows by default, at least not at the time of writing. The </w:t>
      </w:r>
      <w:r w:rsidR="00C41783">
        <w:t xml:space="preserve">PowerShell team </w:t>
      </w:r>
      <w:r w:rsidR="00C13526">
        <w:t xml:space="preserve">made </w:t>
      </w:r>
      <w:r w:rsidR="008A2B55">
        <w:t>PowerShell 7</w:t>
      </w:r>
      <w:r w:rsidR="00C13526">
        <w:t>.1</w:t>
      </w:r>
      <w:r w:rsidR="008A2B55">
        <w:t xml:space="preserve"> available from the </w:t>
      </w:r>
      <w:r w:rsidR="003E1E02">
        <w:t>Microsoft</w:t>
      </w:r>
      <w:r w:rsidR="008A2B55">
        <w:t xml:space="preserve"> Store</w:t>
      </w:r>
      <w:r w:rsidR="00CF7487">
        <w:t>,</w:t>
      </w:r>
      <w:r w:rsidR="00C13526">
        <w:t xml:space="preserve"> which is useful to install PowerShell 7.1 or later on Windows 10</w:t>
      </w:r>
      <w:r w:rsidR="00E5033F">
        <w:t>/11</w:t>
      </w:r>
      <w:r w:rsidR="00C13526">
        <w:t xml:space="preserve"> systems. </w:t>
      </w:r>
      <w:r>
        <w:t>Windows Server does not6 support t</w:t>
      </w:r>
      <w:r w:rsidR="00E5033F">
        <w:t>he Microsoft store</w:t>
      </w:r>
      <w:r>
        <w:t xml:space="preserve">. </w:t>
      </w:r>
    </w:p>
    <w:p w14:paraId="6368ADB1" w14:textId="21F8AE6F" w:rsidR="008A2B55" w:rsidRDefault="00E5033F" w:rsidP="00C87B27">
      <w:pPr>
        <w:pStyle w:val="NormalPACKT"/>
      </w:pPr>
      <w:r>
        <w:t xml:space="preserve">You have other methods of installing PowerShell 7 on your systems. The first option is to use the </w:t>
      </w:r>
      <w:r w:rsidR="008A2B55" w:rsidRPr="00C41783">
        <w:rPr>
          <w:rStyle w:val="CodeInTextPACKT"/>
        </w:rPr>
        <w:t>Install-PowerShell.ps1</w:t>
      </w:r>
      <w:r w:rsidR="00CF7487">
        <w:t xml:space="preserve">, </w:t>
      </w:r>
      <w:r w:rsidR="008A2B55">
        <w:t xml:space="preserve">which you download from </w:t>
      </w:r>
      <w:r>
        <w:t>GitH</w:t>
      </w:r>
      <w:r w:rsidR="00D95164">
        <w:t>u</w:t>
      </w:r>
      <w:r>
        <w:t>b</w:t>
      </w:r>
      <w:r w:rsidR="00861497">
        <w:t>,</w:t>
      </w:r>
      <w:r w:rsidR="00C13526">
        <w:t xml:space="preserve"> as shown in this recipe. You can also use this recipe on Windows 10 hosts.</w:t>
      </w:r>
      <w:r w:rsidR="00D95164">
        <w:t xml:space="preserve"> This approach has the advantage of being the most up-to-date source of the latest versions of PowerShell. </w:t>
      </w:r>
    </w:p>
    <w:p w14:paraId="5CE85159" w14:textId="636F9D14" w:rsidR="0000165C" w:rsidRDefault="0000165C" w:rsidP="0000165C">
      <w:pPr>
        <w:pStyle w:val="Heading2"/>
        <w:tabs>
          <w:tab w:val="left" w:pos="0"/>
        </w:tabs>
      </w:pPr>
      <w:r>
        <w:t xml:space="preserve">Getting </w:t>
      </w:r>
      <w:r w:rsidR="00CF7487">
        <w:t>r</w:t>
      </w:r>
      <w:r>
        <w:t>eady</w:t>
      </w:r>
    </w:p>
    <w:p w14:paraId="5785B692" w14:textId="06C9A5C9" w:rsidR="0000165C" w:rsidRDefault="00FB64E8" w:rsidP="0000165C">
      <w:pPr>
        <w:pStyle w:val="NormalPACKT"/>
        <w:rPr>
          <w:lang w:val="en-GB"/>
        </w:rPr>
      </w:pPr>
      <w:r>
        <w:rPr>
          <w:lang w:val="en-GB"/>
        </w:rPr>
        <w:t xml:space="preserve">This recipe uses </w:t>
      </w:r>
      <w:r w:rsidRPr="008A2B55">
        <w:rPr>
          <w:rStyle w:val="CodeInTextPACKT"/>
        </w:rPr>
        <w:t>SRV1</w:t>
      </w:r>
      <w:r>
        <w:rPr>
          <w:lang w:val="en-GB"/>
        </w:rPr>
        <w:t xml:space="preserve">, a Windows Server </w:t>
      </w:r>
      <w:r w:rsidR="008A2B55">
        <w:rPr>
          <w:lang w:val="en-GB"/>
        </w:rPr>
        <w:t xml:space="preserve">workgroup </w:t>
      </w:r>
      <w:r>
        <w:rPr>
          <w:lang w:val="en-GB"/>
        </w:rPr>
        <w:t>host</w:t>
      </w:r>
      <w:r w:rsidR="008A2B55">
        <w:rPr>
          <w:lang w:val="en-GB"/>
        </w:rPr>
        <w:t>. There are no features of applications loaded on this se</w:t>
      </w:r>
      <w:r w:rsidR="00C41783">
        <w:rPr>
          <w:lang w:val="en-GB"/>
        </w:rPr>
        <w:t>r</w:t>
      </w:r>
      <w:r w:rsidR="008A2B55">
        <w:rPr>
          <w:lang w:val="en-GB"/>
        </w:rPr>
        <w:t>ver (yet).</w:t>
      </w:r>
    </w:p>
    <w:p w14:paraId="00E9D196" w14:textId="67AC17AF" w:rsidR="00D95164" w:rsidRPr="009D0F10" w:rsidRDefault="00D95164" w:rsidP="0000165C">
      <w:pPr>
        <w:pStyle w:val="NormalPACKT"/>
        <w:rPr>
          <w:lang w:val="en-GB"/>
        </w:rPr>
      </w:pPr>
      <w:r>
        <w:rPr>
          <w:lang w:val="en-GB"/>
        </w:rPr>
        <w:t>You can use either the Windows PowerShell console or the ISE for this recipe.</w:t>
      </w:r>
    </w:p>
    <w:p w14:paraId="59D8A95B" w14:textId="77777777" w:rsidR="0000165C" w:rsidRDefault="0000165C" w:rsidP="0000165C">
      <w:pPr>
        <w:pStyle w:val="Heading2"/>
        <w:tabs>
          <w:tab w:val="left" w:pos="0"/>
        </w:tabs>
      </w:pPr>
      <w:r>
        <w:t>How to do it...</w:t>
      </w:r>
    </w:p>
    <w:p w14:paraId="7044A2A4" w14:textId="06A1E513" w:rsidR="008A2B55" w:rsidRDefault="00D95164" w:rsidP="00D6189F">
      <w:pPr>
        <w:pStyle w:val="NumberedBulletPACKT"/>
        <w:rPr>
          <w:lang w:val="en-GB"/>
        </w:rPr>
      </w:pPr>
      <w:r>
        <w:rPr>
          <w:lang w:val="en-GB"/>
        </w:rPr>
        <w:t>S</w:t>
      </w:r>
      <w:r w:rsidR="001A2302">
        <w:rPr>
          <w:lang w:val="en-GB"/>
        </w:rPr>
        <w:t>et</w:t>
      </w:r>
      <w:r w:rsidR="000B465A">
        <w:rPr>
          <w:lang w:val="en-GB"/>
        </w:rPr>
        <w:t>ting</w:t>
      </w:r>
      <w:r w:rsidR="001A2302">
        <w:rPr>
          <w:lang w:val="en-GB"/>
        </w:rPr>
        <w:t xml:space="preserve"> </w:t>
      </w:r>
      <w:r w:rsidR="00CF7487">
        <w:rPr>
          <w:lang w:val="en-GB"/>
        </w:rPr>
        <w:t xml:space="preserve">an </w:t>
      </w:r>
      <w:r w:rsidR="00CF7487" w:rsidRPr="00C87B27">
        <w:t>e</w:t>
      </w:r>
      <w:r w:rsidR="001A2302" w:rsidRPr="00C87B27">
        <w:t>xecution</w:t>
      </w:r>
      <w:r w:rsidR="001A2302">
        <w:rPr>
          <w:lang w:val="en-GB"/>
        </w:rPr>
        <w:t xml:space="preserve"> </w:t>
      </w:r>
      <w:r w:rsidR="00CF7487">
        <w:rPr>
          <w:lang w:val="en-GB"/>
        </w:rPr>
        <w:t>p</w:t>
      </w:r>
      <w:r w:rsidR="001A2302">
        <w:rPr>
          <w:lang w:val="en-GB"/>
        </w:rPr>
        <w:t>olicy</w:t>
      </w:r>
      <w:r w:rsidR="00C41783">
        <w:rPr>
          <w:lang w:val="en-GB"/>
        </w:rPr>
        <w:t xml:space="preserve"> for Windows PowerShell</w:t>
      </w:r>
    </w:p>
    <w:p w14:paraId="561BAD34" w14:textId="77777777" w:rsidR="00D95164" w:rsidRDefault="00D95164" w:rsidP="00D95164">
      <w:pPr>
        <w:pStyle w:val="CodePACKT"/>
      </w:pPr>
    </w:p>
    <w:p w14:paraId="649F4CA1" w14:textId="51FF9C4A" w:rsidR="00D95164" w:rsidRDefault="00D95164" w:rsidP="00C87B27">
      <w:pPr>
        <w:pStyle w:val="CodePACKT"/>
      </w:pPr>
      <w:r>
        <w:t>Set-</w:t>
      </w:r>
      <w:proofErr w:type="spellStart"/>
      <w:r w:rsidRPr="00C87B27">
        <w:t>ExecutionPolicy</w:t>
      </w:r>
      <w:proofErr w:type="spellEnd"/>
      <w:r>
        <w:t xml:space="preserve"> -</w:t>
      </w:r>
      <w:proofErr w:type="spellStart"/>
      <w:r>
        <w:t>ExecutionPolicy</w:t>
      </w:r>
      <w:proofErr w:type="spellEnd"/>
      <w:r>
        <w:t xml:space="preserve"> Unrestricted -Force</w:t>
      </w:r>
    </w:p>
    <w:p w14:paraId="4E4B9787" w14:textId="77777777" w:rsidR="00D95164" w:rsidRDefault="00D95164" w:rsidP="00D95164">
      <w:pPr>
        <w:pStyle w:val="CodePACKT"/>
      </w:pPr>
    </w:p>
    <w:p w14:paraId="4500E41E" w14:textId="48A6F678" w:rsidR="00D95164" w:rsidRDefault="00D95164" w:rsidP="00D95164">
      <w:pPr>
        <w:pStyle w:val="NumberedBulletPACKT"/>
        <w:rPr>
          <w:color w:val="000000"/>
        </w:rPr>
      </w:pPr>
      <w:r>
        <w:t>Updating help text for Windows PowerShell</w:t>
      </w:r>
    </w:p>
    <w:p w14:paraId="640569FA" w14:textId="77777777" w:rsidR="00D95164" w:rsidRPr="00D95164" w:rsidRDefault="00D95164" w:rsidP="00D95164">
      <w:pPr>
        <w:pStyle w:val="CodePACKT"/>
        <w:rPr>
          <w:rStyle w:val="CodeInTextPACKT"/>
        </w:rPr>
      </w:pPr>
    </w:p>
    <w:p w14:paraId="4E3C3714" w14:textId="50158112" w:rsidR="00D95164" w:rsidRPr="00AC172A" w:rsidRDefault="00D95164" w:rsidP="00AC172A">
      <w:pPr>
        <w:pStyle w:val="CodePACKT"/>
        <w:rPr>
          <w:rStyle w:val="CodeInTextPACKT"/>
          <w:color w:val="auto"/>
        </w:rPr>
      </w:pPr>
      <w:r w:rsidRPr="00AC172A">
        <w:rPr>
          <w:rStyle w:val="CodeInTextPACKT"/>
          <w:color w:val="auto"/>
        </w:rPr>
        <w:t>Update-Help -Force |</w:t>
      </w:r>
    </w:p>
    <w:p w14:paraId="7719CE7B" w14:textId="77777777" w:rsidR="00D95164" w:rsidRPr="00AC172A" w:rsidRDefault="00D95164" w:rsidP="00AC172A">
      <w:pPr>
        <w:pStyle w:val="CodePACKT"/>
        <w:rPr>
          <w:rStyle w:val="CodeInTextPACKT"/>
          <w:color w:val="auto"/>
        </w:rPr>
      </w:pPr>
      <w:r w:rsidRPr="00AC172A">
        <w:rPr>
          <w:rStyle w:val="CodeInTextPACKT"/>
          <w:color w:val="auto"/>
        </w:rPr>
        <w:t>  Out-Null</w:t>
      </w:r>
    </w:p>
    <w:p w14:paraId="34134B2E" w14:textId="77777777" w:rsidR="00D95164" w:rsidRPr="00D95164" w:rsidRDefault="00D95164" w:rsidP="00D95164">
      <w:pPr>
        <w:pStyle w:val="NumberedBulletPACKT"/>
        <w:numPr>
          <w:ilvl w:val="0"/>
          <w:numId w:val="0"/>
        </w:numPr>
        <w:ind w:left="-3"/>
        <w:rPr>
          <w:rStyle w:val="CodeInTextPACKT"/>
        </w:rPr>
      </w:pPr>
    </w:p>
    <w:p w14:paraId="6337FF59" w14:textId="4ED65A32" w:rsidR="00D95164" w:rsidRPr="00D95164" w:rsidRDefault="00D95164" w:rsidP="00D95164">
      <w:pPr>
        <w:pStyle w:val="NumberedBulletPACKT"/>
      </w:pPr>
      <w:r w:rsidRPr="00D95164">
        <w:t>Ensur</w:t>
      </w:r>
      <w:r>
        <w:t>ing</w:t>
      </w:r>
      <w:r w:rsidRPr="00D95164">
        <w:t xml:space="preserve"> the </w:t>
      </w:r>
      <w:r w:rsidRPr="007841DF">
        <w:rPr>
          <w:rStyle w:val="CodeInTextPACKT"/>
        </w:rPr>
        <w:t>C:\Foo</w:t>
      </w:r>
      <w:r w:rsidRPr="00D95164">
        <w:t xml:space="preserve"> Folder exists</w:t>
      </w:r>
    </w:p>
    <w:p w14:paraId="2C81762C" w14:textId="77777777" w:rsidR="00D95164" w:rsidRPr="00D95164" w:rsidRDefault="00D95164" w:rsidP="00D95164">
      <w:pPr>
        <w:pStyle w:val="CodePACKT"/>
      </w:pPr>
    </w:p>
    <w:p w14:paraId="764BD8CA" w14:textId="4F7A93B5" w:rsidR="00D95164" w:rsidRPr="00D95164" w:rsidRDefault="00D95164" w:rsidP="00D95164">
      <w:pPr>
        <w:pStyle w:val="CodePACKT"/>
      </w:pPr>
      <w:r w:rsidRPr="00D95164">
        <w:t xml:space="preserve">$LFHT = </w:t>
      </w:r>
      <w:proofErr w:type="gramStart"/>
      <w:r w:rsidRPr="00D95164">
        <w:t>@{</w:t>
      </w:r>
      <w:proofErr w:type="gramEnd"/>
    </w:p>
    <w:p w14:paraId="56C8A6F5" w14:textId="77777777" w:rsidR="00D95164" w:rsidRPr="00D95164" w:rsidRDefault="00D95164" w:rsidP="00D95164">
      <w:pPr>
        <w:pStyle w:val="CodePACKT"/>
      </w:pPr>
      <w:r w:rsidRPr="00D95164">
        <w:t>  ItemType    = 'Directory'</w:t>
      </w:r>
    </w:p>
    <w:p w14:paraId="6AB9DC4B" w14:textId="77777777" w:rsidR="00D95164" w:rsidRPr="00D95164" w:rsidRDefault="00D95164" w:rsidP="00D95164">
      <w:pPr>
        <w:pStyle w:val="CodePACKT"/>
      </w:pPr>
      <w:r w:rsidRPr="00D95164">
        <w:t>  ErrorAction = '</w:t>
      </w:r>
      <w:proofErr w:type="spellStart"/>
      <w:r w:rsidRPr="00D95164">
        <w:t>SilentlyContinue</w:t>
      </w:r>
      <w:proofErr w:type="spellEnd"/>
      <w:r w:rsidRPr="00D95164">
        <w:t>' # should it already exist</w:t>
      </w:r>
    </w:p>
    <w:p w14:paraId="77451A89" w14:textId="77777777" w:rsidR="00D95164" w:rsidRPr="00D95164" w:rsidRDefault="00D95164" w:rsidP="00D95164">
      <w:pPr>
        <w:pStyle w:val="CodePACKT"/>
      </w:pPr>
      <w:r w:rsidRPr="00D95164">
        <w:t>}</w:t>
      </w:r>
    </w:p>
    <w:p w14:paraId="3117EC30" w14:textId="77777777" w:rsidR="00D95164" w:rsidRPr="00D95164" w:rsidRDefault="00D95164" w:rsidP="00D95164">
      <w:pPr>
        <w:pStyle w:val="CodePACKT"/>
      </w:pPr>
      <w:r w:rsidRPr="00D95164">
        <w:t>New-Item -Path C:\Foo @LFHT | Out-Null</w:t>
      </w:r>
    </w:p>
    <w:p w14:paraId="7DCCAEFF" w14:textId="77777777" w:rsidR="00D95164" w:rsidRPr="00D95164" w:rsidRDefault="00D95164" w:rsidP="00D95164">
      <w:pPr>
        <w:pStyle w:val="CodePACKT"/>
      </w:pPr>
    </w:p>
    <w:p w14:paraId="30626A5E" w14:textId="2C8F694D" w:rsidR="00D95164" w:rsidRDefault="00D95164" w:rsidP="00D95164">
      <w:pPr>
        <w:pStyle w:val="NumberedBulletPACKT"/>
        <w:rPr>
          <w:color w:val="000000"/>
        </w:rPr>
      </w:pPr>
      <w:r>
        <w:t>Downloading PowerShell 7 installation script from GitHub</w:t>
      </w:r>
    </w:p>
    <w:p w14:paraId="42910AFF" w14:textId="77777777" w:rsidR="00D95164" w:rsidRPr="00D95164" w:rsidRDefault="00D95164" w:rsidP="00D95164">
      <w:pPr>
        <w:pStyle w:val="CodePACKT"/>
      </w:pPr>
    </w:p>
    <w:p w14:paraId="4A976A32" w14:textId="14C772F0" w:rsidR="00D95164" w:rsidRPr="00D95164" w:rsidRDefault="00D95164" w:rsidP="00D95164">
      <w:pPr>
        <w:pStyle w:val="CodePACKT"/>
      </w:pPr>
      <w:r w:rsidRPr="00D95164">
        <w:t>Set-Location -Path C:\Foo</w:t>
      </w:r>
    </w:p>
    <w:p w14:paraId="2DD1D609" w14:textId="77777777" w:rsidR="00D95164" w:rsidRPr="00D95164" w:rsidRDefault="00D95164" w:rsidP="00D95164">
      <w:pPr>
        <w:pStyle w:val="CodePACKT"/>
      </w:pPr>
      <w:r w:rsidRPr="00D95164">
        <w:t>$URI = 'https://aka.ms/install-powershell.ps1'</w:t>
      </w:r>
    </w:p>
    <w:p w14:paraId="660CD0E3" w14:textId="77777777" w:rsidR="00D95164" w:rsidRPr="00D95164" w:rsidRDefault="00D95164" w:rsidP="00D95164">
      <w:pPr>
        <w:pStyle w:val="CodePACKT"/>
      </w:pPr>
      <w:r w:rsidRPr="00D95164">
        <w:t>Invoke-</w:t>
      </w:r>
      <w:proofErr w:type="spellStart"/>
      <w:r w:rsidRPr="00D95164">
        <w:t>RestMethod</w:t>
      </w:r>
      <w:proofErr w:type="spellEnd"/>
      <w:r w:rsidRPr="00D95164">
        <w:t xml:space="preserve"> -Uri $URI |</w:t>
      </w:r>
    </w:p>
    <w:p w14:paraId="14B68875" w14:textId="77777777" w:rsidR="00D95164" w:rsidRPr="00D95164" w:rsidRDefault="00D95164" w:rsidP="00D95164">
      <w:pPr>
        <w:pStyle w:val="CodePACKT"/>
      </w:pPr>
      <w:r w:rsidRPr="00D95164">
        <w:t>  Out-File -FilePath C:\Foo\Install-PowerShell.ps1</w:t>
      </w:r>
    </w:p>
    <w:p w14:paraId="399DAAE0" w14:textId="77777777" w:rsidR="00D95164" w:rsidRPr="00D95164" w:rsidRDefault="00D95164" w:rsidP="00D95164">
      <w:pPr>
        <w:pStyle w:val="CodePACKT"/>
      </w:pPr>
    </w:p>
    <w:p w14:paraId="70B119F4" w14:textId="351F4820" w:rsidR="00D95164" w:rsidRDefault="00D95164" w:rsidP="00D95164">
      <w:pPr>
        <w:pStyle w:val="NumberedBulletPACKT"/>
        <w:rPr>
          <w:color w:val="000000"/>
        </w:rPr>
      </w:pPr>
      <w:r>
        <w:t>Viewing Installation Script Help</w:t>
      </w:r>
    </w:p>
    <w:p w14:paraId="13083390" w14:textId="77777777" w:rsidR="00D95164" w:rsidRPr="00D95164" w:rsidRDefault="00D95164" w:rsidP="00D95164">
      <w:pPr>
        <w:pStyle w:val="CodePACKT"/>
      </w:pPr>
    </w:p>
    <w:p w14:paraId="553DA9E3" w14:textId="0C1EC214" w:rsidR="00D95164" w:rsidRPr="00D95164" w:rsidRDefault="00D95164" w:rsidP="00D95164">
      <w:pPr>
        <w:pStyle w:val="CodePACKT"/>
      </w:pPr>
      <w:r w:rsidRPr="00D95164">
        <w:t>Get-Help -Name C:\Foo\Install-PowerShell.ps1</w:t>
      </w:r>
    </w:p>
    <w:p w14:paraId="39AB5A3C" w14:textId="77777777" w:rsidR="00D95164" w:rsidRPr="00D95164" w:rsidRDefault="00D95164" w:rsidP="00D95164">
      <w:pPr>
        <w:pStyle w:val="CodePACKT"/>
      </w:pPr>
    </w:p>
    <w:p w14:paraId="7DB1716E" w14:textId="6046B163" w:rsidR="00D95164" w:rsidRDefault="00D95164" w:rsidP="00D95164">
      <w:pPr>
        <w:pStyle w:val="NumberedBulletPACKT"/>
        <w:rPr>
          <w:color w:val="000000"/>
        </w:rPr>
      </w:pPr>
      <w:r>
        <w:t>Installing PowerShell 7.2</w:t>
      </w:r>
    </w:p>
    <w:p w14:paraId="6AFCF2FE" w14:textId="77777777" w:rsidR="00D95164" w:rsidRPr="00D95164" w:rsidRDefault="00D95164" w:rsidP="00D95164">
      <w:pPr>
        <w:pStyle w:val="CodePACKT"/>
      </w:pPr>
    </w:p>
    <w:p w14:paraId="1B598DA9" w14:textId="131014DC" w:rsidR="00D95164" w:rsidRPr="00D95164" w:rsidRDefault="00D95164" w:rsidP="00D95164">
      <w:pPr>
        <w:pStyle w:val="CodePACKT"/>
      </w:pPr>
      <w:r w:rsidRPr="00D95164">
        <w:t xml:space="preserve">$EXTHT = </w:t>
      </w:r>
      <w:proofErr w:type="gramStart"/>
      <w:r w:rsidRPr="00D95164">
        <w:t>@{</w:t>
      </w:r>
      <w:proofErr w:type="gramEnd"/>
    </w:p>
    <w:p w14:paraId="559C5A3E" w14:textId="77777777" w:rsidR="00D95164" w:rsidRPr="00D95164" w:rsidRDefault="00D95164" w:rsidP="00D95164">
      <w:pPr>
        <w:pStyle w:val="CodePACKT"/>
      </w:pPr>
      <w:r w:rsidRPr="00D95164">
        <w:t xml:space="preserve">  </w:t>
      </w:r>
      <w:proofErr w:type="spellStart"/>
      <w:r w:rsidRPr="00D95164">
        <w:t>UseMSI</w:t>
      </w:r>
      <w:proofErr w:type="spellEnd"/>
      <w:r w:rsidRPr="00D95164">
        <w:t xml:space="preserve">                 = $true</w:t>
      </w:r>
    </w:p>
    <w:p w14:paraId="6A3EF229" w14:textId="77777777" w:rsidR="00D95164" w:rsidRPr="00D95164" w:rsidRDefault="00D95164" w:rsidP="00D95164">
      <w:pPr>
        <w:pStyle w:val="CodePACKT"/>
      </w:pPr>
      <w:r w:rsidRPr="00D95164">
        <w:t>  Quiet                  = $true</w:t>
      </w:r>
    </w:p>
    <w:p w14:paraId="0BDCEF7B" w14:textId="77777777" w:rsidR="00D95164" w:rsidRPr="00D95164" w:rsidRDefault="00D95164" w:rsidP="00D95164">
      <w:pPr>
        <w:pStyle w:val="CodePACKT"/>
      </w:pPr>
      <w:r w:rsidRPr="00D95164">
        <w:t xml:space="preserve">  </w:t>
      </w:r>
      <w:proofErr w:type="spellStart"/>
      <w:r w:rsidRPr="00D95164">
        <w:t>AddExplorerContextMenu</w:t>
      </w:r>
      <w:proofErr w:type="spellEnd"/>
      <w:r w:rsidRPr="00D95164">
        <w:t xml:space="preserve"> = $true</w:t>
      </w:r>
    </w:p>
    <w:p w14:paraId="35DBFA55" w14:textId="77777777" w:rsidR="00D95164" w:rsidRPr="00D95164" w:rsidRDefault="00D95164" w:rsidP="00D95164">
      <w:pPr>
        <w:pStyle w:val="CodePACKT"/>
      </w:pPr>
      <w:r w:rsidRPr="00D95164">
        <w:t xml:space="preserve">  </w:t>
      </w:r>
      <w:proofErr w:type="spellStart"/>
      <w:r w:rsidRPr="00D95164">
        <w:t>EnablePSRemoting</w:t>
      </w:r>
      <w:proofErr w:type="spellEnd"/>
      <w:r w:rsidRPr="00D95164">
        <w:t xml:space="preserve">       = $true</w:t>
      </w:r>
    </w:p>
    <w:p w14:paraId="531F4EA4" w14:textId="77777777" w:rsidR="00D95164" w:rsidRPr="00D95164" w:rsidRDefault="00D95164" w:rsidP="00D95164">
      <w:pPr>
        <w:pStyle w:val="CodePACKT"/>
      </w:pPr>
      <w:r w:rsidRPr="00D95164">
        <w:t>}</w:t>
      </w:r>
    </w:p>
    <w:p w14:paraId="7318D985" w14:textId="77777777" w:rsidR="00D95164" w:rsidRPr="00D95164" w:rsidRDefault="00D95164" w:rsidP="00D95164">
      <w:pPr>
        <w:pStyle w:val="CodePACKT"/>
      </w:pPr>
      <w:r w:rsidRPr="00D95164">
        <w:lastRenderedPageBreak/>
        <w:t>C:\Foo\Install-PowerShell.ps1 @EXTHT | Out-Null</w:t>
      </w:r>
    </w:p>
    <w:p w14:paraId="1B5DAB65" w14:textId="77777777" w:rsidR="00D95164" w:rsidRPr="00D95164" w:rsidRDefault="00D95164" w:rsidP="00D95164">
      <w:pPr>
        <w:pStyle w:val="CodePACKT"/>
      </w:pPr>
    </w:p>
    <w:p w14:paraId="738500B4" w14:textId="3F8C6211" w:rsidR="00D95164" w:rsidRDefault="00D95164" w:rsidP="00D95164">
      <w:pPr>
        <w:pStyle w:val="NumberedBulletPACKT"/>
        <w:rPr>
          <w:color w:val="000000"/>
        </w:rPr>
      </w:pPr>
      <w:r>
        <w:t>Installing the preview and daily builds (for the adventurous)</w:t>
      </w:r>
    </w:p>
    <w:p w14:paraId="606DAA59" w14:textId="77777777" w:rsidR="00D95164" w:rsidRDefault="00D95164" w:rsidP="00D95164">
      <w:pPr>
        <w:pStyle w:val="CodePACKT"/>
      </w:pPr>
    </w:p>
    <w:p w14:paraId="5078F060" w14:textId="079B0078" w:rsidR="00D95164" w:rsidRDefault="00D95164" w:rsidP="00D95164">
      <w:pPr>
        <w:pStyle w:val="CodePACKT"/>
      </w:pPr>
      <w:r>
        <w:t>C:\Foo\Install-PowerShell.ps1 -Preview -Destination C:\PSPreview |</w:t>
      </w:r>
    </w:p>
    <w:p w14:paraId="4AAA7DCC" w14:textId="77777777" w:rsidR="00D95164" w:rsidRDefault="00D95164" w:rsidP="00D95164">
      <w:pPr>
        <w:pStyle w:val="CodePACKT"/>
      </w:pPr>
      <w:r>
        <w:t>  Out-Null</w:t>
      </w:r>
    </w:p>
    <w:p w14:paraId="09A8DCAB" w14:textId="77777777" w:rsidR="00D95164" w:rsidRDefault="00D95164" w:rsidP="00D95164">
      <w:pPr>
        <w:pStyle w:val="CodePACKT"/>
      </w:pPr>
      <w:r>
        <w:t>C:\Foo\Install-PowerShell.ps1 -Daily   -Destination C:\PSDailyBuild |</w:t>
      </w:r>
    </w:p>
    <w:p w14:paraId="2E2652A1" w14:textId="77777777" w:rsidR="00D95164" w:rsidRDefault="00D95164" w:rsidP="00D95164">
      <w:pPr>
        <w:pStyle w:val="CodePACKT"/>
      </w:pPr>
      <w:r>
        <w:t>  Out-Null</w:t>
      </w:r>
    </w:p>
    <w:p w14:paraId="0F3CC169" w14:textId="77777777" w:rsidR="00D95164" w:rsidRDefault="00D95164" w:rsidP="00D95164">
      <w:pPr>
        <w:pStyle w:val="CodePACKT"/>
      </w:pPr>
    </w:p>
    <w:p w14:paraId="28D4813C" w14:textId="0E1D69AD" w:rsidR="00D95164" w:rsidRDefault="00D95164" w:rsidP="00D95164">
      <w:pPr>
        <w:pStyle w:val="NumberedBulletPACKT"/>
        <w:rPr>
          <w:color w:val="000000"/>
        </w:rPr>
      </w:pPr>
      <w:r>
        <w:t>Creating Windows PowerShell default profiles</w:t>
      </w:r>
    </w:p>
    <w:p w14:paraId="5760E89B" w14:textId="77777777" w:rsidR="00D95164" w:rsidRDefault="00D95164" w:rsidP="00D95164">
      <w:pPr>
        <w:pStyle w:val="CodePACKT"/>
      </w:pPr>
    </w:p>
    <w:p w14:paraId="7B6E9516" w14:textId="196BCB3F" w:rsidR="00D95164" w:rsidRPr="00C87B27" w:rsidRDefault="00D95164" w:rsidP="00D95164">
      <w:pPr>
        <w:pStyle w:val="CodePACKT"/>
        <w:rPr>
          <w:lang w:val="it-IT"/>
        </w:rPr>
      </w:pPr>
      <w:r w:rsidRPr="00C87B27">
        <w:rPr>
          <w:lang w:val="it-IT"/>
        </w:rPr>
        <w:t xml:space="preserve">$URI = </w:t>
      </w:r>
      <w:commentRangeStart w:id="2"/>
      <w:r w:rsidRPr="00C87B27">
        <w:rPr>
          <w:lang w:val="it-IT"/>
        </w:rPr>
        <w:t>'https://raw.githubusercontent.com/doctordns/PACKT-PS7/master/' +</w:t>
      </w:r>
    </w:p>
    <w:p w14:paraId="5C5A7955" w14:textId="77777777" w:rsidR="00D95164" w:rsidRDefault="00D95164" w:rsidP="00D95164">
      <w:pPr>
        <w:pStyle w:val="CodePACKT"/>
      </w:pPr>
      <w:r w:rsidRPr="00C87B27">
        <w:rPr>
          <w:lang w:val="it-IT"/>
        </w:rPr>
        <w:t>       </w:t>
      </w:r>
      <w:r>
        <w:t>'/scripts/goodies/Microsoft.PowerShell_Profile.ps1'</w:t>
      </w:r>
      <w:commentRangeEnd w:id="2"/>
      <w:r>
        <w:rPr>
          <w:rStyle w:val="CommentReference"/>
          <w:rFonts w:ascii="Arial" w:hAnsi="Arial"/>
          <w:lang w:eastAsia="en-US"/>
        </w:rPr>
        <w:commentReference w:id="2"/>
      </w:r>
    </w:p>
    <w:p w14:paraId="15ED93F7" w14:textId="77777777" w:rsidR="00D95164" w:rsidRDefault="00D95164" w:rsidP="00D95164">
      <w:pPr>
        <w:pStyle w:val="CodePACKT"/>
      </w:pPr>
      <w:r>
        <w:t>$</w:t>
      </w:r>
      <w:proofErr w:type="spellStart"/>
      <w:r>
        <w:t>ProfileFile</w:t>
      </w:r>
      <w:proofErr w:type="spellEnd"/>
      <w:r>
        <w:t xml:space="preserve">    = $</w:t>
      </w:r>
      <w:proofErr w:type="spellStart"/>
      <w:r>
        <w:t>Profile.CurrentUserCurrentHost</w:t>
      </w:r>
      <w:proofErr w:type="spellEnd"/>
    </w:p>
    <w:p w14:paraId="5652154A" w14:textId="77777777" w:rsidR="00D95164" w:rsidRDefault="00D95164" w:rsidP="00D95164">
      <w:pPr>
        <w:pStyle w:val="CodePACKT"/>
      </w:pPr>
      <w:r>
        <w:t>New-Item $</w:t>
      </w:r>
      <w:proofErr w:type="spellStart"/>
      <w:r>
        <w:t>ProfileFile</w:t>
      </w:r>
      <w:proofErr w:type="spellEnd"/>
      <w:r>
        <w:t xml:space="preserve"> -Force -</w:t>
      </w:r>
      <w:proofErr w:type="spellStart"/>
      <w:r>
        <w:t>WarningAction</w:t>
      </w:r>
      <w:proofErr w:type="spellEnd"/>
      <w:r>
        <w:t xml:space="preserve"> </w:t>
      </w:r>
      <w:proofErr w:type="spellStart"/>
      <w:r>
        <w:t>SilentlyContinue</w:t>
      </w:r>
      <w:proofErr w:type="spellEnd"/>
      <w:r>
        <w:t xml:space="preserve"> |</w:t>
      </w:r>
    </w:p>
    <w:p w14:paraId="26079851" w14:textId="77777777" w:rsidR="00D95164" w:rsidRDefault="00D95164" w:rsidP="00D95164">
      <w:pPr>
        <w:pStyle w:val="CodePACKT"/>
      </w:pPr>
      <w:r>
        <w:t>   Out-Null</w:t>
      </w:r>
    </w:p>
    <w:p w14:paraId="0C6B2C80" w14:textId="77777777" w:rsidR="00D95164" w:rsidRDefault="00D95164" w:rsidP="00D95164">
      <w:pPr>
        <w:pStyle w:val="CodePACKT"/>
      </w:pPr>
      <w:r>
        <w:t>(Invoke-</w:t>
      </w:r>
      <w:proofErr w:type="spellStart"/>
      <w:r>
        <w:t>WebRequest</w:t>
      </w:r>
      <w:proofErr w:type="spellEnd"/>
      <w:r>
        <w:t xml:space="preserve"> -Uri $URI -</w:t>
      </w:r>
      <w:proofErr w:type="spellStart"/>
      <w:r>
        <w:t>UseBasicParsing</w:t>
      </w:r>
      <w:proofErr w:type="spellEnd"/>
      <w:proofErr w:type="gramStart"/>
      <w:r>
        <w:t>).Content</w:t>
      </w:r>
      <w:proofErr w:type="gramEnd"/>
      <w:r>
        <w:t xml:space="preserve"> |</w:t>
      </w:r>
    </w:p>
    <w:p w14:paraId="0696F283" w14:textId="77777777" w:rsidR="00D95164" w:rsidRDefault="00D95164" w:rsidP="00D95164">
      <w:pPr>
        <w:pStyle w:val="CodePACKT"/>
      </w:pPr>
      <w:r>
        <w:t>  Out-File -</w:t>
      </w:r>
      <w:proofErr w:type="gramStart"/>
      <w:r>
        <w:t>FilePath  $</w:t>
      </w:r>
      <w:proofErr w:type="spellStart"/>
      <w:proofErr w:type="gramEnd"/>
      <w:r>
        <w:t>ProfileFile</w:t>
      </w:r>
      <w:proofErr w:type="spellEnd"/>
    </w:p>
    <w:p w14:paraId="67E22E0E" w14:textId="77777777" w:rsidR="00D95164" w:rsidRDefault="00D95164" w:rsidP="00D95164">
      <w:pPr>
        <w:pStyle w:val="CodePACKT"/>
      </w:pPr>
      <w:r>
        <w:t>$</w:t>
      </w:r>
      <w:proofErr w:type="spellStart"/>
      <w:r>
        <w:t>ProfilePath</w:t>
      </w:r>
      <w:proofErr w:type="spellEnd"/>
      <w:r>
        <w:t xml:space="preserve">    = Split-Path -Path $</w:t>
      </w:r>
      <w:proofErr w:type="spellStart"/>
      <w:r>
        <w:t>ProfileFile</w:t>
      </w:r>
      <w:proofErr w:type="spellEnd"/>
    </w:p>
    <w:p w14:paraId="6B0DBE34" w14:textId="77777777" w:rsidR="00D95164" w:rsidRDefault="00D95164" w:rsidP="00D95164">
      <w:pPr>
        <w:pStyle w:val="CodePACKT"/>
      </w:pPr>
      <w:r>
        <w:t>$</w:t>
      </w:r>
      <w:proofErr w:type="spellStart"/>
      <w:r>
        <w:t>ChildPath</w:t>
      </w:r>
      <w:proofErr w:type="spellEnd"/>
      <w:r>
        <w:t xml:space="preserve">      = 'Microsoft.PowerShell_profile.ps1'</w:t>
      </w:r>
    </w:p>
    <w:p w14:paraId="0946B90B" w14:textId="77777777" w:rsidR="00D95164" w:rsidRDefault="00D95164" w:rsidP="00D95164">
      <w:pPr>
        <w:pStyle w:val="CodePACKT"/>
      </w:pPr>
      <w:r>
        <w:t>$</w:t>
      </w:r>
      <w:proofErr w:type="spellStart"/>
      <w:r>
        <w:t>ConsoleProfile</w:t>
      </w:r>
      <w:proofErr w:type="spellEnd"/>
      <w:r>
        <w:t xml:space="preserve"> = Join-Path -Path $</w:t>
      </w:r>
      <w:proofErr w:type="spellStart"/>
      <w:r>
        <w:t>ProfilePath</w:t>
      </w:r>
      <w:proofErr w:type="spellEnd"/>
      <w:r>
        <w:t xml:space="preserve"> -</w:t>
      </w:r>
      <w:proofErr w:type="spellStart"/>
      <w:r>
        <w:t>ChildPath</w:t>
      </w:r>
      <w:proofErr w:type="spellEnd"/>
      <w:r>
        <w:t xml:space="preserve"> $</w:t>
      </w:r>
      <w:proofErr w:type="spellStart"/>
      <w:r>
        <w:t>ChildPath</w:t>
      </w:r>
      <w:proofErr w:type="spellEnd"/>
    </w:p>
    <w:p w14:paraId="7935A10D" w14:textId="77777777" w:rsidR="00D95164" w:rsidRPr="00C87B27" w:rsidRDefault="00D95164" w:rsidP="00D95164">
      <w:pPr>
        <w:pStyle w:val="CodePACKT"/>
        <w:rPr>
          <w:lang w:val="it-IT"/>
        </w:rPr>
      </w:pPr>
      <w:r w:rsidRPr="00C87B27">
        <w:rPr>
          <w:lang w:val="it-IT"/>
        </w:rPr>
        <w:t>(Invoke-WebRequest -Uri $URI -UseBasicParsing).Content |</w:t>
      </w:r>
    </w:p>
    <w:p w14:paraId="1970698F" w14:textId="77777777" w:rsidR="00D95164" w:rsidRDefault="00D95164" w:rsidP="00D95164">
      <w:pPr>
        <w:pStyle w:val="CodePACKT"/>
      </w:pPr>
      <w:r w:rsidRPr="00C87B27">
        <w:rPr>
          <w:lang w:val="it-IT"/>
        </w:rPr>
        <w:t xml:space="preserve">  </w:t>
      </w:r>
      <w:r>
        <w:t>Out-File -</w:t>
      </w:r>
      <w:proofErr w:type="gramStart"/>
      <w:r>
        <w:t>FilePath  $</w:t>
      </w:r>
      <w:proofErr w:type="spellStart"/>
      <w:proofErr w:type="gramEnd"/>
      <w:r>
        <w:t>ConsoleProfile</w:t>
      </w:r>
      <w:proofErr w:type="spellEnd"/>
    </w:p>
    <w:p w14:paraId="088E53EA" w14:textId="77777777" w:rsidR="00D95164" w:rsidRDefault="00D95164" w:rsidP="00D95164">
      <w:pPr>
        <w:pStyle w:val="CodePACKT"/>
      </w:pPr>
    </w:p>
    <w:p w14:paraId="5735FDFD" w14:textId="29121761" w:rsidR="00D95164" w:rsidRDefault="00D95164" w:rsidP="00D95164">
      <w:pPr>
        <w:pStyle w:val="NumberedBulletPACKT"/>
        <w:rPr>
          <w:color w:val="000000"/>
        </w:rPr>
      </w:pPr>
      <w:r>
        <w:t>Checking versions of PowerShell 7 loaded</w:t>
      </w:r>
    </w:p>
    <w:p w14:paraId="47E6B6CF" w14:textId="77777777" w:rsidR="00D95164" w:rsidRDefault="00D95164" w:rsidP="00D95164">
      <w:pPr>
        <w:pStyle w:val="CodePACKT"/>
      </w:pPr>
    </w:p>
    <w:p w14:paraId="4D5DC5C6" w14:textId="3617BE27" w:rsidR="00D95164" w:rsidRDefault="00D95164" w:rsidP="00D95164">
      <w:pPr>
        <w:pStyle w:val="CodePACKT"/>
      </w:pPr>
      <w:r>
        <w:t xml:space="preserve">Get-ChildItem -Path C:\pwsh.exe -Recurse -ErrorAction </w:t>
      </w:r>
      <w:proofErr w:type="spellStart"/>
      <w:r>
        <w:t>SilentlyContinue</w:t>
      </w:r>
      <w:proofErr w:type="spellEnd"/>
    </w:p>
    <w:p w14:paraId="62CD6005" w14:textId="748293EA" w:rsidR="0000165C" w:rsidRDefault="0000165C" w:rsidP="0000165C">
      <w:pPr>
        <w:pStyle w:val="Heading2"/>
        <w:numPr>
          <w:ilvl w:val="1"/>
          <w:numId w:val="3"/>
        </w:numPr>
        <w:tabs>
          <w:tab w:val="left" w:pos="0"/>
        </w:tabs>
      </w:pPr>
      <w:r>
        <w:t>How it works...</w:t>
      </w:r>
    </w:p>
    <w:p w14:paraId="64906C85" w14:textId="1A6B3C31" w:rsidR="00D95164" w:rsidRDefault="001A2302" w:rsidP="00D95164">
      <w:pPr>
        <w:pStyle w:val="NormalPACKT"/>
      </w:pPr>
      <w:r>
        <w:rPr>
          <w:lang w:val="en-GB"/>
        </w:rPr>
        <w:t xml:space="preserve">In </w:t>
      </w:r>
      <w:r w:rsidRPr="001A2302">
        <w:rPr>
          <w:rStyle w:val="ItalicsPACKT"/>
        </w:rPr>
        <w:t>step 1</w:t>
      </w:r>
      <w:r>
        <w:rPr>
          <w:lang w:val="en-GB"/>
        </w:rPr>
        <w:t xml:space="preserve">, you </w:t>
      </w:r>
      <w:r w:rsidR="00D95164">
        <w:rPr>
          <w:lang w:val="en-GB"/>
        </w:rPr>
        <w:t>set the execution policy for Windows PowerShell to Unrestr</w:t>
      </w:r>
      <w:r w:rsidR="00BE2206">
        <w:rPr>
          <w:lang w:val="en-GB"/>
        </w:rPr>
        <w:t>i</w:t>
      </w:r>
      <w:r w:rsidR="00D95164">
        <w:rPr>
          <w:lang w:val="en-GB"/>
        </w:rPr>
        <w:t xml:space="preserve">cted. This step, which produces no output, simplifies the installation and setup of PowerShell. </w:t>
      </w:r>
      <w:r w:rsidR="00C41783">
        <w:rPr>
          <w:lang w:val="en-GB"/>
        </w:rPr>
        <w:t xml:space="preserve">In production, you may wish to set PowerShell’s execution policy to be more </w:t>
      </w:r>
      <w:r w:rsidR="00C41783" w:rsidRPr="00C41783">
        <w:t>restrictive.</w:t>
      </w:r>
      <w:r w:rsidR="00C13526">
        <w:t xml:space="preserve"> </w:t>
      </w:r>
    </w:p>
    <w:p w14:paraId="045DAA30" w14:textId="1EF0D2A2" w:rsidR="00D95164" w:rsidRDefault="00D95164" w:rsidP="00D95164">
      <w:pPr>
        <w:pStyle w:val="NormalPACKT"/>
      </w:pPr>
      <w:r>
        <w:t xml:space="preserve">In </w:t>
      </w:r>
      <w:r w:rsidRPr="00D95164">
        <w:rPr>
          <w:rStyle w:val="ItalicsPACKT"/>
        </w:rPr>
        <w:t>step 2</w:t>
      </w:r>
      <w:r>
        <w:t>, you update the help text files for Windows PowerShell</w:t>
      </w:r>
      <w:r w:rsidR="00BE2206">
        <w:t>,</w:t>
      </w:r>
      <w:r>
        <w:t xml:space="preserve"> which produces output like this:</w:t>
      </w:r>
    </w:p>
    <w:p w14:paraId="4EBE4D5D" w14:textId="77777777" w:rsidR="00D95164" w:rsidRDefault="00D95164" w:rsidP="00D95164">
      <w:pPr>
        <w:pStyle w:val="NormalPACKT"/>
      </w:pPr>
      <w:r>
        <w:rPr>
          <w:noProof/>
        </w:rPr>
        <w:drawing>
          <wp:inline distT="0" distB="0" distL="0" distR="0" wp14:anchorId="57D93AB5" wp14:editId="544BBCEC">
            <wp:extent cx="5731510" cy="15735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73530"/>
                    </a:xfrm>
                    <a:prstGeom prst="rect">
                      <a:avLst/>
                    </a:prstGeom>
                  </pic:spPr>
                </pic:pic>
              </a:graphicData>
            </a:graphic>
          </wp:inline>
        </w:drawing>
      </w:r>
    </w:p>
    <w:p w14:paraId="6251BE7A" w14:textId="10A9CBED" w:rsidR="00860550" w:rsidRPr="00A37AA0" w:rsidRDefault="00860550" w:rsidP="00C87B27">
      <w:pPr>
        <w:pStyle w:val="FigureCaptionPACKT"/>
      </w:pPr>
      <w:r w:rsidRPr="00A37AA0">
        <w:t>Figure 1.</w:t>
      </w:r>
      <w:r w:rsidR="00D95164">
        <w:t>2</w:t>
      </w:r>
      <w:r w:rsidRPr="00A37AA0">
        <w:t xml:space="preserve">: </w:t>
      </w:r>
      <w:r w:rsidR="00D95164">
        <w:t>Updating Help Files</w:t>
      </w:r>
    </w:p>
    <w:p w14:paraId="3DA182E0" w14:textId="0C34AC59" w:rsidR="00D95164" w:rsidRDefault="00D95164" w:rsidP="00D95164">
      <w:pPr>
        <w:pStyle w:val="LayoutInformationPACKT"/>
        <w:rPr>
          <w:noProof/>
        </w:rPr>
      </w:pPr>
      <w:bookmarkStart w:id="3" w:name="_Hlk50554768"/>
      <w:r>
        <w:t xml:space="preserve">Insert </w:t>
      </w:r>
      <w:r w:rsidRPr="00C41783">
        <w:t>image</w:t>
      </w:r>
      <w:r>
        <w:t xml:space="preserve"> </w:t>
      </w:r>
      <w:r>
        <w:rPr>
          <w:noProof/>
        </w:rPr>
        <w:t>B18878_01</w:t>
      </w:r>
      <w:r w:rsidRPr="00023EAD">
        <w:rPr>
          <w:noProof/>
        </w:rPr>
        <w:t>_</w:t>
      </w:r>
      <w:r>
        <w:rPr>
          <w:noProof/>
        </w:rPr>
        <w:t>02.png</w:t>
      </w:r>
    </w:p>
    <w:p w14:paraId="0489D8FF" w14:textId="661A9B6A" w:rsidR="00BA2747" w:rsidRDefault="00BA2747" w:rsidP="00C87B27">
      <w:pPr>
        <w:pStyle w:val="NormalPACKT"/>
      </w:pPr>
      <w:r>
        <w:t>Note that after installing PowerShell 7</w:t>
      </w:r>
      <w:r w:rsidR="00A20604">
        <w:t>,</w:t>
      </w:r>
      <w:r>
        <w:t xml:space="preserve"> </w:t>
      </w:r>
      <w:r w:rsidR="00BE2206">
        <w:t xml:space="preserve">PowerShell prompts you </w:t>
      </w:r>
      <w:r>
        <w:t>to download help text (not shown in this figure</w:t>
      </w:r>
      <w:r w:rsidR="00A20604">
        <w:t>)</w:t>
      </w:r>
      <w:r w:rsidR="00BE2206">
        <w:t xml:space="preserve"> the first time you use </w:t>
      </w:r>
      <w:r w:rsidR="00BE2206" w:rsidRPr="00BE2206">
        <w:rPr>
          <w:rStyle w:val="CodeInTextPACKT"/>
        </w:rPr>
        <w:t>Get-Help</w:t>
      </w:r>
      <w:r>
        <w:t>.</w:t>
      </w:r>
    </w:p>
    <w:p w14:paraId="0CDFEA76" w14:textId="15C51B39" w:rsidR="00D95164" w:rsidRDefault="00D95164" w:rsidP="00C87B27">
      <w:pPr>
        <w:pStyle w:val="NormalPACKT"/>
      </w:pPr>
      <w:r>
        <w:t xml:space="preserve">In </w:t>
      </w:r>
      <w:r w:rsidRPr="00D95164">
        <w:rPr>
          <w:rStyle w:val="ItalicsPACKT"/>
        </w:rPr>
        <w:t>step 3</w:t>
      </w:r>
      <w:r>
        <w:t xml:space="preserve">, you create a folder, </w:t>
      </w:r>
      <w:r w:rsidRPr="00D95164">
        <w:rPr>
          <w:rStyle w:val="CodeInTextPACKT"/>
        </w:rPr>
        <w:t>C:\Foo</w:t>
      </w:r>
      <w:r>
        <w:t xml:space="preserve">. This book uses this folder as a place to put files used by the book’s recipes. For example, this recipe stores the PowerShell installation file in this folder from which you execute the script to install PowerShell 7. </w:t>
      </w:r>
    </w:p>
    <w:p w14:paraId="45B2132D" w14:textId="2FECE2AA" w:rsidR="00D95164" w:rsidRDefault="00D95164" w:rsidP="00C87B27">
      <w:pPr>
        <w:pStyle w:val="NormalPACKT"/>
      </w:pPr>
      <w:r>
        <w:lastRenderedPageBreak/>
        <w:t xml:space="preserve">With </w:t>
      </w:r>
      <w:r w:rsidRPr="00D95164">
        <w:rPr>
          <w:rStyle w:val="ItalicsPACKT"/>
        </w:rPr>
        <w:t>step 4</w:t>
      </w:r>
      <w:r>
        <w:t xml:space="preserve">, you download the PowerShell installation script from GitHub. </w:t>
      </w:r>
      <w:r w:rsidR="00BE2206">
        <w:t>Although you can look in C:\Foo to examine the script, this step produces no outpu</w:t>
      </w:r>
      <w:r>
        <w:t xml:space="preserve">t. </w:t>
      </w:r>
    </w:p>
    <w:p w14:paraId="19E2E7B4" w14:textId="49170551" w:rsidR="00D95164" w:rsidRDefault="00D95164" w:rsidP="00C87B27">
      <w:pPr>
        <w:pStyle w:val="NormalPACKT"/>
      </w:pPr>
      <w:r>
        <w:t xml:space="preserve">The installation script is a PowerShell script. In </w:t>
      </w:r>
      <w:r w:rsidRPr="00D95164">
        <w:rPr>
          <w:rStyle w:val="ItalicsPACKT"/>
        </w:rPr>
        <w:t>step 5</w:t>
      </w:r>
      <w:r>
        <w:t xml:space="preserve">, you use </w:t>
      </w:r>
      <w:r w:rsidRPr="00D95164">
        <w:rPr>
          <w:rStyle w:val="CodeInTextPACKT"/>
        </w:rPr>
        <w:t>Get-Help</w:t>
      </w:r>
      <w:r>
        <w:t xml:space="preserve"> to get details on the script</w:t>
      </w:r>
      <w:r w:rsidR="00BE2206">
        <w:t>,</w:t>
      </w:r>
      <w:r>
        <w:t xml:space="preserve"> as shown here:</w:t>
      </w:r>
    </w:p>
    <w:p w14:paraId="56C149CB" w14:textId="319014DA" w:rsidR="00D95164" w:rsidRDefault="00D95164" w:rsidP="00D95164">
      <w:pPr>
        <w:pStyle w:val="FigurePACKT"/>
      </w:pPr>
      <w:r>
        <w:rPr>
          <w:noProof/>
        </w:rPr>
        <w:drawing>
          <wp:inline distT="0" distB="0" distL="0" distR="0" wp14:anchorId="7F7CBEC4" wp14:editId="49ED1641">
            <wp:extent cx="5731510" cy="5219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21970"/>
                    </a:xfrm>
                    <a:prstGeom prst="rect">
                      <a:avLst/>
                    </a:prstGeom>
                  </pic:spPr>
                </pic:pic>
              </a:graphicData>
            </a:graphic>
          </wp:inline>
        </w:drawing>
      </w:r>
    </w:p>
    <w:p w14:paraId="1BAD38C2" w14:textId="5F3E19DB" w:rsidR="00D95164" w:rsidRPr="00A37AA0" w:rsidRDefault="00D95164" w:rsidP="00C87B27">
      <w:pPr>
        <w:pStyle w:val="FigureCaptionPACKT"/>
      </w:pPr>
      <w:r w:rsidRPr="00A37AA0">
        <w:t>Figure 1.</w:t>
      </w:r>
      <w:r>
        <w:t>3</w:t>
      </w:r>
      <w:r w:rsidRPr="00A37AA0">
        <w:t xml:space="preserve">: </w:t>
      </w:r>
      <w:r>
        <w:t>Getting help information from the installation script6</w:t>
      </w:r>
    </w:p>
    <w:p w14:paraId="5F671CC0" w14:textId="0E6A9FC2" w:rsidR="00D95164" w:rsidRDefault="00D95164" w:rsidP="00D95164">
      <w:pPr>
        <w:pStyle w:val="LayoutInformationPACKT"/>
        <w:rPr>
          <w:noProof/>
        </w:rPr>
      </w:pPr>
      <w:r>
        <w:t xml:space="preserve">Insert </w:t>
      </w:r>
      <w:r w:rsidRPr="00C41783">
        <w:t>image</w:t>
      </w:r>
      <w:r>
        <w:t xml:space="preserve"> </w:t>
      </w:r>
      <w:r>
        <w:rPr>
          <w:noProof/>
        </w:rPr>
        <w:t>B18878_01</w:t>
      </w:r>
      <w:r w:rsidRPr="00023EAD">
        <w:rPr>
          <w:noProof/>
        </w:rPr>
        <w:t>_</w:t>
      </w:r>
      <w:r>
        <w:rPr>
          <w:noProof/>
        </w:rPr>
        <w:t>03.png</w:t>
      </w:r>
    </w:p>
    <w:p w14:paraId="607F1F0C" w14:textId="2896B098" w:rsidR="00D95164" w:rsidRDefault="00D95164" w:rsidP="00C87B27">
      <w:pPr>
        <w:pStyle w:val="NormalPACKT"/>
      </w:pPr>
      <w:r>
        <w:t xml:space="preserve">In </w:t>
      </w:r>
      <w:r w:rsidRPr="00D95164">
        <w:rPr>
          <w:rStyle w:val="ItalicsPACKT"/>
        </w:rPr>
        <w:t>step 6</w:t>
      </w:r>
      <w:r>
        <w:t xml:space="preserve">, you use the installation script to install PowerShell 7 on </w:t>
      </w:r>
      <w:r w:rsidRPr="00D95164">
        <w:rPr>
          <w:rStyle w:val="CodeInTextPACKT"/>
        </w:rPr>
        <w:t>SRV1</w:t>
      </w:r>
      <w:r>
        <w:t>, with output like this:</w:t>
      </w:r>
    </w:p>
    <w:p w14:paraId="38017C4E" w14:textId="2EA8BA6D" w:rsidR="00D95164" w:rsidRDefault="00D95164" w:rsidP="00D95164">
      <w:pPr>
        <w:pStyle w:val="FigurePACKT"/>
      </w:pPr>
      <w:r>
        <w:rPr>
          <w:noProof/>
        </w:rPr>
        <w:drawing>
          <wp:inline distT="0" distB="0" distL="0" distR="0" wp14:anchorId="1A04A950" wp14:editId="0FE5D1AE">
            <wp:extent cx="5153891" cy="910753"/>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3090" cy="914146"/>
                    </a:xfrm>
                    <a:prstGeom prst="rect">
                      <a:avLst/>
                    </a:prstGeom>
                  </pic:spPr>
                </pic:pic>
              </a:graphicData>
            </a:graphic>
          </wp:inline>
        </w:drawing>
      </w:r>
    </w:p>
    <w:p w14:paraId="595300BA" w14:textId="5F1FCCC5" w:rsidR="00D95164" w:rsidRPr="00A37AA0" w:rsidRDefault="00D95164" w:rsidP="00C87B27">
      <w:pPr>
        <w:pStyle w:val="FigureCaptionPACKT"/>
      </w:pPr>
      <w:r w:rsidRPr="00A37AA0">
        <w:t>Figure 1.</w:t>
      </w:r>
      <w:r>
        <w:t>4</w:t>
      </w:r>
      <w:r w:rsidRPr="00A37AA0">
        <w:t>:</w:t>
      </w:r>
      <w:r>
        <w:t xml:space="preserve"> Installing PowerShell 7</w:t>
      </w:r>
    </w:p>
    <w:p w14:paraId="604FBBBB" w14:textId="250F39CF" w:rsidR="00D95164" w:rsidRDefault="00D95164" w:rsidP="00D95164">
      <w:pPr>
        <w:pStyle w:val="LayoutInformationPACKT"/>
        <w:rPr>
          <w:noProof/>
        </w:rPr>
      </w:pPr>
      <w:r>
        <w:t xml:space="preserve">Insert </w:t>
      </w:r>
      <w:r w:rsidRPr="00C41783">
        <w:t>image</w:t>
      </w:r>
      <w:r>
        <w:t xml:space="preserve"> </w:t>
      </w:r>
      <w:r>
        <w:rPr>
          <w:noProof/>
        </w:rPr>
        <w:t>B18878_01</w:t>
      </w:r>
      <w:r w:rsidRPr="00023EAD">
        <w:rPr>
          <w:noProof/>
        </w:rPr>
        <w:t>_</w:t>
      </w:r>
      <w:r>
        <w:rPr>
          <w:noProof/>
        </w:rPr>
        <w:t>04.png</w:t>
      </w:r>
    </w:p>
    <w:bookmarkEnd w:id="3"/>
    <w:p w14:paraId="020D6515" w14:textId="4A5540F3" w:rsidR="00C41783" w:rsidRDefault="00C41783" w:rsidP="00C87B27">
      <w:pPr>
        <w:pStyle w:val="NormalPACKT"/>
        <w:rPr>
          <w:lang w:val="en-GB"/>
        </w:rPr>
      </w:pPr>
      <w:r>
        <w:rPr>
          <w:lang w:val="en-GB"/>
        </w:rPr>
        <w:t>PowerShell 7 is a work in progress. Every day, the PowerShell team builds updated versions of PowerShell and releases previews of the next major release. The preview builds are mostly stable and allow you to try out new features</w:t>
      </w:r>
      <w:r w:rsidR="00BE2206">
        <w:rPr>
          <w:lang w:val="en-GB"/>
        </w:rPr>
        <w:t xml:space="preserve"> which may be </w:t>
      </w:r>
      <w:r>
        <w:rPr>
          <w:lang w:val="en-GB"/>
        </w:rPr>
        <w:t xml:space="preserve">in the next major release. The daily build </w:t>
      </w:r>
      <w:r w:rsidR="00BE2206">
        <w:rPr>
          <w:lang w:val="en-GB"/>
        </w:rPr>
        <w:t>enable</w:t>
      </w:r>
      <w:r>
        <w:rPr>
          <w:lang w:val="en-GB"/>
        </w:rPr>
        <w:t xml:space="preserve">s you to view progress on a specific bug or feature. You may find it useful to install both of these (and ensure you keep them up to date as time goes by). </w:t>
      </w:r>
    </w:p>
    <w:p w14:paraId="7E35049F" w14:textId="455B73CE" w:rsidR="00C41783" w:rsidRDefault="00C41783" w:rsidP="00C87B27">
      <w:pPr>
        <w:pStyle w:val="NormalPACKT"/>
        <w:rPr>
          <w:lang w:val="en-GB"/>
        </w:rPr>
      </w:pPr>
      <w:r w:rsidRPr="00C41783">
        <w:rPr>
          <w:lang w:val="en-GB"/>
        </w:rPr>
        <w:t xml:space="preserve">In </w:t>
      </w:r>
      <w:r w:rsidRPr="00C41783">
        <w:rPr>
          <w:rStyle w:val="ItalicsPACKT"/>
        </w:rPr>
        <w:t>step 7</w:t>
      </w:r>
      <w:r w:rsidRPr="00C41783">
        <w:rPr>
          <w:lang w:val="en-GB"/>
        </w:rPr>
        <w:t xml:space="preserve">, you </w:t>
      </w:r>
      <w:r>
        <w:rPr>
          <w:lang w:val="en-GB"/>
        </w:rPr>
        <w:t xml:space="preserve">install the daily build and the latest </w:t>
      </w:r>
      <w:r w:rsidR="00547D6E">
        <w:rPr>
          <w:lang w:val="en-GB"/>
        </w:rPr>
        <w:t>p</w:t>
      </w:r>
      <w:r>
        <w:rPr>
          <w:lang w:val="en-GB"/>
        </w:rPr>
        <w:t>review build, which looks like this:</w:t>
      </w:r>
    </w:p>
    <w:p w14:paraId="2EC149CB" w14:textId="6344EBDD" w:rsidR="00C41783" w:rsidRDefault="00D95164" w:rsidP="005439C4">
      <w:pPr>
        <w:pStyle w:val="FigurePACKT"/>
      </w:pPr>
      <w:r>
        <w:rPr>
          <w:noProof/>
        </w:rPr>
        <w:drawing>
          <wp:inline distT="0" distB="0" distL="0" distR="0" wp14:anchorId="66197445" wp14:editId="337F521B">
            <wp:extent cx="5731510" cy="9791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79170"/>
                    </a:xfrm>
                    <a:prstGeom prst="rect">
                      <a:avLst/>
                    </a:prstGeom>
                  </pic:spPr>
                </pic:pic>
              </a:graphicData>
            </a:graphic>
          </wp:inline>
        </w:drawing>
      </w:r>
    </w:p>
    <w:p w14:paraId="3F4607EA" w14:textId="0BDCE69B" w:rsidR="00547D6E" w:rsidRPr="00547D6E" w:rsidRDefault="00547D6E" w:rsidP="00C87B27">
      <w:pPr>
        <w:pStyle w:val="FigureCaptionPACKT"/>
      </w:pPr>
      <w:r w:rsidRPr="00547D6E">
        <w:t>Figure 1.</w:t>
      </w:r>
      <w:r w:rsidR="00D95164">
        <w:t>5</w:t>
      </w:r>
      <w:r w:rsidRPr="00547D6E">
        <w:t>: Installing the preview and daily builds</w:t>
      </w:r>
    </w:p>
    <w:p w14:paraId="7D0A9DF2" w14:textId="7ABE2BFC" w:rsidR="00C41783" w:rsidRDefault="00C41783" w:rsidP="00C41783">
      <w:pPr>
        <w:pStyle w:val="LayoutInformationPACKT"/>
        <w:rPr>
          <w:noProof/>
        </w:rPr>
      </w:pPr>
      <w:r>
        <w:t xml:space="preserve">Insert </w:t>
      </w:r>
      <w:r w:rsidRPr="00C41783">
        <w:t>image</w:t>
      </w:r>
      <w:r>
        <w:t xml:space="preserve"> </w:t>
      </w:r>
      <w:r w:rsidR="00D95164">
        <w:rPr>
          <w:noProof/>
        </w:rPr>
        <w:t>B18878</w:t>
      </w:r>
      <w:r>
        <w:rPr>
          <w:noProof/>
        </w:rPr>
        <w:t>_01</w:t>
      </w:r>
      <w:r w:rsidRPr="00023EAD">
        <w:rPr>
          <w:noProof/>
        </w:rPr>
        <w:t>_0</w:t>
      </w:r>
      <w:r w:rsidR="00D95164">
        <w:rPr>
          <w:noProof/>
        </w:rPr>
        <w:t>5</w:t>
      </w:r>
      <w:r>
        <w:rPr>
          <w:noProof/>
        </w:rPr>
        <w:t>.png</w:t>
      </w:r>
    </w:p>
    <w:p w14:paraId="42801827" w14:textId="1C9AAF10" w:rsidR="00C41783" w:rsidRDefault="00C41783" w:rsidP="00C87B27">
      <w:pPr>
        <w:pStyle w:val="NormalPACKT"/>
      </w:pPr>
      <w:r>
        <w:t>PowerShell</w:t>
      </w:r>
      <w:r w:rsidR="00D95164">
        <w:t xml:space="preserve">, like Windows PowerShell, </w:t>
      </w:r>
      <w:r>
        <w:t xml:space="preserve">uses </w:t>
      </w:r>
      <w:r w:rsidR="00CF7487">
        <w:t>p</w:t>
      </w:r>
      <w:r>
        <w:t xml:space="preserve">rofile files to enable you to configure PowerShell each time you run </w:t>
      </w:r>
      <w:r w:rsidR="00A16F57">
        <w:t>it</w:t>
      </w:r>
      <w:r>
        <w:t xml:space="preserve"> (whether in th</w:t>
      </w:r>
      <w:r w:rsidR="000D669F">
        <w:t>e</w:t>
      </w:r>
      <w:r>
        <w:t xml:space="preserve"> PowerShell console or as part of VS Code. In </w:t>
      </w:r>
      <w:r w:rsidRPr="00C41783">
        <w:rPr>
          <w:rStyle w:val="ItalicsPACKT"/>
        </w:rPr>
        <w:t>step 8</w:t>
      </w:r>
      <w:r>
        <w:t>, you download a sample PowerShell profile script and save it locally. Note that the profile file</w:t>
      </w:r>
      <w:r w:rsidR="00D95164">
        <w:t>s</w:t>
      </w:r>
      <w:r>
        <w:t xml:space="preserve"> you create in </w:t>
      </w:r>
      <w:r w:rsidRPr="00C41783">
        <w:rPr>
          <w:rStyle w:val="ItalicsPACKT"/>
        </w:rPr>
        <w:t>step 8</w:t>
      </w:r>
      <w:r>
        <w:t xml:space="preserve"> </w:t>
      </w:r>
      <w:r w:rsidR="00D95164">
        <w:t>are</w:t>
      </w:r>
      <w:r>
        <w:t xml:space="preserve"> for Windows PowerShell only.</w:t>
      </w:r>
      <w:r w:rsidR="00D95164">
        <w:t xml:space="preserve"> This step produces no output</w:t>
      </w:r>
    </w:p>
    <w:p w14:paraId="2310E59B" w14:textId="4E24869C" w:rsidR="00C41783" w:rsidRDefault="00C41783" w:rsidP="00C87B27">
      <w:pPr>
        <w:pStyle w:val="NormalPACKT"/>
      </w:pPr>
      <w:r>
        <w:t xml:space="preserve">The </w:t>
      </w:r>
      <w:r w:rsidR="00CF7487">
        <w:t>e</w:t>
      </w:r>
      <w:r>
        <w:t xml:space="preserve">xecutable name for PowerShell </w:t>
      </w:r>
      <w:r w:rsidR="00AA3787">
        <w:t>7</w:t>
      </w:r>
      <w:r>
        <w:t xml:space="preserve"> is </w:t>
      </w:r>
      <w:r w:rsidRPr="00C41783">
        <w:rPr>
          <w:rStyle w:val="CodeInTextPACKT"/>
        </w:rPr>
        <w:t>pwsh.exe</w:t>
      </w:r>
      <w:r>
        <w:t xml:space="preserve">. In </w:t>
      </w:r>
      <w:r w:rsidRPr="005E5193">
        <w:rPr>
          <w:rStyle w:val="ItalicsPACKT"/>
        </w:rPr>
        <w:t>step 9</w:t>
      </w:r>
      <w:r>
        <w:t>, you view the versions of this file as follows:</w:t>
      </w:r>
    </w:p>
    <w:p w14:paraId="7F4270A1" w14:textId="4D716894" w:rsidR="00C41783" w:rsidRDefault="00D95164" w:rsidP="005439C4">
      <w:pPr>
        <w:pStyle w:val="FigurePACKT"/>
      </w:pPr>
      <w:r>
        <w:rPr>
          <w:noProof/>
        </w:rPr>
        <w:drawing>
          <wp:inline distT="0" distB="0" distL="0" distR="0" wp14:anchorId="5AAE0E7B" wp14:editId="0D8549EB">
            <wp:extent cx="5731510" cy="9791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79170"/>
                    </a:xfrm>
                    <a:prstGeom prst="rect">
                      <a:avLst/>
                    </a:prstGeom>
                  </pic:spPr>
                </pic:pic>
              </a:graphicData>
            </a:graphic>
          </wp:inline>
        </w:drawing>
      </w:r>
    </w:p>
    <w:p w14:paraId="5B67C364" w14:textId="3A9F5311" w:rsidR="00334384" w:rsidRPr="00334384" w:rsidRDefault="00334384" w:rsidP="00C87B27">
      <w:pPr>
        <w:pStyle w:val="FigureCaptionPACKT"/>
      </w:pPr>
      <w:r w:rsidRPr="00334384">
        <w:lastRenderedPageBreak/>
        <w:t>Figure 1.</w:t>
      </w:r>
      <w:r w:rsidR="00D95164">
        <w:t>6</w:t>
      </w:r>
      <w:r w:rsidRPr="00334384">
        <w:t>: Checking PowerShell 7 versions loaded</w:t>
      </w:r>
    </w:p>
    <w:p w14:paraId="5CF887D5" w14:textId="5C4E1784" w:rsidR="00C41783" w:rsidRDefault="00C41783" w:rsidP="00C41783">
      <w:pPr>
        <w:pStyle w:val="LayoutInformationPACKT"/>
        <w:rPr>
          <w:noProof/>
        </w:rPr>
      </w:pPr>
      <w:r>
        <w:t xml:space="preserve">Insert </w:t>
      </w:r>
      <w:r w:rsidRPr="00C41783">
        <w:t>image</w:t>
      </w:r>
      <w:r>
        <w:t xml:space="preserve"> </w:t>
      </w:r>
      <w:r w:rsidR="00D95164">
        <w:rPr>
          <w:noProof/>
        </w:rPr>
        <w:t>B18878</w:t>
      </w:r>
      <w:r>
        <w:rPr>
          <w:noProof/>
        </w:rPr>
        <w:t>_01</w:t>
      </w:r>
      <w:r w:rsidRPr="00023EAD">
        <w:rPr>
          <w:noProof/>
        </w:rPr>
        <w:t>_0</w:t>
      </w:r>
      <w:r w:rsidR="00D95164">
        <w:rPr>
          <w:noProof/>
        </w:rPr>
        <w:t>6</w:t>
      </w:r>
      <w:r>
        <w:rPr>
          <w:noProof/>
        </w:rPr>
        <w:t>.png</w:t>
      </w:r>
    </w:p>
    <w:p w14:paraId="4B0CC1B4" w14:textId="51248E3F" w:rsidR="00C41783" w:rsidRPr="00C41783" w:rsidRDefault="00C41783" w:rsidP="00C87B27">
      <w:pPr>
        <w:pStyle w:val="NormalPACKT"/>
      </w:pPr>
      <w:r>
        <w:t xml:space="preserve">As you can see, there are </w:t>
      </w:r>
      <w:r w:rsidR="00AB1F9F">
        <w:t>three</w:t>
      </w:r>
      <w:r>
        <w:t xml:space="preserve"> versions of PowerShell 7 installed on </w:t>
      </w:r>
      <w:r w:rsidRPr="00C41783">
        <w:rPr>
          <w:rStyle w:val="CodeInTextPACKT"/>
        </w:rPr>
        <w:t>SRV1</w:t>
      </w:r>
      <w:r>
        <w:t>: the latest full release, the latest preview, and the build of the day.</w:t>
      </w:r>
    </w:p>
    <w:p w14:paraId="5F467473" w14:textId="64B8DD66" w:rsidR="0000165C" w:rsidRDefault="0000165C" w:rsidP="0000165C">
      <w:pPr>
        <w:pStyle w:val="Heading2"/>
      </w:pPr>
      <w:r>
        <w:t>There's more...</w:t>
      </w:r>
    </w:p>
    <w:p w14:paraId="1174A609" w14:textId="59E917AB" w:rsidR="00D95164" w:rsidRDefault="00D95164" w:rsidP="00D95164">
      <w:pPr>
        <w:pStyle w:val="NormalPACKT"/>
      </w:pPr>
      <w:r>
        <w:rPr>
          <w:lang w:val="en-GB"/>
        </w:rPr>
        <w:t xml:space="preserve">In </w:t>
      </w:r>
      <w:r w:rsidRPr="00D95164">
        <w:rPr>
          <w:rStyle w:val="ItalicsPACKT"/>
        </w:rPr>
        <w:t>step 1</w:t>
      </w:r>
      <w:r>
        <w:rPr>
          <w:lang w:val="en-GB"/>
        </w:rPr>
        <w:t>, you update the execution policy for Windows PowerShell. While this simplifies the installati</w:t>
      </w:r>
      <w:r w:rsidR="00BE2206">
        <w:rPr>
          <w:lang w:val="en-GB"/>
        </w:rPr>
        <w:t>o</w:t>
      </w:r>
      <w:r>
        <w:rPr>
          <w:lang w:val="en-GB"/>
        </w:rPr>
        <w:t>n and configuration of hosts, it may be unduly permissive for your environment</w:t>
      </w:r>
      <w:r w:rsidR="00BE2206">
        <w:rPr>
          <w:lang w:val="en-GB"/>
        </w:rPr>
        <w:t>,</w:t>
      </w:r>
      <w:r>
        <w:rPr>
          <w:lang w:val="en-GB"/>
        </w:rPr>
        <w:t xml:space="preserve"> and you can change it as needed. Don’t forget</w:t>
      </w:r>
      <w:r w:rsidR="00BE2206">
        <w:rPr>
          <w:lang w:val="en-GB"/>
        </w:rPr>
        <w:t>,</w:t>
      </w:r>
      <w:r>
        <w:rPr>
          <w:lang w:val="en-GB"/>
        </w:rPr>
        <w:t xml:space="preserve"> though. </w:t>
      </w:r>
      <w:r>
        <w:t xml:space="preserve">PowerShell’s execution policy is not truly a security mechanism – it just slows down an inexperienced administrator. For a good explanation of PowerShell’s Security Guiding Principles, see </w:t>
      </w:r>
      <w:hyperlink r:id="rId16" w:history="1">
        <w:r w:rsidRPr="00C87B27">
          <w:rPr>
            <w:rStyle w:val="URLPACKTChar"/>
          </w:rPr>
          <w:t>https://devblogs.microsoft.com/powershell/powershells-security-guiding-principles/</w:t>
        </w:r>
      </w:hyperlink>
      <w:r>
        <w:t>.</w:t>
      </w:r>
    </w:p>
    <w:p w14:paraId="7A6E90BA" w14:textId="4E064982" w:rsidR="00CE589B" w:rsidRPr="00CE589B" w:rsidRDefault="00CE589B" w:rsidP="00CE589B">
      <w:pPr>
        <w:pStyle w:val="NormalPACKT"/>
        <w:rPr>
          <w:lang w:val="en-GB"/>
        </w:rPr>
      </w:pPr>
      <w:r>
        <w:rPr>
          <w:lang w:val="en-GB"/>
        </w:rPr>
        <w:t xml:space="preserve">In </w:t>
      </w:r>
      <w:r w:rsidRPr="00CE589B">
        <w:rPr>
          <w:rStyle w:val="ItalicsPACKT"/>
        </w:rPr>
        <w:t xml:space="preserve">step </w:t>
      </w:r>
      <w:r w:rsidR="00D95164">
        <w:rPr>
          <w:rStyle w:val="ItalicsPACKT"/>
        </w:rPr>
        <w:t>2</w:t>
      </w:r>
      <w:r>
        <w:rPr>
          <w:lang w:val="en-GB"/>
        </w:rPr>
        <w:t xml:space="preserve">, you </w:t>
      </w:r>
      <w:r w:rsidR="00D95164">
        <w:rPr>
          <w:lang w:val="en-GB"/>
        </w:rPr>
        <w:t>updated the help files for Windows PowerShell. This step is optional, but later steps can prompt you to update your help files if you skip it. Installing the most up-to-date help files also add many conceptual help topics to help you get more out of PowerShell.</w:t>
      </w:r>
    </w:p>
    <w:p w14:paraId="72A9C031" w14:textId="5F568FD9" w:rsidR="00C41783" w:rsidRDefault="00C41783" w:rsidP="00C41783">
      <w:pPr>
        <w:pStyle w:val="NormalPACKT"/>
      </w:pPr>
      <w:r>
        <w:t xml:space="preserve">In </w:t>
      </w:r>
      <w:r w:rsidRPr="00C41783">
        <w:rPr>
          <w:rStyle w:val="ItalicsPACKT"/>
        </w:rPr>
        <w:t>step 4</w:t>
      </w:r>
      <w:r>
        <w:t xml:space="preserve">, you use a shortened URL to download the </w:t>
      </w:r>
      <w:r w:rsidRPr="00C41783">
        <w:rPr>
          <w:rStyle w:val="CodeInTextPACKT"/>
        </w:rPr>
        <w:t>Install-PowerShell.ps1</w:t>
      </w:r>
      <w:r>
        <w:t xml:space="preserve"> script. When you use </w:t>
      </w:r>
      <w:r w:rsidRPr="005147E9">
        <w:rPr>
          <w:rStyle w:val="CodeInTextPACKT"/>
        </w:rPr>
        <w:t>Invoke-</w:t>
      </w:r>
      <w:proofErr w:type="spellStart"/>
      <w:r w:rsidRPr="005147E9">
        <w:rPr>
          <w:rStyle w:val="CodeInTextPACKT"/>
        </w:rPr>
        <w:t>RestMethod</w:t>
      </w:r>
      <w:proofErr w:type="spellEnd"/>
      <w:r>
        <w:t xml:space="preserve">, PowerShell discovers the underlying target URL for the script. </w:t>
      </w:r>
      <w:r w:rsidR="000D669F">
        <w:t>The short URL</w:t>
      </w:r>
      <w:r>
        <w:t xml:space="preserve"> allows Microsoft and the PowerShell team to publish a well</w:t>
      </w:r>
      <w:r w:rsidR="000D669F">
        <w:t>-</w:t>
      </w:r>
      <w:r>
        <w:t>known URL and then have the flex</w:t>
      </w:r>
      <w:r w:rsidR="000D669F">
        <w:t>i</w:t>
      </w:r>
      <w:r>
        <w:t>bility to move the target location should that be necessary. The target URL, at the time of writing</w:t>
      </w:r>
      <w:r w:rsidR="000D669F">
        <w:t>,</w:t>
      </w:r>
      <w:r>
        <w:t xml:space="preserve"> is </w:t>
      </w:r>
      <w:hyperlink r:id="rId17" w:history="1">
        <w:r w:rsidR="00D95164" w:rsidRPr="00C87B27">
          <w:rPr>
            <w:rStyle w:val="URLPACKTChar"/>
          </w:rPr>
          <w:t>https://raw.githubusercontent.com/PowerShell/PowerShell/master/tools/install-powershell.ps1</w:t>
        </w:r>
      </w:hyperlink>
      <w:r>
        <w:t>.</w:t>
      </w:r>
    </w:p>
    <w:p w14:paraId="2D358198" w14:textId="3B7EE1DD" w:rsidR="00D95164" w:rsidRDefault="00D95164" w:rsidP="00C41783">
      <w:pPr>
        <w:pStyle w:val="NormalPACKT"/>
      </w:pPr>
      <w:r>
        <w:t xml:space="preserve">In </w:t>
      </w:r>
      <w:r w:rsidRPr="00C41783">
        <w:rPr>
          <w:rStyle w:val="ItalicsPACKT"/>
        </w:rPr>
        <w:t>step 6</w:t>
      </w:r>
      <w:r>
        <w:t>, you use the installation script and install PowerShell 7. This step installs PowerShell 7.2.2, as you can see, using an MSI. The MSI, which you install silently without any user not</w:t>
      </w:r>
      <w:r w:rsidR="00BE2206">
        <w:t>if</w:t>
      </w:r>
      <w:r>
        <w:t xml:space="preserve">ication) updates the system execution path to add the PowerShell 7 installation folder. At the time of writing, the latest released version of PowerShell is 7.2.2. The code here retrieves the latest supported version of PowerShell 7, which may be later </w:t>
      </w:r>
      <w:r w:rsidR="00BE2206">
        <w:t>than you see in the output here.</w:t>
      </w:r>
    </w:p>
    <w:p w14:paraId="51301A8B" w14:textId="77777777" w:rsidR="00C87B27" w:rsidRDefault="00C41783" w:rsidP="00C87B27">
      <w:pPr>
        <w:pStyle w:val="NormalPACKT"/>
      </w:pPr>
      <w:r>
        <w:t xml:space="preserve">In </w:t>
      </w:r>
      <w:r w:rsidRPr="00C41783">
        <w:rPr>
          <w:rStyle w:val="ItalicsPACKT"/>
        </w:rPr>
        <w:t>step 7</w:t>
      </w:r>
      <w:r>
        <w:t xml:space="preserve">, you </w:t>
      </w:r>
      <w:r w:rsidR="00D95164">
        <w:t xml:space="preserve">can see that you have </w:t>
      </w:r>
      <w:r>
        <w:t>install</w:t>
      </w:r>
      <w:r w:rsidR="00D95164">
        <w:t>ed</w:t>
      </w:r>
      <w:r>
        <w:t xml:space="preserve"> </w:t>
      </w:r>
      <w:r w:rsidR="00D95164">
        <w:t xml:space="preserve">PowerShell 7 (into </w:t>
      </w:r>
      <w:r w:rsidR="00D95164" w:rsidRPr="00D95164">
        <w:rPr>
          <w:rStyle w:val="CodeInTextPACKT"/>
        </w:rPr>
        <w:t>C:\Program Files</w:t>
      </w:r>
      <w:r w:rsidR="00D95164">
        <w:t>) a</w:t>
      </w:r>
      <w:r w:rsidR="00BE2206">
        <w:t>nd</w:t>
      </w:r>
      <w:r w:rsidR="00D95164">
        <w:t xml:space="preserve"> </w:t>
      </w:r>
      <w:r>
        <w:t>the latest daily build and the latest previ</w:t>
      </w:r>
      <w:r w:rsidR="000D669F">
        <w:t>e</w:t>
      </w:r>
      <w:r>
        <w:t>w vers</w:t>
      </w:r>
      <w:r w:rsidR="000D669F">
        <w:t>i</w:t>
      </w:r>
      <w:r>
        <w:t>ons. The specific file versio</w:t>
      </w:r>
      <w:r w:rsidR="000D669F">
        <w:t>ns</w:t>
      </w:r>
      <w:r>
        <w:t xml:space="preserve"> you see </w:t>
      </w:r>
      <w:r w:rsidR="00D95164">
        <w:t>may differ</w:t>
      </w:r>
      <w:r>
        <w:t xml:space="preserve"> from the output show</w:t>
      </w:r>
      <w:r w:rsidR="000D669F">
        <w:t>n</w:t>
      </w:r>
      <w:r>
        <w:t xml:space="preserve"> here</w:t>
      </w:r>
      <w:r w:rsidR="007762AB">
        <w:t>,</w:t>
      </w:r>
      <w:r>
        <w:t xml:space="preserve"> </w:t>
      </w:r>
      <w:r w:rsidR="00D95164">
        <w:t>reflecting the relentless progress of the PowerShell team.</w:t>
      </w:r>
    </w:p>
    <w:p w14:paraId="771956A8" w14:textId="722D7B68" w:rsidR="0000165C" w:rsidRDefault="00D95164" w:rsidP="0000165C">
      <w:pPr>
        <w:pStyle w:val="Heading1"/>
        <w:tabs>
          <w:tab w:val="left" w:pos="0"/>
        </w:tabs>
      </w:pPr>
      <w:r>
        <w:t>Installing PowerShell 7 Using Chocolatey</w:t>
      </w:r>
      <w:r>
        <w:tab/>
      </w:r>
    </w:p>
    <w:p w14:paraId="55E4467B" w14:textId="7F350036" w:rsidR="00D95164" w:rsidRDefault="00D95164" w:rsidP="00D95164">
      <w:pPr>
        <w:pStyle w:val="NormalPACKT"/>
        <w:rPr>
          <w:lang w:val="en-GB"/>
        </w:rPr>
      </w:pPr>
      <w:r>
        <w:rPr>
          <w:lang w:val="en-GB"/>
        </w:rPr>
        <w:t xml:space="preserve">Chocolatey is a </w:t>
      </w:r>
      <w:r w:rsidR="00C87B27">
        <w:rPr>
          <w:lang w:val="en-GB"/>
        </w:rPr>
        <w:t>third-party</w:t>
      </w:r>
      <w:r>
        <w:rPr>
          <w:lang w:val="en-GB"/>
        </w:rPr>
        <w:t xml:space="preserve"> package management tool for Windows. You can read more about </w:t>
      </w:r>
      <w:proofErr w:type="spellStart"/>
      <w:r>
        <w:rPr>
          <w:lang w:val="en-GB"/>
        </w:rPr>
        <w:t>ther</w:t>
      </w:r>
      <w:proofErr w:type="spellEnd"/>
      <w:r>
        <w:rPr>
          <w:lang w:val="en-GB"/>
        </w:rPr>
        <w:t xml:space="preserve"> company and its products at </w:t>
      </w:r>
      <w:r w:rsidRPr="00D95164">
        <w:rPr>
          <w:rStyle w:val="URLPACKTChar"/>
          <w:lang w:val="en-GB"/>
        </w:rPr>
        <w:t>https://chocolatey.org/</w:t>
      </w:r>
      <w:r>
        <w:rPr>
          <w:lang w:val="en-GB"/>
        </w:rPr>
        <w:t xml:space="preserve">. Chocolatey has a very large online registry of Windows </w:t>
      </w:r>
      <w:r w:rsidR="00C87B27">
        <w:rPr>
          <w:lang w:val="en-GB"/>
        </w:rPr>
        <w:t>packages</w:t>
      </w:r>
      <w:r>
        <w:rPr>
          <w:lang w:val="en-GB"/>
        </w:rPr>
        <w:t xml:space="preserve"> which you can easily install. This can simplify </w:t>
      </w:r>
      <w:r w:rsidR="00C87B27">
        <w:rPr>
          <w:lang w:val="en-GB"/>
        </w:rPr>
        <w:t xml:space="preserve">the </w:t>
      </w:r>
      <w:proofErr w:type="spellStart"/>
      <w:r>
        <w:rPr>
          <w:lang w:val="en-GB"/>
        </w:rPr>
        <w:t>eployment</w:t>
      </w:r>
      <w:proofErr w:type="spellEnd"/>
      <w:r>
        <w:rPr>
          <w:lang w:val="en-GB"/>
        </w:rPr>
        <w:t xml:space="preserve"> of applications in your environment.</w:t>
      </w:r>
    </w:p>
    <w:p w14:paraId="4A9EF28F" w14:textId="2C1A16F3" w:rsidR="0000165C" w:rsidRDefault="0000165C" w:rsidP="0000165C">
      <w:pPr>
        <w:pStyle w:val="Heading2"/>
        <w:tabs>
          <w:tab w:val="left" w:pos="0"/>
        </w:tabs>
      </w:pPr>
      <w:r>
        <w:t xml:space="preserve">Getting </w:t>
      </w:r>
      <w:r w:rsidR="00F45021">
        <w:t>r</w:t>
      </w:r>
      <w:r>
        <w:t>eady</w:t>
      </w:r>
    </w:p>
    <w:p w14:paraId="4ECC396E" w14:textId="5D8F4BEE" w:rsidR="0000165C" w:rsidRPr="009D0F10" w:rsidRDefault="00C41783" w:rsidP="0000165C">
      <w:pPr>
        <w:pStyle w:val="NormalPACKT"/>
        <w:rPr>
          <w:lang w:val="en-GB"/>
        </w:rPr>
      </w:pPr>
      <w:r>
        <w:rPr>
          <w:lang w:val="en-GB"/>
        </w:rPr>
        <w:t xml:space="preserve">You run this recipe on </w:t>
      </w:r>
      <w:r w:rsidRPr="00C41783">
        <w:rPr>
          <w:rStyle w:val="CodeInTextPACKT"/>
        </w:rPr>
        <w:t>SRV1</w:t>
      </w:r>
      <w:r>
        <w:rPr>
          <w:lang w:val="en-GB"/>
        </w:rPr>
        <w:t xml:space="preserve"> after you have installed PowerShell 7</w:t>
      </w:r>
      <w:r w:rsidR="00D95164">
        <w:rPr>
          <w:lang w:val="en-GB"/>
        </w:rPr>
        <w:t>.</w:t>
      </w:r>
    </w:p>
    <w:p w14:paraId="7CADF752" w14:textId="5B3C1628" w:rsidR="0000165C" w:rsidRDefault="0000165C" w:rsidP="0000165C">
      <w:pPr>
        <w:pStyle w:val="Heading2"/>
        <w:tabs>
          <w:tab w:val="left" w:pos="0"/>
        </w:tabs>
      </w:pPr>
      <w:r>
        <w:t>How to do it...</w:t>
      </w:r>
    </w:p>
    <w:p w14:paraId="2B2AF10C" w14:textId="77777777" w:rsidR="00784F5C" w:rsidRPr="00784F5C" w:rsidRDefault="00784F5C" w:rsidP="00784F5C">
      <w:pPr>
        <w:pStyle w:val="NormalPACKT"/>
        <w:rPr>
          <w:lang w:val="en-GB"/>
        </w:rPr>
      </w:pPr>
    </w:p>
    <w:p w14:paraId="3BDFF2EC" w14:textId="0B06A526" w:rsidR="004008BB" w:rsidRDefault="00784F5C" w:rsidP="00C87B27">
      <w:pPr>
        <w:pStyle w:val="NormalPACKT"/>
        <w:rPr>
          <w:lang w:val="en-GB" w:eastAsia="en-GB"/>
        </w:rPr>
      </w:pPr>
      <w:r w:rsidRPr="00784F5C">
        <w:rPr>
          <w:lang w:val="en-GB" w:eastAsia="en-GB"/>
        </w:rPr>
        <w:t>Run</w:t>
      </w:r>
      <w:r w:rsidR="00BD033A">
        <w:rPr>
          <w:lang w:val="en-GB" w:eastAsia="en-GB"/>
        </w:rPr>
        <w:t>ning</w:t>
      </w:r>
      <w:r w:rsidRPr="00784F5C">
        <w:rPr>
          <w:lang w:val="en-GB" w:eastAsia="en-GB"/>
        </w:rPr>
        <w:t> </w:t>
      </w:r>
      <w:r w:rsidR="000D669F">
        <w:rPr>
          <w:lang w:val="en-GB" w:eastAsia="en-GB"/>
        </w:rPr>
        <w:t xml:space="preserve">the </w:t>
      </w:r>
      <w:r w:rsidRPr="00784F5C">
        <w:rPr>
          <w:lang w:val="en-GB" w:eastAsia="en-GB"/>
        </w:rPr>
        <w:t>PowerShell 7 </w:t>
      </w:r>
      <w:r w:rsidR="000D669F">
        <w:rPr>
          <w:lang w:val="en-GB" w:eastAsia="en-GB"/>
        </w:rPr>
        <w:t>console</w:t>
      </w:r>
    </w:p>
    <w:p w14:paraId="36693746" w14:textId="77777777" w:rsidR="00784F5C" w:rsidRPr="00784F5C" w:rsidRDefault="00784F5C" w:rsidP="00784F5C">
      <w:pPr>
        <w:pStyle w:val="CodePACKT"/>
      </w:pPr>
    </w:p>
    <w:p w14:paraId="3228FA4F" w14:textId="121484E2" w:rsidR="0000165C" w:rsidRDefault="0000165C" w:rsidP="0000165C">
      <w:pPr>
        <w:pStyle w:val="Heading2"/>
        <w:numPr>
          <w:ilvl w:val="1"/>
          <w:numId w:val="3"/>
        </w:numPr>
        <w:tabs>
          <w:tab w:val="left" w:pos="0"/>
        </w:tabs>
      </w:pPr>
      <w:r>
        <w:t>How it works...</w:t>
      </w:r>
    </w:p>
    <w:p w14:paraId="5214F274" w14:textId="46E6500C" w:rsidR="00C41783" w:rsidRDefault="00C41783" w:rsidP="004008BB">
      <w:pPr>
        <w:pStyle w:val="NormalPACKT"/>
      </w:pPr>
      <w:r w:rsidRPr="004008BB">
        <w:t xml:space="preserve">In </w:t>
      </w:r>
      <w:r w:rsidRPr="008E6477">
        <w:rPr>
          <w:rStyle w:val="ItalicsPACKT"/>
        </w:rPr>
        <w:t>ste</w:t>
      </w:r>
      <w:r w:rsidR="004008BB" w:rsidRPr="008E6477">
        <w:rPr>
          <w:rStyle w:val="ItalicsPACKT"/>
        </w:rPr>
        <w:t>p 1</w:t>
      </w:r>
      <w:r w:rsidR="004008BB">
        <w:t xml:space="preserve">, you start the PowerShell 7 console on </w:t>
      </w:r>
      <w:r w:rsidR="004008BB" w:rsidRPr="00941AB9">
        <w:rPr>
          <w:rStyle w:val="CodeInTextPACKT"/>
        </w:rPr>
        <w:t>SRV1</w:t>
      </w:r>
      <w:r w:rsidR="004008BB">
        <w:t>. The console should look like this:</w:t>
      </w:r>
    </w:p>
    <w:p w14:paraId="0C99B9CC" w14:textId="1E184FC8" w:rsidR="004008BB" w:rsidRDefault="001A252A" w:rsidP="005439C4">
      <w:pPr>
        <w:pStyle w:val="FigurePACKT"/>
      </w:pPr>
      <w:r>
        <w:rPr>
          <w:noProof/>
        </w:rPr>
        <w:lastRenderedPageBreak/>
        <w:drawing>
          <wp:inline distT="0" distB="0" distL="0" distR="0" wp14:anchorId="5911556D" wp14:editId="54CE6BCF">
            <wp:extent cx="3818997" cy="1824876"/>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5123" cy="1832582"/>
                    </a:xfrm>
                    <a:prstGeom prst="rect">
                      <a:avLst/>
                    </a:prstGeom>
                  </pic:spPr>
                </pic:pic>
              </a:graphicData>
            </a:graphic>
          </wp:inline>
        </w:drawing>
      </w:r>
    </w:p>
    <w:p w14:paraId="25B97AEF" w14:textId="16469E7E" w:rsidR="00B6355B" w:rsidRPr="00D81E1D" w:rsidRDefault="00B6355B" w:rsidP="00C87B27">
      <w:pPr>
        <w:pStyle w:val="FigureCaptionPACKT"/>
      </w:pPr>
      <w:r w:rsidRPr="00D81E1D">
        <w:t>Figure 1.</w:t>
      </w:r>
      <w:r w:rsidR="00670AEC" w:rsidRPr="00D81E1D">
        <w:t>5</w:t>
      </w:r>
      <w:r w:rsidRPr="00D81E1D">
        <w:t xml:space="preserve">: </w:t>
      </w:r>
      <w:r w:rsidR="00D81E1D" w:rsidRPr="00D81E1D">
        <w:t>The PowerShell 7 console</w:t>
      </w:r>
    </w:p>
    <w:p w14:paraId="76E87D4A" w14:textId="61CF2EB0" w:rsidR="004008BB" w:rsidRDefault="004008BB" w:rsidP="004008BB">
      <w:pPr>
        <w:pStyle w:val="LayoutInformationPACKT"/>
        <w:rPr>
          <w:noProof/>
        </w:rPr>
      </w:pPr>
      <w:r w:rsidRPr="00023EAD">
        <w:rPr>
          <w:noProof/>
        </w:rPr>
        <w:t xml:space="preserve">  </w:t>
      </w:r>
      <w:r>
        <w:rPr>
          <w:noProof/>
        </w:rPr>
        <w:t xml:space="preserve"> </w:t>
      </w:r>
      <w:r>
        <w:t xml:space="preserve">Insert image </w:t>
      </w:r>
      <w:r>
        <w:rPr>
          <w:noProof/>
        </w:rPr>
        <w:t>B42024_01</w:t>
      </w:r>
      <w:r w:rsidRPr="00023EAD">
        <w:rPr>
          <w:noProof/>
        </w:rPr>
        <w:t>_0</w:t>
      </w:r>
      <w:r>
        <w:rPr>
          <w:noProof/>
        </w:rPr>
        <w:t>5.png</w:t>
      </w:r>
    </w:p>
    <w:p w14:paraId="55677826" w14:textId="21640571" w:rsidR="00CB5119" w:rsidRDefault="00167446" w:rsidP="00C87B27">
      <w:pPr>
        <w:pStyle w:val="NormalPACKT"/>
      </w:pPr>
      <w:r>
        <w:t xml:space="preserve">In </w:t>
      </w:r>
    </w:p>
    <w:p w14:paraId="15317EC5" w14:textId="26D90051" w:rsidR="00D95164" w:rsidRDefault="00D95164" w:rsidP="00D95164">
      <w:pPr>
        <w:pStyle w:val="NumberedBulletPACKT"/>
        <w:numPr>
          <w:ilvl w:val="0"/>
          <w:numId w:val="0"/>
        </w:numPr>
        <w:ind w:left="-3"/>
      </w:pPr>
    </w:p>
    <w:p w14:paraId="5D61F3A6" w14:textId="77777777" w:rsidR="00D95164" w:rsidRDefault="00D95164" w:rsidP="00D95164">
      <w:pPr>
        <w:pStyle w:val="Heading2"/>
      </w:pPr>
      <w:r>
        <w:t>There's more...</w:t>
      </w:r>
    </w:p>
    <w:p w14:paraId="6DEDF878" w14:textId="11CD226A" w:rsidR="00D95164" w:rsidRDefault="00D95164" w:rsidP="00C87B27">
      <w:pPr>
        <w:pStyle w:val="NormalPACKT"/>
      </w:pPr>
      <w:r>
        <w:rPr>
          <w:lang w:val="en-GB"/>
        </w:rPr>
        <w:t xml:space="preserve">In </w:t>
      </w:r>
      <w:r w:rsidRPr="00CE589B">
        <w:rPr>
          <w:rStyle w:val="ItalicsPACKT"/>
        </w:rPr>
        <w:t>step 1</w:t>
      </w:r>
      <w:r>
        <w:rPr>
          <w:lang w:val="en-GB"/>
        </w:rPr>
        <w:t>, you open a new Windows PowerShell console. Make sure you run the console as the local administrator</w:t>
      </w:r>
    </w:p>
    <w:p w14:paraId="2E6104C2" w14:textId="77777777" w:rsidR="00D95164" w:rsidRDefault="00D95164" w:rsidP="00D95164">
      <w:pPr>
        <w:pStyle w:val="NormalPACKT"/>
      </w:pPr>
    </w:p>
    <w:p w14:paraId="5B00639C" w14:textId="77777777" w:rsidR="00D95164" w:rsidRPr="009D0F10" w:rsidRDefault="00D95164" w:rsidP="00D95164">
      <w:pPr>
        <w:pStyle w:val="Heading1"/>
        <w:tabs>
          <w:tab w:val="left" w:pos="0"/>
        </w:tabs>
      </w:pPr>
      <w:r>
        <w:t>Using the PowerShell 7 console</w:t>
      </w:r>
    </w:p>
    <w:p w14:paraId="38FA4F68" w14:textId="77777777" w:rsidR="00D95164" w:rsidRDefault="00D95164" w:rsidP="00D95164">
      <w:pPr>
        <w:pStyle w:val="Heading2"/>
        <w:tabs>
          <w:tab w:val="left" w:pos="0"/>
        </w:tabs>
      </w:pPr>
      <w:r>
        <w:t>Getting ready</w:t>
      </w:r>
    </w:p>
    <w:p w14:paraId="75C52CA8" w14:textId="77777777" w:rsidR="00D95164" w:rsidRPr="009D0F10" w:rsidRDefault="00D95164" w:rsidP="00D95164">
      <w:pPr>
        <w:pStyle w:val="NormalPACKT"/>
        <w:rPr>
          <w:lang w:val="en-GB"/>
        </w:rPr>
      </w:pPr>
      <w:r>
        <w:rPr>
          <w:lang w:val="en-GB"/>
        </w:rPr>
        <w:t xml:space="preserve">You run this recipe on </w:t>
      </w:r>
      <w:r w:rsidRPr="00C41783">
        <w:rPr>
          <w:rStyle w:val="CodeInTextPACKT"/>
        </w:rPr>
        <w:t>SRV1</w:t>
      </w:r>
      <w:r>
        <w:rPr>
          <w:lang w:val="en-GB"/>
        </w:rPr>
        <w:t xml:space="preserve"> after you have installed PowerShell 7.</w:t>
      </w:r>
    </w:p>
    <w:p w14:paraId="284F2E1B" w14:textId="77777777" w:rsidR="00D95164" w:rsidRDefault="00D95164" w:rsidP="00D95164">
      <w:pPr>
        <w:pStyle w:val="Heading2"/>
        <w:tabs>
          <w:tab w:val="left" w:pos="0"/>
        </w:tabs>
      </w:pPr>
      <w:r>
        <w:t>How to do it...</w:t>
      </w:r>
    </w:p>
    <w:p w14:paraId="00A88C11" w14:textId="77777777" w:rsidR="00D95164" w:rsidRPr="00784F5C" w:rsidRDefault="00D95164" w:rsidP="00D95164">
      <w:pPr>
        <w:pStyle w:val="NormalPACKT"/>
        <w:rPr>
          <w:lang w:val="en-GB"/>
        </w:rPr>
      </w:pPr>
    </w:p>
    <w:p w14:paraId="5D121BE0" w14:textId="77777777" w:rsidR="00D95164" w:rsidRPr="00D95164" w:rsidRDefault="00D95164" w:rsidP="00C87B27">
      <w:pPr>
        <w:pStyle w:val="NormalPACKT"/>
        <w:rPr>
          <w:lang w:val="en-GB" w:eastAsia="en-GB"/>
        </w:rPr>
      </w:pPr>
      <w:r w:rsidRPr="00D95164">
        <w:rPr>
          <w:lang w:val="en-GB" w:eastAsia="en-GB"/>
        </w:rPr>
        <w:t>Running the PowerShell 7 console</w:t>
      </w:r>
    </w:p>
    <w:p w14:paraId="1AC446F5" w14:textId="77777777" w:rsidR="00D95164" w:rsidRPr="00784F5C" w:rsidRDefault="00D95164" w:rsidP="00D95164">
      <w:pPr>
        <w:pStyle w:val="CodePACKT"/>
      </w:pPr>
    </w:p>
    <w:p w14:paraId="76E2D721" w14:textId="77777777" w:rsidR="00D95164" w:rsidRDefault="00D95164" w:rsidP="00D95164">
      <w:pPr>
        <w:pStyle w:val="Heading2"/>
        <w:numPr>
          <w:ilvl w:val="1"/>
          <w:numId w:val="3"/>
        </w:numPr>
        <w:tabs>
          <w:tab w:val="left" w:pos="0"/>
        </w:tabs>
      </w:pPr>
      <w:r>
        <w:t>How it works...</w:t>
      </w:r>
    </w:p>
    <w:p w14:paraId="7763FAAE" w14:textId="77777777" w:rsidR="00D95164" w:rsidRDefault="00D95164" w:rsidP="00D95164">
      <w:pPr>
        <w:pStyle w:val="NormalPACKT"/>
      </w:pPr>
      <w:r w:rsidRPr="004008BB">
        <w:t xml:space="preserve">In </w:t>
      </w:r>
      <w:r w:rsidRPr="008E6477">
        <w:rPr>
          <w:rStyle w:val="ItalicsPACKT"/>
        </w:rPr>
        <w:t>step 1</w:t>
      </w:r>
      <w:r>
        <w:t xml:space="preserve">, you start the PowerShell 7 console on </w:t>
      </w:r>
      <w:r w:rsidRPr="00941AB9">
        <w:rPr>
          <w:rStyle w:val="CodeInTextPACKT"/>
        </w:rPr>
        <w:t>SRV1</w:t>
      </w:r>
      <w:r>
        <w:t>. The console should look like this:</w:t>
      </w:r>
    </w:p>
    <w:p w14:paraId="5194E26A" w14:textId="77777777" w:rsidR="00D95164" w:rsidRDefault="00D95164" w:rsidP="00D95164">
      <w:pPr>
        <w:pStyle w:val="FigurePACKT"/>
      </w:pPr>
      <w:r>
        <w:rPr>
          <w:noProof/>
        </w:rPr>
        <w:drawing>
          <wp:inline distT="0" distB="0" distL="0" distR="0" wp14:anchorId="4B609340" wp14:editId="52FDCC66">
            <wp:extent cx="3818997" cy="182487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5123" cy="1832582"/>
                    </a:xfrm>
                    <a:prstGeom prst="rect">
                      <a:avLst/>
                    </a:prstGeom>
                  </pic:spPr>
                </pic:pic>
              </a:graphicData>
            </a:graphic>
          </wp:inline>
        </w:drawing>
      </w:r>
    </w:p>
    <w:p w14:paraId="57BEEA6D" w14:textId="77777777" w:rsidR="00D95164" w:rsidRPr="00D81E1D" w:rsidRDefault="00D95164" w:rsidP="00C87B27">
      <w:pPr>
        <w:pStyle w:val="FigureCaptionPACKT"/>
      </w:pPr>
      <w:r w:rsidRPr="00D81E1D">
        <w:t>Figure 1.5: The PowerShell 7 console</w:t>
      </w:r>
    </w:p>
    <w:p w14:paraId="52344358" w14:textId="77777777" w:rsidR="00D95164" w:rsidRDefault="00D95164" w:rsidP="00D95164">
      <w:pPr>
        <w:pStyle w:val="LayoutInformationPACKT"/>
        <w:rPr>
          <w:noProof/>
        </w:rPr>
      </w:pPr>
      <w:r w:rsidRPr="00023EAD">
        <w:rPr>
          <w:noProof/>
        </w:rPr>
        <w:lastRenderedPageBreak/>
        <w:t xml:space="preserve">  </w:t>
      </w:r>
      <w:r>
        <w:rPr>
          <w:noProof/>
        </w:rPr>
        <w:t xml:space="preserve"> </w:t>
      </w:r>
      <w:r>
        <w:t xml:space="preserve">Insert image </w:t>
      </w:r>
      <w:r>
        <w:rPr>
          <w:noProof/>
        </w:rPr>
        <w:t>B42024_01</w:t>
      </w:r>
      <w:r w:rsidRPr="00023EAD">
        <w:rPr>
          <w:noProof/>
        </w:rPr>
        <w:t>_0</w:t>
      </w:r>
      <w:r>
        <w:rPr>
          <w:noProof/>
        </w:rPr>
        <w:t>5.png</w:t>
      </w:r>
    </w:p>
    <w:p w14:paraId="3A086873" w14:textId="77777777" w:rsidR="00D95164" w:rsidRDefault="00D95164" w:rsidP="00C87B27">
      <w:pPr>
        <w:pStyle w:val="NormalPACKT"/>
        <w:rPr>
          <w:lang w:val="en-GB"/>
        </w:rPr>
      </w:pPr>
      <w:r>
        <w:t xml:space="preserve">In </w:t>
      </w:r>
    </w:p>
    <w:p w14:paraId="6F9BE9AD" w14:textId="77777777" w:rsidR="00D95164" w:rsidRPr="002432CE" w:rsidRDefault="00D95164" w:rsidP="00D95164">
      <w:pPr>
        <w:pStyle w:val="NormalPACKT"/>
        <w:rPr>
          <w:lang w:val="en-GB"/>
        </w:rPr>
      </w:pPr>
    </w:p>
    <w:p w14:paraId="05AE00B2" w14:textId="77777777" w:rsidR="00D95164" w:rsidRDefault="00D95164" w:rsidP="00D95164">
      <w:pPr>
        <w:pStyle w:val="Heading2"/>
      </w:pPr>
      <w:r>
        <w:t>There's more...</w:t>
      </w:r>
    </w:p>
    <w:p w14:paraId="6D975033" w14:textId="7F5D6B60" w:rsidR="00D95164" w:rsidRDefault="00D95164" w:rsidP="00D95164">
      <w:pPr>
        <w:pStyle w:val="NormalPACKT"/>
      </w:pPr>
      <w:r>
        <w:rPr>
          <w:lang w:val="en-GB"/>
        </w:rPr>
        <w:t xml:space="preserve">In </w:t>
      </w:r>
      <w:r w:rsidRPr="00CE589B">
        <w:rPr>
          <w:rStyle w:val="ItalicsPACKT"/>
        </w:rPr>
        <w:t>step 1</w:t>
      </w:r>
      <w:r>
        <w:rPr>
          <w:lang w:val="en-GB"/>
        </w:rPr>
        <w:t>, you open a new Windows PowerShell console. Make sure you run the console as the local administrator</w:t>
      </w:r>
    </w:p>
    <w:p w14:paraId="60ECAAFD" w14:textId="65FF144B" w:rsidR="00D95164" w:rsidRPr="009D0F10" w:rsidRDefault="00D95164" w:rsidP="00D95164">
      <w:pPr>
        <w:pStyle w:val="Heading1"/>
        <w:tabs>
          <w:tab w:val="left" w:pos="0"/>
        </w:tabs>
      </w:pPr>
      <w:r>
        <w:t>Building PowerShell 7 profile files</w:t>
      </w:r>
    </w:p>
    <w:p w14:paraId="72688C7D" w14:textId="77777777" w:rsidR="00D95164" w:rsidRDefault="00D95164" w:rsidP="00D95164">
      <w:pPr>
        <w:pStyle w:val="Heading2"/>
        <w:tabs>
          <w:tab w:val="left" w:pos="0"/>
        </w:tabs>
      </w:pPr>
      <w:r>
        <w:t>Getting ready</w:t>
      </w:r>
    </w:p>
    <w:p w14:paraId="2FE29CC9" w14:textId="77777777" w:rsidR="00D95164" w:rsidRPr="009D0F10" w:rsidRDefault="00D95164" w:rsidP="00D95164">
      <w:pPr>
        <w:pStyle w:val="NormalPACKT"/>
        <w:rPr>
          <w:lang w:val="en-GB"/>
        </w:rPr>
      </w:pPr>
      <w:r>
        <w:rPr>
          <w:lang w:val="en-GB"/>
        </w:rPr>
        <w:t xml:space="preserve">You run this recipe on </w:t>
      </w:r>
      <w:r w:rsidRPr="00C41783">
        <w:rPr>
          <w:rStyle w:val="CodeInTextPACKT"/>
        </w:rPr>
        <w:t>SRV1</w:t>
      </w:r>
      <w:r>
        <w:rPr>
          <w:lang w:val="en-GB"/>
        </w:rPr>
        <w:t xml:space="preserve"> after you have installed PowerShell 7.</w:t>
      </w:r>
    </w:p>
    <w:p w14:paraId="23A58AC9" w14:textId="77777777" w:rsidR="00D95164" w:rsidRDefault="00D95164" w:rsidP="00D95164">
      <w:pPr>
        <w:pStyle w:val="Heading2"/>
        <w:tabs>
          <w:tab w:val="left" w:pos="0"/>
        </w:tabs>
      </w:pPr>
      <w:r>
        <w:t>How to do it...</w:t>
      </w:r>
    </w:p>
    <w:p w14:paraId="20CA0A9A" w14:textId="77777777" w:rsidR="00D95164" w:rsidRPr="00784F5C" w:rsidRDefault="00D95164" w:rsidP="00D95164">
      <w:pPr>
        <w:pStyle w:val="NormalPACKT"/>
        <w:rPr>
          <w:lang w:val="en-GB"/>
        </w:rPr>
      </w:pPr>
    </w:p>
    <w:p w14:paraId="020577A9" w14:textId="77777777" w:rsidR="00D95164" w:rsidRPr="00D95164" w:rsidRDefault="00D95164" w:rsidP="00C87B27">
      <w:pPr>
        <w:pStyle w:val="NormalPACKT"/>
        <w:rPr>
          <w:lang w:val="en-GB" w:eastAsia="en-GB"/>
        </w:rPr>
      </w:pPr>
      <w:r w:rsidRPr="00D95164">
        <w:rPr>
          <w:lang w:val="en-GB" w:eastAsia="en-GB"/>
        </w:rPr>
        <w:t>Running the PowerShell 7 console</w:t>
      </w:r>
    </w:p>
    <w:p w14:paraId="26CC4D56" w14:textId="77777777" w:rsidR="00D95164" w:rsidRPr="00784F5C" w:rsidRDefault="00D95164" w:rsidP="00D95164">
      <w:pPr>
        <w:pStyle w:val="CodePACKT"/>
      </w:pPr>
    </w:p>
    <w:p w14:paraId="06BFA5E7" w14:textId="77777777" w:rsidR="00D95164" w:rsidRDefault="00D95164" w:rsidP="00D95164">
      <w:pPr>
        <w:pStyle w:val="Heading2"/>
        <w:numPr>
          <w:ilvl w:val="1"/>
          <w:numId w:val="3"/>
        </w:numPr>
        <w:tabs>
          <w:tab w:val="left" w:pos="0"/>
        </w:tabs>
      </w:pPr>
      <w:r>
        <w:t>How it works...</w:t>
      </w:r>
    </w:p>
    <w:p w14:paraId="014C483E" w14:textId="77777777" w:rsidR="00D95164" w:rsidRDefault="00D95164" w:rsidP="00D95164">
      <w:pPr>
        <w:pStyle w:val="NormalPACKT"/>
      </w:pPr>
      <w:r w:rsidRPr="004008BB">
        <w:t xml:space="preserve">In </w:t>
      </w:r>
      <w:r w:rsidRPr="008E6477">
        <w:rPr>
          <w:rStyle w:val="ItalicsPACKT"/>
        </w:rPr>
        <w:t>step 1</w:t>
      </w:r>
      <w:r>
        <w:t xml:space="preserve">, you start the PowerShell 7 console on </w:t>
      </w:r>
      <w:r w:rsidRPr="00941AB9">
        <w:rPr>
          <w:rStyle w:val="CodeInTextPACKT"/>
        </w:rPr>
        <w:t>SRV1</w:t>
      </w:r>
      <w:r>
        <w:t>. The console should look like this:</w:t>
      </w:r>
    </w:p>
    <w:p w14:paraId="667C2446" w14:textId="77777777" w:rsidR="00D95164" w:rsidRDefault="00D95164" w:rsidP="00D95164">
      <w:pPr>
        <w:pStyle w:val="FigurePACKT"/>
      </w:pPr>
      <w:r>
        <w:rPr>
          <w:noProof/>
        </w:rPr>
        <w:drawing>
          <wp:inline distT="0" distB="0" distL="0" distR="0" wp14:anchorId="359F0F2E" wp14:editId="32163227">
            <wp:extent cx="3818997" cy="182487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5123" cy="1832582"/>
                    </a:xfrm>
                    <a:prstGeom prst="rect">
                      <a:avLst/>
                    </a:prstGeom>
                  </pic:spPr>
                </pic:pic>
              </a:graphicData>
            </a:graphic>
          </wp:inline>
        </w:drawing>
      </w:r>
    </w:p>
    <w:p w14:paraId="438882A6" w14:textId="77777777" w:rsidR="00D95164" w:rsidRPr="00D81E1D" w:rsidRDefault="00D95164" w:rsidP="00C87B27">
      <w:pPr>
        <w:pStyle w:val="FigureCaptionPACKT"/>
      </w:pPr>
      <w:r w:rsidRPr="00D81E1D">
        <w:t>Figure 1.5: The PowerShell 7 console</w:t>
      </w:r>
    </w:p>
    <w:p w14:paraId="6708EADA" w14:textId="77777777" w:rsidR="00D95164" w:rsidRDefault="00D95164" w:rsidP="00D95164">
      <w:pPr>
        <w:pStyle w:val="LayoutInformationPACKT"/>
        <w:rPr>
          <w:noProof/>
        </w:rPr>
      </w:pPr>
      <w:r w:rsidRPr="00023EAD">
        <w:rPr>
          <w:noProof/>
        </w:rPr>
        <w:t xml:space="preserve">  </w:t>
      </w:r>
      <w:r>
        <w:rPr>
          <w:noProof/>
        </w:rPr>
        <w:t xml:space="preserve"> </w:t>
      </w:r>
      <w:r>
        <w:t xml:space="preserve">Insert image </w:t>
      </w:r>
      <w:r>
        <w:rPr>
          <w:noProof/>
        </w:rPr>
        <w:t>B42024_01</w:t>
      </w:r>
      <w:r w:rsidRPr="00023EAD">
        <w:rPr>
          <w:noProof/>
        </w:rPr>
        <w:t>_0</w:t>
      </w:r>
      <w:r>
        <w:rPr>
          <w:noProof/>
        </w:rPr>
        <w:t>5.png</w:t>
      </w:r>
    </w:p>
    <w:p w14:paraId="5C269126" w14:textId="77777777" w:rsidR="00D95164" w:rsidRDefault="00D95164" w:rsidP="00C87B27">
      <w:pPr>
        <w:pStyle w:val="NormalPACKT"/>
        <w:rPr>
          <w:lang w:val="en-GB"/>
        </w:rPr>
      </w:pPr>
      <w:r>
        <w:t xml:space="preserve">In </w:t>
      </w:r>
    </w:p>
    <w:p w14:paraId="4E9B447B" w14:textId="77777777" w:rsidR="00D95164" w:rsidRPr="002432CE" w:rsidRDefault="00D95164" w:rsidP="00D95164">
      <w:pPr>
        <w:pStyle w:val="NormalPACKT"/>
        <w:rPr>
          <w:lang w:val="en-GB"/>
        </w:rPr>
      </w:pPr>
    </w:p>
    <w:p w14:paraId="3DED435A" w14:textId="77777777" w:rsidR="00D95164" w:rsidRDefault="00D95164" w:rsidP="00D95164">
      <w:pPr>
        <w:pStyle w:val="Heading2"/>
      </w:pPr>
      <w:r>
        <w:t>There's more...</w:t>
      </w:r>
    </w:p>
    <w:p w14:paraId="188EBEDD" w14:textId="523DA8BD" w:rsidR="00D95164" w:rsidRDefault="00D95164" w:rsidP="00D95164">
      <w:pPr>
        <w:pStyle w:val="NormalPACKT"/>
      </w:pPr>
      <w:r>
        <w:rPr>
          <w:lang w:val="en-GB"/>
        </w:rPr>
        <w:t xml:space="preserve">In </w:t>
      </w:r>
      <w:r w:rsidRPr="00CE589B">
        <w:rPr>
          <w:rStyle w:val="ItalicsPACKT"/>
        </w:rPr>
        <w:t>step 1</w:t>
      </w:r>
      <w:r>
        <w:rPr>
          <w:lang w:val="en-GB"/>
        </w:rPr>
        <w:t>, you open a new Windows PowerShell console. Make sure you run the console as the local administrator</w:t>
      </w:r>
    </w:p>
    <w:p w14:paraId="373CDCB5" w14:textId="795757F1" w:rsidR="00D95164" w:rsidRPr="009D0F10" w:rsidRDefault="00D95164" w:rsidP="00D95164">
      <w:pPr>
        <w:pStyle w:val="Heading1"/>
        <w:tabs>
          <w:tab w:val="left" w:pos="0"/>
        </w:tabs>
      </w:pPr>
      <w:proofErr w:type="spellStart"/>
      <w:r>
        <w:lastRenderedPageBreak/>
        <w:t>Exjploring</w:t>
      </w:r>
      <w:proofErr w:type="spellEnd"/>
      <w:r>
        <w:t xml:space="preserve"> Installation artifacts</w:t>
      </w:r>
    </w:p>
    <w:p w14:paraId="34EBDCFA" w14:textId="77777777" w:rsidR="00D95164" w:rsidRDefault="00D95164" w:rsidP="00D95164">
      <w:pPr>
        <w:pStyle w:val="Heading2"/>
        <w:tabs>
          <w:tab w:val="left" w:pos="0"/>
        </w:tabs>
      </w:pPr>
      <w:r>
        <w:t>Getting ready</w:t>
      </w:r>
    </w:p>
    <w:p w14:paraId="578938C3" w14:textId="77777777" w:rsidR="00D95164" w:rsidRPr="009D0F10" w:rsidRDefault="00D95164" w:rsidP="00D95164">
      <w:pPr>
        <w:pStyle w:val="NormalPACKT"/>
        <w:rPr>
          <w:lang w:val="en-GB"/>
        </w:rPr>
      </w:pPr>
      <w:r>
        <w:rPr>
          <w:lang w:val="en-GB"/>
        </w:rPr>
        <w:t xml:space="preserve">You run this recipe on </w:t>
      </w:r>
      <w:r w:rsidRPr="00C41783">
        <w:rPr>
          <w:rStyle w:val="CodeInTextPACKT"/>
        </w:rPr>
        <w:t>SRV1</w:t>
      </w:r>
      <w:r>
        <w:rPr>
          <w:lang w:val="en-GB"/>
        </w:rPr>
        <w:t xml:space="preserve"> after you have installed PowerShell 7.</w:t>
      </w:r>
    </w:p>
    <w:p w14:paraId="465377CB" w14:textId="77777777" w:rsidR="00D95164" w:rsidRDefault="00D95164" w:rsidP="00D95164">
      <w:pPr>
        <w:pStyle w:val="Heading2"/>
        <w:tabs>
          <w:tab w:val="left" w:pos="0"/>
        </w:tabs>
      </w:pPr>
      <w:r>
        <w:t>How to do it...</w:t>
      </w:r>
    </w:p>
    <w:p w14:paraId="0B277041" w14:textId="77777777" w:rsidR="00D95164" w:rsidRPr="00784F5C" w:rsidRDefault="00D95164" w:rsidP="00D95164">
      <w:pPr>
        <w:pStyle w:val="NormalPACKT"/>
        <w:rPr>
          <w:lang w:val="en-GB"/>
        </w:rPr>
      </w:pPr>
    </w:p>
    <w:p w14:paraId="030A285C" w14:textId="77777777" w:rsidR="00D95164" w:rsidRPr="00D95164" w:rsidRDefault="00D95164" w:rsidP="00C87B27">
      <w:pPr>
        <w:pStyle w:val="NormalPACKT"/>
        <w:rPr>
          <w:lang w:val="en-GB" w:eastAsia="en-GB"/>
        </w:rPr>
      </w:pPr>
      <w:r w:rsidRPr="00D95164">
        <w:rPr>
          <w:lang w:val="en-GB" w:eastAsia="en-GB"/>
        </w:rPr>
        <w:t>Running the PowerShell 7 console</w:t>
      </w:r>
    </w:p>
    <w:p w14:paraId="37BB147C" w14:textId="77777777" w:rsidR="00D95164" w:rsidRPr="00784F5C" w:rsidRDefault="00D95164" w:rsidP="00D95164">
      <w:pPr>
        <w:pStyle w:val="CodePACKT"/>
      </w:pPr>
    </w:p>
    <w:p w14:paraId="1F0DA255" w14:textId="77777777" w:rsidR="00D95164" w:rsidRDefault="00D95164" w:rsidP="00D95164">
      <w:pPr>
        <w:pStyle w:val="Heading2"/>
        <w:numPr>
          <w:ilvl w:val="1"/>
          <w:numId w:val="3"/>
        </w:numPr>
        <w:tabs>
          <w:tab w:val="left" w:pos="0"/>
        </w:tabs>
      </w:pPr>
      <w:r>
        <w:t>How it works...</w:t>
      </w:r>
    </w:p>
    <w:p w14:paraId="691953B8" w14:textId="77777777" w:rsidR="00D95164" w:rsidRDefault="00D95164" w:rsidP="00D95164">
      <w:pPr>
        <w:pStyle w:val="NormalPACKT"/>
      </w:pPr>
      <w:r w:rsidRPr="004008BB">
        <w:t xml:space="preserve">In </w:t>
      </w:r>
      <w:r w:rsidRPr="008E6477">
        <w:rPr>
          <w:rStyle w:val="ItalicsPACKT"/>
        </w:rPr>
        <w:t>step 1</w:t>
      </w:r>
      <w:r>
        <w:t xml:space="preserve">, you start the PowerShell 7 console on </w:t>
      </w:r>
      <w:r w:rsidRPr="00941AB9">
        <w:rPr>
          <w:rStyle w:val="CodeInTextPACKT"/>
        </w:rPr>
        <w:t>SRV1</w:t>
      </w:r>
      <w:r>
        <w:t>. The console should look like this:</w:t>
      </w:r>
    </w:p>
    <w:p w14:paraId="0BADA691" w14:textId="77777777" w:rsidR="00D95164" w:rsidRDefault="00D95164" w:rsidP="00D95164">
      <w:pPr>
        <w:pStyle w:val="FigurePACKT"/>
      </w:pPr>
      <w:r>
        <w:rPr>
          <w:noProof/>
        </w:rPr>
        <w:drawing>
          <wp:inline distT="0" distB="0" distL="0" distR="0" wp14:anchorId="3A1E0E71" wp14:editId="2E1CCB43">
            <wp:extent cx="3818997" cy="182487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5123" cy="1832582"/>
                    </a:xfrm>
                    <a:prstGeom prst="rect">
                      <a:avLst/>
                    </a:prstGeom>
                  </pic:spPr>
                </pic:pic>
              </a:graphicData>
            </a:graphic>
          </wp:inline>
        </w:drawing>
      </w:r>
    </w:p>
    <w:p w14:paraId="1FDBD1A9" w14:textId="77777777" w:rsidR="00D95164" w:rsidRPr="00D81E1D" w:rsidRDefault="00D95164" w:rsidP="00C87B27">
      <w:pPr>
        <w:pStyle w:val="FigureCaptionPACKT"/>
      </w:pPr>
      <w:r w:rsidRPr="00D81E1D">
        <w:t>Figure 1.5: The PowerShell 7 console</w:t>
      </w:r>
    </w:p>
    <w:p w14:paraId="4F06F0B9" w14:textId="77777777" w:rsidR="00D95164" w:rsidRDefault="00D95164" w:rsidP="00D95164">
      <w:pPr>
        <w:pStyle w:val="LayoutInformationPACKT"/>
        <w:rPr>
          <w:noProof/>
        </w:rPr>
      </w:pPr>
      <w:r w:rsidRPr="00023EAD">
        <w:rPr>
          <w:noProof/>
        </w:rPr>
        <w:t xml:space="preserve">  </w:t>
      </w:r>
      <w:r>
        <w:rPr>
          <w:noProof/>
        </w:rPr>
        <w:t xml:space="preserve"> </w:t>
      </w:r>
      <w:r>
        <w:t xml:space="preserve">Insert image </w:t>
      </w:r>
      <w:r>
        <w:rPr>
          <w:noProof/>
        </w:rPr>
        <w:t>B42024_01</w:t>
      </w:r>
      <w:r w:rsidRPr="00023EAD">
        <w:rPr>
          <w:noProof/>
        </w:rPr>
        <w:t>_0</w:t>
      </w:r>
      <w:r>
        <w:rPr>
          <w:noProof/>
        </w:rPr>
        <w:t>5.png</w:t>
      </w:r>
    </w:p>
    <w:p w14:paraId="584DC91D" w14:textId="77777777" w:rsidR="00D95164" w:rsidRDefault="00D95164" w:rsidP="00C87B27">
      <w:pPr>
        <w:pStyle w:val="NormalPACKT"/>
        <w:rPr>
          <w:lang w:val="en-GB"/>
        </w:rPr>
      </w:pPr>
      <w:r>
        <w:t xml:space="preserve">In </w:t>
      </w:r>
    </w:p>
    <w:p w14:paraId="3B294A8E" w14:textId="77777777" w:rsidR="00D95164" w:rsidRPr="002432CE" w:rsidRDefault="00D95164" w:rsidP="00D95164">
      <w:pPr>
        <w:pStyle w:val="NormalPACKT"/>
        <w:rPr>
          <w:lang w:val="en-GB"/>
        </w:rPr>
      </w:pPr>
    </w:p>
    <w:p w14:paraId="227F3AB8" w14:textId="77777777" w:rsidR="00D95164" w:rsidRDefault="00D95164" w:rsidP="00D95164">
      <w:pPr>
        <w:pStyle w:val="Heading2"/>
      </w:pPr>
      <w:r>
        <w:t>There's more...</w:t>
      </w:r>
    </w:p>
    <w:p w14:paraId="21AE8463" w14:textId="05FC7971" w:rsidR="00D95164" w:rsidRDefault="00D95164" w:rsidP="00D95164">
      <w:pPr>
        <w:pStyle w:val="NormalPACKT"/>
      </w:pPr>
      <w:r>
        <w:rPr>
          <w:lang w:val="en-GB"/>
        </w:rPr>
        <w:t xml:space="preserve">In </w:t>
      </w:r>
      <w:r w:rsidRPr="00CE589B">
        <w:rPr>
          <w:rStyle w:val="ItalicsPACKT"/>
        </w:rPr>
        <w:t>step 1</w:t>
      </w:r>
      <w:r>
        <w:rPr>
          <w:lang w:val="en-GB"/>
        </w:rPr>
        <w:t>, you open a new Windows PowerShell console. Make sure you run the console as the local administrator</w:t>
      </w:r>
    </w:p>
    <w:p w14:paraId="3F198289" w14:textId="40181D36" w:rsidR="00D95164" w:rsidRPr="009D0F10" w:rsidRDefault="00D95164" w:rsidP="00D95164">
      <w:pPr>
        <w:pStyle w:val="Heading1"/>
        <w:tabs>
          <w:tab w:val="left" w:pos="0"/>
        </w:tabs>
      </w:pPr>
      <w:r>
        <w:t>Installing VS Code</w:t>
      </w:r>
    </w:p>
    <w:p w14:paraId="50B1A0EE" w14:textId="77777777" w:rsidR="00D95164" w:rsidRDefault="00D95164" w:rsidP="00D95164">
      <w:pPr>
        <w:pStyle w:val="Heading2"/>
        <w:tabs>
          <w:tab w:val="left" w:pos="0"/>
        </w:tabs>
      </w:pPr>
      <w:r>
        <w:t>Getting ready</w:t>
      </w:r>
    </w:p>
    <w:p w14:paraId="49779829" w14:textId="77777777" w:rsidR="00D95164" w:rsidRPr="009D0F10" w:rsidRDefault="00D95164" w:rsidP="00D95164">
      <w:pPr>
        <w:pStyle w:val="NormalPACKT"/>
        <w:rPr>
          <w:lang w:val="en-GB"/>
        </w:rPr>
      </w:pPr>
      <w:r>
        <w:rPr>
          <w:lang w:val="en-GB"/>
        </w:rPr>
        <w:t xml:space="preserve">You run this recipe on </w:t>
      </w:r>
      <w:r w:rsidRPr="00C41783">
        <w:rPr>
          <w:rStyle w:val="CodeInTextPACKT"/>
        </w:rPr>
        <w:t>SRV1</w:t>
      </w:r>
      <w:r>
        <w:rPr>
          <w:lang w:val="en-GB"/>
        </w:rPr>
        <w:t xml:space="preserve"> after you have installed PowerShell 7.</w:t>
      </w:r>
    </w:p>
    <w:p w14:paraId="0C154499" w14:textId="77777777" w:rsidR="00D95164" w:rsidRDefault="00D95164" w:rsidP="00D95164">
      <w:pPr>
        <w:pStyle w:val="Heading2"/>
        <w:tabs>
          <w:tab w:val="left" w:pos="0"/>
        </w:tabs>
      </w:pPr>
      <w:r>
        <w:t>How to do it...</w:t>
      </w:r>
    </w:p>
    <w:p w14:paraId="26F5640C" w14:textId="77777777" w:rsidR="00D95164" w:rsidRPr="00784F5C" w:rsidRDefault="00D95164" w:rsidP="00D95164">
      <w:pPr>
        <w:pStyle w:val="NormalPACKT"/>
        <w:rPr>
          <w:lang w:val="en-GB"/>
        </w:rPr>
      </w:pPr>
    </w:p>
    <w:p w14:paraId="2F0BD842" w14:textId="77777777" w:rsidR="00D95164" w:rsidRPr="00D95164" w:rsidRDefault="00D95164" w:rsidP="00C87B27">
      <w:pPr>
        <w:pStyle w:val="NormalPACKT"/>
        <w:rPr>
          <w:lang w:val="en-GB" w:eastAsia="en-GB"/>
        </w:rPr>
      </w:pPr>
      <w:r w:rsidRPr="00D95164">
        <w:rPr>
          <w:lang w:val="en-GB" w:eastAsia="en-GB"/>
        </w:rPr>
        <w:t>Running the PowerShell 7 console</w:t>
      </w:r>
    </w:p>
    <w:p w14:paraId="747422C8" w14:textId="77777777" w:rsidR="00D95164" w:rsidRPr="00784F5C" w:rsidRDefault="00D95164" w:rsidP="00D95164">
      <w:pPr>
        <w:pStyle w:val="CodePACKT"/>
      </w:pPr>
    </w:p>
    <w:p w14:paraId="26674573" w14:textId="77777777" w:rsidR="00D95164" w:rsidRDefault="00D95164" w:rsidP="00D95164">
      <w:pPr>
        <w:pStyle w:val="Heading2"/>
        <w:numPr>
          <w:ilvl w:val="1"/>
          <w:numId w:val="3"/>
        </w:numPr>
        <w:tabs>
          <w:tab w:val="left" w:pos="0"/>
        </w:tabs>
      </w:pPr>
      <w:r>
        <w:lastRenderedPageBreak/>
        <w:t>How it works...</w:t>
      </w:r>
    </w:p>
    <w:p w14:paraId="62E00ABE" w14:textId="77777777" w:rsidR="00D95164" w:rsidRDefault="00D95164" w:rsidP="00D95164">
      <w:pPr>
        <w:pStyle w:val="NormalPACKT"/>
      </w:pPr>
      <w:r w:rsidRPr="004008BB">
        <w:t xml:space="preserve">In </w:t>
      </w:r>
      <w:r w:rsidRPr="008E6477">
        <w:rPr>
          <w:rStyle w:val="ItalicsPACKT"/>
        </w:rPr>
        <w:t>step 1</w:t>
      </w:r>
      <w:r>
        <w:t xml:space="preserve">, you start the PowerShell 7 console on </w:t>
      </w:r>
      <w:r w:rsidRPr="00941AB9">
        <w:rPr>
          <w:rStyle w:val="CodeInTextPACKT"/>
        </w:rPr>
        <w:t>SRV1</w:t>
      </w:r>
      <w:r>
        <w:t>. The console should look like this:</w:t>
      </w:r>
    </w:p>
    <w:p w14:paraId="4808FD2E" w14:textId="77777777" w:rsidR="00D95164" w:rsidRDefault="00D95164" w:rsidP="00D95164">
      <w:pPr>
        <w:pStyle w:val="FigurePACKT"/>
      </w:pPr>
      <w:r>
        <w:rPr>
          <w:noProof/>
        </w:rPr>
        <w:drawing>
          <wp:inline distT="0" distB="0" distL="0" distR="0" wp14:anchorId="1105F438" wp14:editId="2C76D2F9">
            <wp:extent cx="3818997" cy="182487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5123" cy="1832582"/>
                    </a:xfrm>
                    <a:prstGeom prst="rect">
                      <a:avLst/>
                    </a:prstGeom>
                  </pic:spPr>
                </pic:pic>
              </a:graphicData>
            </a:graphic>
          </wp:inline>
        </w:drawing>
      </w:r>
    </w:p>
    <w:p w14:paraId="1BE5A59B" w14:textId="77777777" w:rsidR="00D95164" w:rsidRPr="00D81E1D" w:rsidRDefault="00D95164" w:rsidP="00C87B27">
      <w:pPr>
        <w:pStyle w:val="FigureCaptionPACKT"/>
      </w:pPr>
      <w:r w:rsidRPr="00D81E1D">
        <w:t>Figure 1.5: The PowerShell 7 console</w:t>
      </w:r>
    </w:p>
    <w:p w14:paraId="540EE142" w14:textId="77777777" w:rsidR="00D95164" w:rsidRDefault="00D95164" w:rsidP="00D95164">
      <w:pPr>
        <w:pStyle w:val="LayoutInformationPACKT"/>
        <w:rPr>
          <w:noProof/>
        </w:rPr>
      </w:pPr>
      <w:r w:rsidRPr="00023EAD">
        <w:rPr>
          <w:noProof/>
        </w:rPr>
        <w:t xml:space="preserve">  </w:t>
      </w:r>
      <w:r>
        <w:rPr>
          <w:noProof/>
        </w:rPr>
        <w:t xml:space="preserve"> </w:t>
      </w:r>
      <w:r>
        <w:t xml:space="preserve">Insert image </w:t>
      </w:r>
      <w:r>
        <w:rPr>
          <w:noProof/>
        </w:rPr>
        <w:t>B42024_01</w:t>
      </w:r>
      <w:r w:rsidRPr="00023EAD">
        <w:rPr>
          <w:noProof/>
        </w:rPr>
        <w:t>_0</w:t>
      </w:r>
      <w:r>
        <w:rPr>
          <w:noProof/>
        </w:rPr>
        <w:t>5.png</w:t>
      </w:r>
    </w:p>
    <w:p w14:paraId="59E4726C" w14:textId="77777777" w:rsidR="00D95164" w:rsidRDefault="00D95164" w:rsidP="00C87B27">
      <w:pPr>
        <w:pStyle w:val="NormalPACKT"/>
        <w:rPr>
          <w:lang w:val="en-GB"/>
        </w:rPr>
      </w:pPr>
      <w:r>
        <w:t xml:space="preserve">In </w:t>
      </w:r>
    </w:p>
    <w:p w14:paraId="2C068415" w14:textId="77777777" w:rsidR="00D95164" w:rsidRPr="002432CE" w:rsidRDefault="00D95164" w:rsidP="00D95164">
      <w:pPr>
        <w:pStyle w:val="NormalPACKT"/>
        <w:rPr>
          <w:lang w:val="en-GB"/>
        </w:rPr>
      </w:pPr>
    </w:p>
    <w:p w14:paraId="41CB9A4D" w14:textId="77777777" w:rsidR="00D95164" w:rsidRDefault="00D95164" w:rsidP="00D95164">
      <w:pPr>
        <w:pStyle w:val="Heading2"/>
      </w:pPr>
      <w:r>
        <w:t>There's more...</w:t>
      </w:r>
    </w:p>
    <w:p w14:paraId="658870FF" w14:textId="3AEB42EE" w:rsidR="00D95164" w:rsidRDefault="00D95164" w:rsidP="00D95164">
      <w:pPr>
        <w:pStyle w:val="NormalPACKT"/>
      </w:pPr>
      <w:r>
        <w:rPr>
          <w:lang w:val="en-GB"/>
        </w:rPr>
        <w:t xml:space="preserve">In </w:t>
      </w:r>
      <w:r w:rsidRPr="00CE589B">
        <w:rPr>
          <w:rStyle w:val="ItalicsPACKT"/>
        </w:rPr>
        <w:t>step 1</w:t>
      </w:r>
      <w:r>
        <w:rPr>
          <w:lang w:val="en-GB"/>
        </w:rPr>
        <w:t>, you open a new Windows PowerShell console. Make sure you run the console as the local administrator</w:t>
      </w:r>
    </w:p>
    <w:p w14:paraId="186DC55C" w14:textId="683DBE0F" w:rsidR="00D95164" w:rsidRDefault="00D95164" w:rsidP="00D95164">
      <w:pPr>
        <w:pStyle w:val="Heading1"/>
        <w:tabs>
          <w:tab w:val="left" w:pos="0"/>
        </w:tabs>
      </w:pPr>
      <w:r>
        <w:t>Installing the Cascadia Code font</w:t>
      </w:r>
    </w:p>
    <w:p w14:paraId="4639182A" w14:textId="77777777" w:rsidR="00D95164" w:rsidRPr="009D0F10" w:rsidRDefault="00D95164" w:rsidP="00D95164">
      <w:pPr>
        <w:pStyle w:val="NormalPACKT"/>
        <w:rPr>
          <w:lang w:val="en-GB"/>
        </w:rPr>
      </w:pPr>
      <w:r>
        <w:rPr>
          <w:lang w:val="en-GB"/>
        </w:rPr>
        <w:t xml:space="preserve">You run this recipe on </w:t>
      </w:r>
      <w:r w:rsidRPr="00C41783">
        <w:rPr>
          <w:rStyle w:val="CodeInTextPACKT"/>
        </w:rPr>
        <w:t>SRV1</w:t>
      </w:r>
      <w:r>
        <w:rPr>
          <w:lang w:val="en-GB"/>
        </w:rPr>
        <w:t xml:space="preserve"> after you have installed PowerShell 7.</w:t>
      </w:r>
    </w:p>
    <w:p w14:paraId="1760D083" w14:textId="77777777" w:rsidR="00D95164" w:rsidRDefault="00D95164" w:rsidP="00D95164">
      <w:pPr>
        <w:pStyle w:val="Heading2"/>
        <w:tabs>
          <w:tab w:val="left" w:pos="0"/>
        </w:tabs>
      </w:pPr>
      <w:r>
        <w:t>How to do it...</w:t>
      </w:r>
    </w:p>
    <w:p w14:paraId="782BEF7A" w14:textId="77777777" w:rsidR="00D95164" w:rsidRPr="00784F5C" w:rsidRDefault="00D95164" w:rsidP="00D95164">
      <w:pPr>
        <w:pStyle w:val="NormalPACKT"/>
        <w:rPr>
          <w:lang w:val="en-GB"/>
        </w:rPr>
      </w:pPr>
    </w:p>
    <w:p w14:paraId="488F1CDF" w14:textId="77777777" w:rsidR="00D95164" w:rsidRPr="00D95164" w:rsidRDefault="00D95164" w:rsidP="00C87B27">
      <w:pPr>
        <w:pStyle w:val="NormalPACKT"/>
        <w:rPr>
          <w:lang w:val="en-GB" w:eastAsia="en-GB"/>
        </w:rPr>
      </w:pPr>
      <w:r w:rsidRPr="00D95164">
        <w:rPr>
          <w:lang w:val="en-GB" w:eastAsia="en-GB"/>
        </w:rPr>
        <w:t>Running the PowerShell 7 console</w:t>
      </w:r>
    </w:p>
    <w:p w14:paraId="35537319" w14:textId="77777777" w:rsidR="00D95164" w:rsidRPr="00784F5C" w:rsidRDefault="00D95164" w:rsidP="00D95164">
      <w:pPr>
        <w:pStyle w:val="CodePACKT"/>
      </w:pPr>
    </w:p>
    <w:p w14:paraId="5D7368FC" w14:textId="77777777" w:rsidR="00D95164" w:rsidRDefault="00D95164" w:rsidP="00D95164">
      <w:pPr>
        <w:pStyle w:val="Heading2"/>
        <w:numPr>
          <w:ilvl w:val="1"/>
          <w:numId w:val="3"/>
        </w:numPr>
        <w:tabs>
          <w:tab w:val="left" w:pos="0"/>
        </w:tabs>
      </w:pPr>
      <w:r>
        <w:t>How it works...</w:t>
      </w:r>
    </w:p>
    <w:p w14:paraId="2F8F82C2" w14:textId="77777777" w:rsidR="00D95164" w:rsidRDefault="00D95164" w:rsidP="00D95164">
      <w:pPr>
        <w:pStyle w:val="NormalPACKT"/>
      </w:pPr>
      <w:r w:rsidRPr="004008BB">
        <w:t xml:space="preserve">In </w:t>
      </w:r>
      <w:r w:rsidRPr="008E6477">
        <w:rPr>
          <w:rStyle w:val="ItalicsPACKT"/>
        </w:rPr>
        <w:t>step 1</w:t>
      </w:r>
      <w:r>
        <w:t xml:space="preserve">, you start the PowerShell 7 console on </w:t>
      </w:r>
      <w:r w:rsidRPr="00941AB9">
        <w:rPr>
          <w:rStyle w:val="CodeInTextPACKT"/>
        </w:rPr>
        <w:t>SRV1</w:t>
      </w:r>
      <w:r>
        <w:t>. The console should look like this:</w:t>
      </w:r>
    </w:p>
    <w:p w14:paraId="2F9825F1" w14:textId="77777777" w:rsidR="00D95164" w:rsidRDefault="00D95164" w:rsidP="00D95164">
      <w:pPr>
        <w:pStyle w:val="FigurePACKT"/>
      </w:pPr>
      <w:r>
        <w:rPr>
          <w:noProof/>
        </w:rPr>
        <w:drawing>
          <wp:inline distT="0" distB="0" distL="0" distR="0" wp14:anchorId="5B699B9C" wp14:editId="7D83951F">
            <wp:extent cx="3818997" cy="182487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5123" cy="1832582"/>
                    </a:xfrm>
                    <a:prstGeom prst="rect">
                      <a:avLst/>
                    </a:prstGeom>
                  </pic:spPr>
                </pic:pic>
              </a:graphicData>
            </a:graphic>
          </wp:inline>
        </w:drawing>
      </w:r>
    </w:p>
    <w:p w14:paraId="7AF463BE" w14:textId="77777777" w:rsidR="00D95164" w:rsidRPr="00D81E1D" w:rsidRDefault="00D95164" w:rsidP="00C87B27">
      <w:pPr>
        <w:pStyle w:val="FigureCaptionPACKT"/>
      </w:pPr>
      <w:r w:rsidRPr="00D81E1D">
        <w:t>Figure 1.5: The PowerShell 7 console</w:t>
      </w:r>
    </w:p>
    <w:p w14:paraId="0CA35E06" w14:textId="77777777" w:rsidR="00D95164" w:rsidRDefault="00D95164" w:rsidP="00D95164">
      <w:pPr>
        <w:pStyle w:val="LayoutInformationPACKT"/>
        <w:rPr>
          <w:noProof/>
        </w:rPr>
      </w:pPr>
      <w:r w:rsidRPr="00023EAD">
        <w:rPr>
          <w:noProof/>
        </w:rPr>
        <w:lastRenderedPageBreak/>
        <w:t xml:space="preserve">  </w:t>
      </w:r>
      <w:r>
        <w:rPr>
          <w:noProof/>
        </w:rPr>
        <w:t xml:space="preserve"> </w:t>
      </w:r>
      <w:r>
        <w:t xml:space="preserve">Insert image </w:t>
      </w:r>
      <w:r>
        <w:rPr>
          <w:noProof/>
        </w:rPr>
        <w:t>B42024_01</w:t>
      </w:r>
      <w:r w:rsidRPr="00023EAD">
        <w:rPr>
          <w:noProof/>
        </w:rPr>
        <w:t>_0</w:t>
      </w:r>
      <w:r>
        <w:rPr>
          <w:noProof/>
        </w:rPr>
        <w:t>5.png</w:t>
      </w:r>
    </w:p>
    <w:p w14:paraId="725AB22A" w14:textId="77777777" w:rsidR="00D95164" w:rsidRDefault="00D95164" w:rsidP="00C87B27">
      <w:pPr>
        <w:pStyle w:val="NormalPACKT"/>
        <w:rPr>
          <w:lang w:val="en-GB"/>
        </w:rPr>
      </w:pPr>
      <w:r>
        <w:t xml:space="preserve">In </w:t>
      </w:r>
    </w:p>
    <w:p w14:paraId="1C71F8FC" w14:textId="77777777" w:rsidR="00D95164" w:rsidRPr="002432CE" w:rsidRDefault="00D95164" w:rsidP="00D95164">
      <w:pPr>
        <w:pStyle w:val="NormalPACKT"/>
        <w:rPr>
          <w:lang w:val="en-GB"/>
        </w:rPr>
      </w:pPr>
    </w:p>
    <w:p w14:paraId="730BFFCB" w14:textId="77777777" w:rsidR="00D95164" w:rsidRDefault="00D95164" w:rsidP="00D95164">
      <w:pPr>
        <w:pStyle w:val="NumberedBulletPACKT"/>
        <w:numPr>
          <w:ilvl w:val="0"/>
          <w:numId w:val="0"/>
        </w:numPr>
        <w:ind w:left="-3"/>
        <w:rPr>
          <w:lang w:val="en-GB"/>
        </w:rPr>
      </w:pPr>
    </w:p>
    <w:p w14:paraId="6E737ED2" w14:textId="77777777" w:rsidR="00D95164" w:rsidRDefault="00D95164" w:rsidP="00D95164">
      <w:pPr>
        <w:pStyle w:val="Heading2"/>
      </w:pPr>
      <w:r>
        <w:t>There's more...</w:t>
      </w:r>
    </w:p>
    <w:p w14:paraId="5098391C" w14:textId="5FD540BD" w:rsidR="00197A73" w:rsidRPr="002432CE" w:rsidRDefault="00D95164" w:rsidP="00D95164">
      <w:pPr>
        <w:pStyle w:val="NormalPACKT"/>
        <w:rPr>
          <w:lang w:val="en-GB"/>
        </w:rPr>
      </w:pPr>
      <w:r>
        <w:rPr>
          <w:lang w:val="en-GB"/>
        </w:rPr>
        <w:t xml:space="preserve">In </w:t>
      </w:r>
      <w:r w:rsidRPr="00CE589B">
        <w:rPr>
          <w:rStyle w:val="ItalicsPACKT"/>
        </w:rPr>
        <w:t>step 1</w:t>
      </w:r>
      <w:r>
        <w:rPr>
          <w:lang w:val="en-GB"/>
        </w:rPr>
        <w:t>, you open a new Windows PowerShell console. Make sure you run the console as the local administrator</w:t>
      </w:r>
    </w:p>
    <w:p w14:paraId="5DEB6E73" w14:textId="491FB5EE" w:rsidR="00D95164" w:rsidRDefault="00D95164">
      <w:pPr>
        <w:pStyle w:val="NormalPACKT"/>
        <w:rPr>
          <w:lang w:val="en-GB"/>
        </w:rPr>
      </w:pPr>
    </w:p>
    <w:p w14:paraId="0BE4F783" w14:textId="34EB2B5A" w:rsidR="00D95164" w:rsidRDefault="00D95164" w:rsidP="00D95164">
      <w:pPr>
        <w:pStyle w:val="Heading1"/>
        <w:tabs>
          <w:tab w:val="left" w:pos="0"/>
        </w:tabs>
      </w:pPr>
      <w:r>
        <w:t xml:space="preserve">Exploring </w:t>
      </w:r>
      <w:proofErr w:type="spellStart"/>
      <w:r>
        <w:t>PSReadline</w:t>
      </w:r>
      <w:proofErr w:type="spellEnd"/>
    </w:p>
    <w:p w14:paraId="69F81083" w14:textId="77777777" w:rsidR="00D95164" w:rsidRPr="009D0F10" w:rsidRDefault="00D95164" w:rsidP="00D95164">
      <w:pPr>
        <w:pStyle w:val="NormalPACKT"/>
        <w:rPr>
          <w:lang w:val="en-GB"/>
        </w:rPr>
      </w:pPr>
      <w:r>
        <w:rPr>
          <w:lang w:val="en-GB"/>
        </w:rPr>
        <w:t xml:space="preserve">You run this recipe on </w:t>
      </w:r>
      <w:r w:rsidRPr="00C41783">
        <w:rPr>
          <w:rStyle w:val="CodeInTextPACKT"/>
        </w:rPr>
        <w:t>SRV1</w:t>
      </w:r>
      <w:r>
        <w:rPr>
          <w:lang w:val="en-GB"/>
        </w:rPr>
        <w:t xml:space="preserve"> after you have installed PowerShell 7.</w:t>
      </w:r>
    </w:p>
    <w:p w14:paraId="6C9E6D12" w14:textId="77777777" w:rsidR="00D95164" w:rsidRDefault="00D95164" w:rsidP="00D95164">
      <w:pPr>
        <w:pStyle w:val="Heading2"/>
        <w:tabs>
          <w:tab w:val="left" w:pos="0"/>
        </w:tabs>
      </w:pPr>
      <w:r>
        <w:t>How to do it...</w:t>
      </w:r>
    </w:p>
    <w:p w14:paraId="14CB3292" w14:textId="77777777" w:rsidR="00D95164" w:rsidRPr="00784F5C" w:rsidRDefault="00D95164" w:rsidP="00D95164">
      <w:pPr>
        <w:pStyle w:val="NormalPACKT"/>
        <w:rPr>
          <w:lang w:val="en-GB"/>
        </w:rPr>
      </w:pPr>
    </w:p>
    <w:p w14:paraId="525FB539" w14:textId="77777777" w:rsidR="00D95164" w:rsidRDefault="00D95164" w:rsidP="00C87B27">
      <w:pPr>
        <w:pStyle w:val="NormalPACKT"/>
        <w:rPr>
          <w:lang w:val="en-GB" w:eastAsia="en-GB"/>
        </w:rPr>
      </w:pPr>
      <w:r w:rsidRPr="00784F5C">
        <w:rPr>
          <w:lang w:val="en-GB" w:eastAsia="en-GB"/>
        </w:rPr>
        <w:t>Run</w:t>
      </w:r>
      <w:r>
        <w:rPr>
          <w:lang w:val="en-GB" w:eastAsia="en-GB"/>
        </w:rPr>
        <w:t>ning</w:t>
      </w:r>
      <w:r w:rsidRPr="00784F5C">
        <w:rPr>
          <w:lang w:val="en-GB" w:eastAsia="en-GB"/>
        </w:rPr>
        <w:t> </w:t>
      </w:r>
      <w:r>
        <w:rPr>
          <w:lang w:val="en-GB" w:eastAsia="en-GB"/>
        </w:rPr>
        <w:t xml:space="preserve">the </w:t>
      </w:r>
      <w:r w:rsidRPr="00784F5C">
        <w:rPr>
          <w:lang w:val="en-GB" w:eastAsia="en-GB"/>
        </w:rPr>
        <w:t>PowerShell 7 </w:t>
      </w:r>
      <w:r>
        <w:rPr>
          <w:lang w:val="en-GB" w:eastAsia="en-GB"/>
        </w:rPr>
        <w:t>console</w:t>
      </w:r>
    </w:p>
    <w:p w14:paraId="3CB82FA9" w14:textId="77777777" w:rsidR="00D95164" w:rsidRPr="00784F5C" w:rsidRDefault="00D95164" w:rsidP="00D95164">
      <w:pPr>
        <w:pStyle w:val="CodePACKT"/>
      </w:pPr>
    </w:p>
    <w:p w14:paraId="01094C14" w14:textId="77777777" w:rsidR="00D95164" w:rsidRDefault="00D95164" w:rsidP="00D95164">
      <w:pPr>
        <w:pStyle w:val="Heading2"/>
        <w:numPr>
          <w:ilvl w:val="1"/>
          <w:numId w:val="3"/>
        </w:numPr>
        <w:tabs>
          <w:tab w:val="left" w:pos="0"/>
        </w:tabs>
      </w:pPr>
      <w:r>
        <w:t>How it works...</w:t>
      </w:r>
    </w:p>
    <w:p w14:paraId="5CB83B09" w14:textId="77777777" w:rsidR="00D95164" w:rsidRDefault="00D95164" w:rsidP="00D95164">
      <w:pPr>
        <w:pStyle w:val="NormalPACKT"/>
      </w:pPr>
      <w:r w:rsidRPr="004008BB">
        <w:t xml:space="preserve">In </w:t>
      </w:r>
      <w:r w:rsidRPr="008E6477">
        <w:rPr>
          <w:rStyle w:val="ItalicsPACKT"/>
        </w:rPr>
        <w:t>step 1</w:t>
      </w:r>
      <w:r>
        <w:t xml:space="preserve">, you start the PowerShell 7 console on </w:t>
      </w:r>
      <w:r w:rsidRPr="00941AB9">
        <w:rPr>
          <w:rStyle w:val="CodeInTextPACKT"/>
        </w:rPr>
        <w:t>SRV1</w:t>
      </w:r>
      <w:r>
        <w:t>. The console should look like this:</w:t>
      </w:r>
    </w:p>
    <w:p w14:paraId="22BDA2B6" w14:textId="77777777" w:rsidR="00D95164" w:rsidRDefault="00D95164" w:rsidP="00D95164">
      <w:pPr>
        <w:pStyle w:val="FigurePACKT"/>
      </w:pPr>
      <w:r>
        <w:rPr>
          <w:noProof/>
        </w:rPr>
        <w:drawing>
          <wp:inline distT="0" distB="0" distL="0" distR="0" wp14:anchorId="2716DFA7" wp14:editId="338ED738">
            <wp:extent cx="3818997" cy="182487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5123" cy="1832582"/>
                    </a:xfrm>
                    <a:prstGeom prst="rect">
                      <a:avLst/>
                    </a:prstGeom>
                  </pic:spPr>
                </pic:pic>
              </a:graphicData>
            </a:graphic>
          </wp:inline>
        </w:drawing>
      </w:r>
    </w:p>
    <w:p w14:paraId="6017E846" w14:textId="77777777" w:rsidR="00D95164" w:rsidRPr="00D81E1D" w:rsidRDefault="00D95164" w:rsidP="00C87B27">
      <w:pPr>
        <w:pStyle w:val="FigureCaptionPACKT"/>
      </w:pPr>
      <w:r w:rsidRPr="00D81E1D">
        <w:t>Figure 1.5: The PowerShell 7 console</w:t>
      </w:r>
    </w:p>
    <w:p w14:paraId="10369C33" w14:textId="77777777" w:rsidR="00D95164" w:rsidRDefault="00D95164" w:rsidP="00D95164">
      <w:pPr>
        <w:pStyle w:val="LayoutInformationPACKT"/>
        <w:rPr>
          <w:noProof/>
        </w:rPr>
      </w:pPr>
      <w:r w:rsidRPr="00023EAD">
        <w:rPr>
          <w:noProof/>
        </w:rPr>
        <w:t xml:space="preserve">  </w:t>
      </w:r>
      <w:r>
        <w:rPr>
          <w:noProof/>
        </w:rPr>
        <w:t xml:space="preserve"> </w:t>
      </w:r>
      <w:r>
        <w:t xml:space="preserve">Insert image </w:t>
      </w:r>
      <w:r>
        <w:rPr>
          <w:noProof/>
        </w:rPr>
        <w:t>B42024_01</w:t>
      </w:r>
      <w:r w:rsidRPr="00023EAD">
        <w:rPr>
          <w:noProof/>
        </w:rPr>
        <w:t>_0</w:t>
      </w:r>
      <w:r>
        <w:rPr>
          <w:noProof/>
        </w:rPr>
        <w:t>5.png</w:t>
      </w:r>
    </w:p>
    <w:p w14:paraId="1A13110B" w14:textId="77777777" w:rsidR="00D95164" w:rsidRDefault="00D95164" w:rsidP="00C87B27">
      <w:pPr>
        <w:pStyle w:val="NormalPACKT"/>
        <w:rPr>
          <w:lang w:val="en-GB"/>
        </w:rPr>
      </w:pPr>
      <w:r>
        <w:t xml:space="preserve">In </w:t>
      </w:r>
    </w:p>
    <w:p w14:paraId="68819588" w14:textId="77777777" w:rsidR="00D95164" w:rsidRPr="002432CE" w:rsidRDefault="00D95164" w:rsidP="00D95164">
      <w:pPr>
        <w:pStyle w:val="NormalPACKT"/>
        <w:rPr>
          <w:lang w:val="en-GB"/>
        </w:rPr>
      </w:pPr>
    </w:p>
    <w:p w14:paraId="4E5267A2" w14:textId="77777777" w:rsidR="00D95164" w:rsidRDefault="00D95164" w:rsidP="00D95164">
      <w:pPr>
        <w:pStyle w:val="NumberedBulletPACKT"/>
        <w:numPr>
          <w:ilvl w:val="0"/>
          <w:numId w:val="0"/>
        </w:numPr>
        <w:ind w:left="-3"/>
        <w:rPr>
          <w:lang w:val="en-GB"/>
        </w:rPr>
      </w:pPr>
    </w:p>
    <w:p w14:paraId="4A5E9AE7" w14:textId="77777777" w:rsidR="00D95164" w:rsidRPr="002432CE" w:rsidRDefault="00D95164" w:rsidP="00D95164">
      <w:pPr>
        <w:pStyle w:val="NormalPACKT"/>
        <w:rPr>
          <w:lang w:val="en-GB"/>
        </w:rPr>
      </w:pPr>
    </w:p>
    <w:p w14:paraId="2A695CB9" w14:textId="77777777" w:rsidR="00D95164" w:rsidRPr="002432CE" w:rsidRDefault="00D95164" w:rsidP="00D95164">
      <w:pPr>
        <w:pStyle w:val="NormalPACKT"/>
        <w:rPr>
          <w:lang w:val="en-GB"/>
        </w:rPr>
      </w:pPr>
    </w:p>
    <w:p w14:paraId="132175A5" w14:textId="77777777" w:rsidR="00D95164" w:rsidRDefault="00D95164" w:rsidP="00D95164">
      <w:pPr>
        <w:pStyle w:val="Heading2"/>
      </w:pPr>
      <w:r>
        <w:t>There's more...</w:t>
      </w:r>
    </w:p>
    <w:p w14:paraId="60933F01" w14:textId="05AAEC66" w:rsidR="00D95164" w:rsidRPr="002432CE" w:rsidRDefault="00D95164" w:rsidP="00D95164">
      <w:pPr>
        <w:pStyle w:val="NormalPACKT"/>
        <w:rPr>
          <w:lang w:val="en-GB"/>
        </w:rPr>
      </w:pPr>
      <w:r>
        <w:rPr>
          <w:lang w:val="en-GB"/>
        </w:rPr>
        <w:t xml:space="preserve">In </w:t>
      </w:r>
      <w:r w:rsidRPr="00CE589B">
        <w:rPr>
          <w:rStyle w:val="ItalicsPACKT"/>
        </w:rPr>
        <w:t>step 1</w:t>
      </w:r>
      <w:r>
        <w:rPr>
          <w:lang w:val="en-GB"/>
        </w:rPr>
        <w:t>, you open a new Windows PowerShell console. Make sure you run the console as the local administrator</w:t>
      </w:r>
    </w:p>
    <w:sectPr w:rsidR="00D95164" w:rsidRPr="002432CE" w:rsidSect="00D3392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omas Lee" w:date="2022-04-02T15:30:00Z" w:initials="TL">
    <w:p w14:paraId="1683DD72" w14:textId="77777777" w:rsidR="00D95164" w:rsidRDefault="00D95164">
      <w:pPr>
        <w:pStyle w:val="CommentText"/>
      </w:pPr>
      <w:r>
        <w:rPr>
          <w:rStyle w:val="CommentReference"/>
        </w:rPr>
        <w:annotationRef/>
      </w:r>
      <w:r>
        <w:t>This location is for the last book – but it works.</w:t>
      </w:r>
    </w:p>
    <w:p w14:paraId="6D5F7961" w14:textId="61738DC1" w:rsidR="00D95164" w:rsidRDefault="00D95164">
      <w:pPr>
        <w:pStyle w:val="CommentText"/>
      </w:pPr>
      <w:r>
        <w:t xml:space="preserve"> As I progress the book, I’ll create two new derfault profile files in this book’s specific github repo.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5F79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2EA7F" w16cex:dateUtc="2022-04-02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5F7961" w16cid:durableId="25F2EA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622095"/>
    <w:multiLevelType w:val="multilevel"/>
    <w:tmpl w:val="3C64444E"/>
    <w:lvl w:ilvl="0">
      <w:start w:val="1"/>
      <w:numFmt w:val="decimal"/>
      <w:pStyle w:val="NumberedBulletPACKT"/>
      <w:lvlText w:val="%1."/>
      <w:lvlJc w:val="left"/>
      <w:pPr>
        <w:ind w:left="720" w:hanging="363"/>
      </w:pPr>
      <w:rPr>
        <w:rFonts w:hint="default"/>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2" w15:restartNumberingAfterBreak="0">
    <w:nsid w:val="11395964"/>
    <w:multiLevelType w:val="multilevel"/>
    <w:tmpl w:val="441C3358"/>
    <w:numStyleLink w:val="RomanNumberedBullet"/>
  </w:abstractNum>
  <w:abstractNum w:abstractNumId="3"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4" w15:restartNumberingAfterBreak="0">
    <w:nsid w:val="2BB91B92"/>
    <w:multiLevelType w:val="multilevel"/>
    <w:tmpl w:val="ADB0C294"/>
    <w:styleLink w:val="NumberedBullet"/>
    <w:lvl w:ilvl="0">
      <w:start w:val="1"/>
      <w:numFmt w:val="decimal"/>
      <w:lvlText w:val="%1."/>
      <w:lvlJc w:val="left"/>
      <w:pPr>
        <w:ind w:left="363" w:hanging="363"/>
      </w:pPr>
      <w:rPr>
        <w:rFonts w:hint="default"/>
      </w:rPr>
    </w:lvl>
    <w:lvl w:ilvl="1">
      <w:start w:val="1"/>
      <w:numFmt w:val="lowerLetter"/>
      <w:lvlText w:val="%2."/>
      <w:lvlJc w:val="left"/>
      <w:pPr>
        <w:ind w:left="1232" w:hanging="360"/>
      </w:pPr>
      <w:rPr>
        <w:rFonts w:hint="default"/>
      </w:rPr>
    </w:lvl>
    <w:lvl w:ilvl="2">
      <w:start w:val="1"/>
      <w:numFmt w:val="lowerRoman"/>
      <w:lvlText w:val="%3."/>
      <w:lvlJc w:val="right"/>
      <w:pPr>
        <w:ind w:left="1952" w:hanging="180"/>
      </w:pPr>
      <w:rPr>
        <w:rFonts w:hint="default"/>
      </w:rPr>
    </w:lvl>
    <w:lvl w:ilvl="3">
      <w:start w:val="1"/>
      <w:numFmt w:val="decimal"/>
      <w:lvlText w:val="%4."/>
      <w:lvlJc w:val="left"/>
      <w:pPr>
        <w:ind w:left="2672" w:hanging="360"/>
      </w:pPr>
      <w:rPr>
        <w:rFonts w:hint="default"/>
      </w:rPr>
    </w:lvl>
    <w:lvl w:ilvl="4">
      <w:start w:val="1"/>
      <w:numFmt w:val="lowerLetter"/>
      <w:lvlText w:val="%5."/>
      <w:lvlJc w:val="left"/>
      <w:pPr>
        <w:ind w:left="3392" w:hanging="360"/>
      </w:pPr>
      <w:rPr>
        <w:rFonts w:hint="default"/>
      </w:rPr>
    </w:lvl>
    <w:lvl w:ilvl="5">
      <w:start w:val="1"/>
      <w:numFmt w:val="lowerRoman"/>
      <w:lvlText w:val="%6."/>
      <w:lvlJc w:val="right"/>
      <w:pPr>
        <w:ind w:left="4112" w:hanging="180"/>
      </w:pPr>
      <w:rPr>
        <w:rFonts w:hint="default"/>
      </w:rPr>
    </w:lvl>
    <w:lvl w:ilvl="6">
      <w:start w:val="1"/>
      <w:numFmt w:val="decimal"/>
      <w:lvlText w:val="%7."/>
      <w:lvlJc w:val="left"/>
      <w:pPr>
        <w:ind w:left="4832" w:hanging="360"/>
      </w:pPr>
      <w:rPr>
        <w:rFonts w:hint="default"/>
      </w:rPr>
    </w:lvl>
    <w:lvl w:ilvl="7">
      <w:start w:val="1"/>
      <w:numFmt w:val="lowerLetter"/>
      <w:lvlText w:val="%8."/>
      <w:lvlJc w:val="left"/>
      <w:pPr>
        <w:ind w:left="5552" w:hanging="360"/>
      </w:pPr>
      <w:rPr>
        <w:rFonts w:hint="default"/>
      </w:rPr>
    </w:lvl>
    <w:lvl w:ilvl="8">
      <w:start w:val="1"/>
      <w:numFmt w:val="lowerRoman"/>
      <w:lvlText w:val="%9."/>
      <w:lvlJc w:val="right"/>
      <w:pPr>
        <w:ind w:left="6272" w:hanging="180"/>
      </w:pPr>
      <w:rPr>
        <w:rFonts w:hint="default"/>
      </w:rPr>
    </w:lvl>
  </w:abstractNum>
  <w:abstractNum w:abstractNumId="5"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C03EA4"/>
    <w:multiLevelType w:val="multilevel"/>
    <w:tmpl w:val="441C3358"/>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7" w15:restartNumberingAfterBreak="0">
    <w:nsid w:val="34B01141"/>
    <w:multiLevelType w:val="multilevel"/>
    <w:tmpl w:val="D91A43F4"/>
    <w:numStyleLink w:val="NumberedBulletWithinBullet"/>
  </w:abstractNum>
  <w:abstractNum w:abstractNumId="8" w15:restartNumberingAfterBreak="0">
    <w:nsid w:val="373A5CC7"/>
    <w:multiLevelType w:val="multilevel"/>
    <w:tmpl w:val="EFB44B28"/>
    <w:lvl w:ilvl="0">
      <w:start w:val="1"/>
      <w:numFmt w:val="bullet"/>
      <w:lvlText w:val=""/>
      <w:lvlJc w:val="left"/>
      <w:pPr>
        <w:ind w:left="360" w:hanging="363"/>
      </w:pPr>
      <w:rPr>
        <w:rFonts w:ascii="Symbol" w:hAnsi="Symbol"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9" w15:restartNumberingAfterBreak="0">
    <w:nsid w:val="4B096E40"/>
    <w:multiLevelType w:val="multilevel"/>
    <w:tmpl w:val="365CCBF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6C844A7E"/>
    <w:multiLevelType w:val="multilevel"/>
    <w:tmpl w:val="0ED4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2" w15:restartNumberingAfterBreak="0">
    <w:nsid w:val="75AA5B5C"/>
    <w:multiLevelType w:val="hybridMultilevel"/>
    <w:tmpl w:val="D4AA20F4"/>
    <w:lvl w:ilvl="0" w:tplc="92A0A484">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80683867">
    <w:abstractNumId w:val="5"/>
  </w:num>
  <w:num w:numId="2" w16cid:durableId="1537812559">
    <w:abstractNumId w:val="4"/>
  </w:num>
  <w:num w:numId="3" w16cid:durableId="1650133787">
    <w:abstractNumId w:val="0"/>
  </w:num>
  <w:num w:numId="4" w16cid:durableId="18886403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45221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95510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40214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50058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836516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589967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054115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578734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20164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936608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238524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98352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321795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690105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005571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62960586">
    <w:abstractNumId w:val="4"/>
  </w:num>
  <w:num w:numId="21" w16cid:durableId="901326658">
    <w:abstractNumId w:val="4"/>
  </w:num>
  <w:num w:numId="22" w16cid:durableId="1809731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747807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423455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09593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999997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050622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350093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47149431">
    <w:abstractNumId w:val="10"/>
  </w:num>
  <w:num w:numId="30" w16cid:durableId="1506360960">
    <w:abstractNumId w:val="8"/>
  </w:num>
  <w:num w:numId="31" w16cid:durableId="1493568372">
    <w:abstractNumId w:val="5"/>
  </w:num>
  <w:num w:numId="32" w16cid:durableId="40402000">
    <w:abstractNumId w:val="5"/>
  </w:num>
  <w:num w:numId="33" w16cid:durableId="12127673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995719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402891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662904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950628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27244905">
    <w:abstractNumId w:val="12"/>
  </w:num>
  <w:num w:numId="39" w16cid:durableId="2086294875">
    <w:abstractNumId w:val="1"/>
  </w:num>
  <w:num w:numId="40" w16cid:durableId="20592799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51487433">
    <w:abstractNumId w:val="3"/>
  </w:num>
  <w:num w:numId="42" w16cid:durableId="671957157">
    <w:abstractNumId w:val="7"/>
  </w:num>
  <w:num w:numId="43" w16cid:durableId="18038142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17685115">
    <w:abstractNumId w:val="6"/>
  </w:num>
  <w:num w:numId="45" w16cid:durableId="11191839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7147616">
    <w:abstractNumId w:val="2"/>
  </w:num>
  <w:num w:numId="47" w16cid:durableId="18678652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34258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50927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07586900">
    <w:abstractNumId w:val="12"/>
    <w:lvlOverride w:ilvl="0">
      <w:startOverride w:val="1"/>
    </w:lvlOverride>
  </w:num>
  <w:num w:numId="51" w16cid:durableId="1886717202">
    <w:abstractNumId w:val="9"/>
  </w:num>
  <w:num w:numId="52" w16cid:durableId="19355854">
    <w:abstractNumId w:val="11"/>
  </w:num>
  <w:num w:numId="53" w16cid:durableId="16657420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349681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8556797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Lee">
    <w15:presenceInfo w15:providerId="AD" w15:userId="S-1-5-21-2550804810-443649076-1856842782-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hideGrammaticalErrors/>
  <w:proofState w:spelling="clean" w:grammar="clean"/>
  <w:attachedTemplate r:id="rId1"/>
  <w:linkStyles/>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NKwFAHN8/xUtAAAA"/>
  </w:docVars>
  <w:rsids>
    <w:rsidRoot w:val="009D0F10"/>
    <w:rsid w:val="0000165C"/>
    <w:rsid w:val="000048BD"/>
    <w:rsid w:val="00014022"/>
    <w:rsid w:val="00016BD5"/>
    <w:rsid w:val="00022E8C"/>
    <w:rsid w:val="00033A15"/>
    <w:rsid w:val="0003582B"/>
    <w:rsid w:val="000546DE"/>
    <w:rsid w:val="00056E75"/>
    <w:rsid w:val="00076863"/>
    <w:rsid w:val="0007796E"/>
    <w:rsid w:val="00080E27"/>
    <w:rsid w:val="00082490"/>
    <w:rsid w:val="00082C8D"/>
    <w:rsid w:val="00084B5A"/>
    <w:rsid w:val="00091CE7"/>
    <w:rsid w:val="000927E1"/>
    <w:rsid w:val="00093A05"/>
    <w:rsid w:val="00095852"/>
    <w:rsid w:val="000A06DC"/>
    <w:rsid w:val="000A1735"/>
    <w:rsid w:val="000A1E3D"/>
    <w:rsid w:val="000A2DEA"/>
    <w:rsid w:val="000A433B"/>
    <w:rsid w:val="000B2368"/>
    <w:rsid w:val="000B3E6D"/>
    <w:rsid w:val="000B465A"/>
    <w:rsid w:val="000B68AF"/>
    <w:rsid w:val="000B7FE5"/>
    <w:rsid w:val="000C29D7"/>
    <w:rsid w:val="000C7654"/>
    <w:rsid w:val="000D14DF"/>
    <w:rsid w:val="000D669F"/>
    <w:rsid w:val="000E31A1"/>
    <w:rsid w:val="000E6955"/>
    <w:rsid w:val="000E7F41"/>
    <w:rsid w:val="000F295A"/>
    <w:rsid w:val="000F432B"/>
    <w:rsid w:val="000F72A3"/>
    <w:rsid w:val="00105CB9"/>
    <w:rsid w:val="00110239"/>
    <w:rsid w:val="00110761"/>
    <w:rsid w:val="00110DD2"/>
    <w:rsid w:val="00111A20"/>
    <w:rsid w:val="001211A2"/>
    <w:rsid w:val="00124D6B"/>
    <w:rsid w:val="001314F7"/>
    <w:rsid w:val="00132DDA"/>
    <w:rsid w:val="00132FAC"/>
    <w:rsid w:val="00134F75"/>
    <w:rsid w:val="0013770B"/>
    <w:rsid w:val="001411A0"/>
    <w:rsid w:val="00154C27"/>
    <w:rsid w:val="00154C75"/>
    <w:rsid w:val="0015704A"/>
    <w:rsid w:val="00157541"/>
    <w:rsid w:val="00162E19"/>
    <w:rsid w:val="00167446"/>
    <w:rsid w:val="00173226"/>
    <w:rsid w:val="001737B4"/>
    <w:rsid w:val="00173B1C"/>
    <w:rsid w:val="0017482F"/>
    <w:rsid w:val="00180B34"/>
    <w:rsid w:val="00182E33"/>
    <w:rsid w:val="0018485E"/>
    <w:rsid w:val="00184E7B"/>
    <w:rsid w:val="00185EB5"/>
    <w:rsid w:val="0019423A"/>
    <w:rsid w:val="00195B22"/>
    <w:rsid w:val="00196C0B"/>
    <w:rsid w:val="00196E35"/>
    <w:rsid w:val="00197A73"/>
    <w:rsid w:val="001A1A7A"/>
    <w:rsid w:val="001A2302"/>
    <w:rsid w:val="001A252A"/>
    <w:rsid w:val="001A57A2"/>
    <w:rsid w:val="001A5B92"/>
    <w:rsid w:val="001A5DC5"/>
    <w:rsid w:val="001A7AB0"/>
    <w:rsid w:val="001B0EC5"/>
    <w:rsid w:val="001B6846"/>
    <w:rsid w:val="001B6BEA"/>
    <w:rsid w:val="001C3F46"/>
    <w:rsid w:val="001C6F30"/>
    <w:rsid w:val="001C79D3"/>
    <w:rsid w:val="001D1CDB"/>
    <w:rsid w:val="001D1E6F"/>
    <w:rsid w:val="001D277F"/>
    <w:rsid w:val="001D4F73"/>
    <w:rsid w:val="001E1BCF"/>
    <w:rsid w:val="001E7D1E"/>
    <w:rsid w:val="001F1056"/>
    <w:rsid w:val="001F3545"/>
    <w:rsid w:val="001F481A"/>
    <w:rsid w:val="00201023"/>
    <w:rsid w:val="00204611"/>
    <w:rsid w:val="002112EC"/>
    <w:rsid w:val="00214C5A"/>
    <w:rsid w:val="00217379"/>
    <w:rsid w:val="00222998"/>
    <w:rsid w:val="002275FB"/>
    <w:rsid w:val="002314DA"/>
    <w:rsid w:val="00235978"/>
    <w:rsid w:val="00235BFE"/>
    <w:rsid w:val="0023754D"/>
    <w:rsid w:val="00237961"/>
    <w:rsid w:val="002432CE"/>
    <w:rsid w:val="002435F0"/>
    <w:rsid w:val="00244DBF"/>
    <w:rsid w:val="00245335"/>
    <w:rsid w:val="002466DC"/>
    <w:rsid w:val="00252868"/>
    <w:rsid w:val="002545E2"/>
    <w:rsid w:val="0025556C"/>
    <w:rsid w:val="00262297"/>
    <w:rsid w:val="00267B86"/>
    <w:rsid w:val="00272D52"/>
    <w:rsid w:val="00273F96"/>
    <w:rsid w:val="00280294"/>
    <w:rsid w:val="0028492F"/>
    <w:rsid w:val="00285E3E"/>
    <w:rsid w:val="0028611F"/>
    <w:rsid w:val="00286D2F"/>
    <w:rsid w:val="002964E6"/>
    <w:rsid w:val="00296D1C"/>
    <w:rsid w:val="002B15A6"/>
    <w:rsid w:val="002C7F90"/>
    <w:rsid w:val="002D175E"/>
    <w:rsid w:val="002D18DB"/>
    <w:rsid w:val="002D495B"/>
    <w:rsid w:val="002D68B7"/>
    <w:rsid w:val="002D6F3F"/>
    <w:rsid w:val="002E00BA"/>
    <w:rsid w:val="002E35D2"/>
    <w:rsid w:val="002E3BED"/>
    <w:rsid w:val="002E5439"/>
    <w:rsid w:val="002E6A9B"/>
    <w:rsid w:val="002E707C"/>
    <w:rsid w:val="002F0E8D"/>
    <w:rsid w:val="002F1964"/>
    <w:rsid w:val="002F2B7B"/>
    <w:rsid w:val="002F3A5F"/>
    <w:rsid w:val="002F45A6"/>
    <w:rsid w:val="00305917"/>
    <w:rsid w:val="003119EB"/>
    <w:rsid w:val="00315F24"/>
    <w:rsid w:val="00322EFE"/>
    <w:rsid w:val="00323E56"/>
    <w:rsid w:val="003244D1"/>
    <w:rsid w:val="00327CDB"/>
    <w:rsid w:val="00327D40"/>
    <w:rsid w:val="00330057"/>
    <w:rsid w:val="00334384"/>
    <w:rsid w:val="003414AF"/>
    <w:rsid w:val="00343B12"/>
    <w:rsid w:val="00345A49"/>
    <w:rsid w:val="00347F6F"/>
    <w:rsid w:val="003636E8"/>
    <w:rsid w:val="00373DA7"/>
    <w:rsid w:val="00377C3E"/>
    <w:rsid w:val="00380387"/>
    <w:rsid w:val="003841A3"/>
    <w:rsid w:val="003A033E"/>
    <w:rsid w:val="003A4B9C"/>
    <w:rsid w:val="003B1EF8"/>
    <w:rsid w:val="003B2B1E"/>
    <w:rsid w:val="003B5DDD"/>
    <w:rsid w:val="003B636D"/>
    <w:rsid w:val="003B6BA5"/>
    <w:rsid w:val="003C01B7"/>
    <w:rsid w:val="003C2037"/>
    <w:rsid w:val="003C514B"/>
    <w:rsid w:val="003D05DD"/>
    <w:rsid w:val="003D5BD5"/>
    <w:rsid w:val="003E1E02"/>
    <w:rsid w:val="003E3643"/>
    <w:rsid w:val="003E74EB"/>
    <w:rsid w:val="003F024D"/>
    <w:rsid w:val="003F186D"/>
    <w:rsid w:val="003F5F2B"/>
    <w:rsid w:val="004008BB"/>
    <w:rsid w:val="00401F8E"/>
    <w:rsid w:val="004039E9"/>
    <w:rsid w:val="00403A1A"/>
    <w:rsid w:val="0040537E"/>
    <w:rsid w:val="00410CC0"/>
    <w:rsid w:val="004124C2"/>
    <w:rsid w:val="00412BB0"/>
    <w:rsid w:val="00416132"/>
    <w:rsid w:val="004161D8"/>
    <w:rsid w:val="0041633B"/>
    <w:rsid w:val="004163E4"/>
    <w:rsid w:val="00422580"/>
    <w:rsid w:val="004225C0"/>
    <w:rsid w:val="0042343C"/>
    <w:rsid w:val="00424653"/>
    <w:rsid w:val="00424ECB"/>
    <w:rsid w:val="00427F23"/>
    <w:rsid w:val="00446F51"/>
    <w:rsid w:val="00450528"/>
    <w:rsid w:val="00452940"/>
    <w:rsid w:val="004568E6"/>
    <w:rsid w:val="00456EAA"/>
    <w:rsid w:val="00457EE4"/>
    <w:rsid w:val="0046362A"/>
    <w:rsid w:val="004666D3"/>
    <w:rsid w:val="0046674D"/>
    <w:rsid w:val="00471C4D"/>
    <w:rsid w:val="004720AC"/>
    <w:rsid w:val="00476D9C"/>
    <w:rsid w:val="0048081C"/>
    <w:rsid w:val="00481396"/>
    <w:rsid w:val="004860B6"/>
    <w:rsid w:val="00493792"/>
    <w:rsid w:val="004A4ACB"/>
    <w:rsid w:val="004B6DF0"/>
    <w:rsid w:val="004C1FAE"/>
    <w:rsid w:val="004C5224"/>
    <w:rsid w:val="004C53F7"/>
    <w:rsid w:val="004C7ABE"/>
    <w:rsid w:val="004D46E9"/>
    <w:rsid w:val="004D6912"/>
    <w:rsid w:val="004E23F5"/>
    <w:rsid w:val="004F12E3"/>
    <w:rsid w:val="00504521"/>
    <w:rsid w:val="00504A1A"/>
    <w:rsid w:val="005112D3"/>
    <w:rsid w:val="0051344D"/>
    <w:rsid w:val="0051427F"/>
    <w:rsid w:val="005147E9"/>
    <w:rsid w:val="00516873"/>
    <w:rsid w:val="00521966"/>
    <w:rsid w:val="00531667"/>
    <w:rsid w:val="005362E7"/>
    <w:rsid w:val="005413EC"/>
    <w:rsid w:val="005439C4"/>
    <w:rsid w:val="005439DD"/>
    <w:rsid w:val="0054420A"/>
    <w:rsid w:val="00547D6E"/>
    <w:rsid w:val="00550E12"/>
    <w:rsid w:val="0055234C"/>
    <w:rsid w:val="005535C7"/>
    <w:rsid w:val="00553E05"/>
    <w:rsid w:val="00554A68"/>
    <w:rsid w:val="00556467"/>
    <w:rsid w:val="00562A0F"/>
    <w:rsid w:val="005650D8"/>
    <w:rsid w:val="0057009A"/>
    <w:rsid w:val="0057297A"/>
    <w:rsid w:val="00576806"/>
    <w:rsid w:val="005803C6"/>
    <w:rsid w:val="00581C53"/>
    <w:rsid w:val="00582863"/>
    <w:rsid w:val="00584B32"/>
    <w:rsid w:val="00597D9E"/>
    <w:rsid w:val="005A1BA7"/>
    <w:rsid w:val="005A217D"/>
    <w:rsid w:val="005A3354"/>
    <w:rsid w:val="005B397C"/>
    <w:rsid w:val="005B6FD2"/>
    <w:rsid w:val="005D01F4"/>
    <w:rsid w:val="005D0F48"/>
    <w:rsid w:val="005D10F1"/>
    <w:rsid w:val="005D132D"/>
    <w:rsid w:val="005D2190"/>
    <w:rsid w:val="005D28B5"/>
    <w:rsid w:val="005D528A"/>
    <w:rsid w:val="005E2B0A"/>
    <w:rsid w:val="005E2FDE"/>
    <w:rsid w:val="005E5193"/>
    <w:rsid w:val="005E5420"/>
    <w:rsid w:val="005E660A"/>
    <w:rsid w:val="005F40C1"/>
    <w:rsid w:val="005F4156"/>
    <w:rsid w:val="005F50AE"/>
    <w:rsid w:val="005F7ABE"/>
    <w:rsid w:val="006022DF"/>
    <w:rsid w:val="006046C1"/>
    <w:rsid w:val="006108C9"/>
    <w:rsid w:val="006113AB"/>
    <w:rsid w:val="00613BFE"/>
    <w:rsid w:val="00617BE2"/>
    <w:rsid w:val="00625309"/>
    <w:rsid w:val="006265DA"/>
    <w:rsid w:val="00626F75"/>
    <w:rsid w:val="00631170"/>
    <w:rsid w:val="00642401"/>
    <w:rsid w:val="00655A07"/>
    <w:rsid w:val="006629D3"/>
    <w:rsid w:val="00662EF6"/>
    <w:rsid w:val="0066598B"/>
    <w:rsid w:val="00670AEC"/>
    <w:rsid w:val="00672056"/>
    <w:rsid w:val="00676163"/>
    <w:rsid w:val="0067664B"/>
    <w:rsid w:val="006876A5"/>
    <w:rsid w:val="00697459"/>
    <w:rsid w:val="00697CD9"/>
    <w:rsid w:val="006A10EB"/>
    <w:rsid w:val="006A1943"/>
    <w:rsid w:val="006A1A8C"/>
    <w:rsid w:val="006A2B22"/>
    <w:rsid w:val="006A7FE4"/>
    <w:rsid w:val="006B0443"/>
    <w:rsid w:val="006B28E9"/>
    <w:rsid w:val="006B6939"/>
    <w:rsid w:val="006C25F2"/>
    <w:rsid w:val="006C30CA"/>
    <w:rsid w:val="006D45FD"/>
    <w:rsid w:val="006E335D"/>
    <w:rsid w:val="006E34C5"/>
    <w:rsid w:val="006E6DE8"/>
    <w:rsid w:val="006E7225"/>
    <w:rsid w:val="006F0D0A"/>
    <w:rsid w:val="006F22B2"/>
    <w:rsid w:val="006F4C8D"/>
    <w:rsid w:val="007004A4"/>
    <w:rsid w:val="00704DAF"/>
    <w:rsid w:val="00706079"/>
    <w:rsid w:val="00710A97"/>
    <w:rsid w:val="00710D70"/>
    <w:rsid w:val="00711E5E"/>
    <w:rsid w:val="00712828"/>
    <w:rsid w:val="0071762C"/>
    <w:rsid w:val="007200F4"/>
    <w:rsid w:val="007222CE"/>
    <w:rsid w:val="00722485"/>
    <w:rsid w:val="00727383"/>
    <w:rsid w:val="00737A8F"/>
    <w:rsid w:val="00743848"/>
    <w:rsid w:val="00746626"/>
    <w:rsid w:val="007515B7"/>
    <w:rsid w:val="00752021"/>
    <w:rsid w:val="0075459B"/>
    <w:rsid w:val="00763C8A"/>
    <w:rsid w:val="0076490B"/>
    <w:rsid w:val="007663F6"/>
    <w:rsid w:val="00773220"/>
    <w:rsid w:val="007737AB"/>
    <w:rsid w:val="007762AB"/>
    <w:rsid w:val="007820E5"/>
    <w:rsid w:val="00783A67"/>
    <w:rsid w:val="007841DF"/>
    <w:rsid w:val="00784F5C"/>
    <w:rsid w:val="00785523"/>
    <w:rsid w:val="00785E75"/>
    <w:rsid w:val="00787CD1"/>
    <w:rsid w:val="0079371A"/>
    <w:rsid w:val="00794721"/>
    <w:rsid w:val="0079732A"/>
    <w:rsid w:val="00797CAC"/>
    <w:rsid w:val="007A3502"/>
    <w:rsid w:val="007A5480"/>
    <w:rsid w:val="007A7FB5"/>
    <w:rsid w:val="007B35BE"/>
    <w:rsid w:val="007C0211"/>
    <w:rsid w:val="007D27A4"/>
    <w:rsid w:val="007F525F"/>
    <w:rsid w:val="007F5A0B"/>
    <w:rsid w:val="007F5FD1"/>
    <w:rsid w:val="007F66C5"/>
    <w:rsid w:val="00812BD5"/>
    <w:rsid w:val="008165ED"/>
    <w:rsid w:val="00817943"/>
    <w:rsid w:val="00817A75"/>
    <w:rsid w:val="00817BC5"/>
    <w:rsid w:val="00822804"/>
    <w:rsid w:val="0083169C"/>
    <w:rsid w:val="008357CE"/>
    <w:rsid w:val="0085073A"/>
    <w:rsid w:val="008562EC"/>
    <w:rsid w:val="00857DB3"/>
    <w:rsid w:val="00857F72"/>
    <w:rsid w:val="00860550"/>
    <w:rsid w:val="00861497"/>
    <w:rsid w:val="00862EF0"/>
    <w:rsid w:val="0086531A"/>
    <w:rsid w:val="00867638"/>
    <w:rsid w:val="008829CA"/>
    <w:rsid w:val="00885C98"/>
    <w:rsid w:val="008908E0"/>
    <w:rsid w:val="008954B7"/>
    <w:rsid w:val="008A2B55"/>
    <w:rsid w:val="008A2B8B"/>
    <w:rsid w:val="008A40E9"/>
    <w:rsid w:val="008C3F45"/>
    <w:rsid w:val="008D066B"/>
    <w:rsid w:val="008D0E22"/>
    <w:rsid w:val="008E39C8"/>
    <w:rsid w:val="008E4137"/>
    <w:rsid w:val="008E634D"/>
    <w:rsid w:val="008E6477"/>
    <w:rsid w:val="008F2C1D"/>
    <w:rsid w:val="008F6100"/>
    <w:rsid w:val="008F7D9A"/>
    <w:rsid w:val="009008F7"/>
    <w:rsid w:val="00914EB1"/>
    <w:rsid w:val="0092032B"/>
    <w:rsid w:val="00920B71"/>
    <w:rsid w:val="009271C7"/>
    <w:rsid w:val="009305CD"/>
    <w:rsid w:val="009343E2"/>
    <w:rsid w:val="00941AB9"/>
    <w:rsid w:val="009459C8"/>
    <w:rsid w:val="00950592"/>
    <w:rsid w:val="00952699"/>
    <w:rsid w:val="0097509A"/>
    <w:rsid w:val="00975388"/>
    <w:rsid w:val="0097632D"/>
    <w:rsid w:val="009A54DD"/>
    <w:rsid w:val="009C033F"/>
    <w:rsid w:val="009C07F6"/>
    <w:rsid w:val="009C1212"/>
    <w:rsid w:val="009D013B"/>
    <w:rsid w:val="009D0F10"/>
    <w:rsid w:val="009D14CB"/>
    <w:rsid w:val="009D1BB2"/>
    <w:rsid w:val="009D37BC"/>
    <w:rsid w:val="009D3C8D"/>
    <w:rsid w:val="009E132D"/>
    <w:rsid w:val="009E1695"/>
    <w:rsid w:val="009E75C7"/>
    <w:rsid w:val="009F6344"/>
    <w:rsid w:val="00A04D9F"/>
    <w:rsid w:val="00A0556F"/>
    <w:rsid w:val="00A07EE6"/>
    <w:rsid w:val="00A101CF"/>
    <w:rsid w:val="00A13C50"/>
    <w:rsid w:val="00A16F57"/>
    <w:rsid w:val="00A20590"/>
    <w:rsid w:val="00A20604"/>
    <w:rsid w:val="00A2604B"/>
    <w:rsid w:val="00A3248F"/>
    <w:rsid w:val="00A342AA"/>
    <w:rsid w:val="00A366C7"/>
    <w:rsid w:val="00A37AA0"/>
    <w:rsid w:val="00A5298C"/>
    <w:rsid w:val="00A5399E"/>
    <w:rsid w:val="00A55A86"/>
    <w:rsid w:val="00A60056"/>
    <w:rsid w:val="00A620C7"/>
    <w:rsid w:val="00A64394"/>
    <w:rsid w:val="00A661BA"/>
    <w:rsid w:val="00A715F5"/>
    <w:rsid w:val="00A724B5"/>
    <w:rsid w:val="00A73E68"/>
    <w:rsid w:val="00A76873"/>
    <w:rsid w:val="00A91B13"/>
    <w:rsid w:val="00A95E1D"/>
    <w:rsid w:val="00A96062"/>
    <w:rsid w:val="00A96865"/>
    <w:rsid w:val="00AA18F9"/>
    <w:rsid w:val="00AA3787"/>
    <w:rsid w:val="00AA7CAC"/>
    <w:rsid w:val="00AB1F9F"/>
    <w:rsid w:val="00AB303F"/>
    <w:rsid w:val="00AB331E"/>
    <w:rsid w:val="00AB4F8E"/>
    <w:rsid w:val="00AC172A"/>
    <w:rsid w:val="00AC4F0D"/>
    <w:rsid w:val="00AC635D"/>
    <w:rsid w:val="00AD667A"/>
    <w:rsid w:val="00AE308A"/>
    <w:rsid w:val="00AE484C"/>
    <w:rsid w:val="00AE7C72"/>
    <w:rsid w:val="00AF431D"/>
    <w:rsid w:val="00AF7015"/>
    <w:rsid w:val="00B03A4B"/>
    <w:rsid w:val="00B03B91"/>
    <w:rsid w:val="00B04A71"/>
    <w:rsid w:val="00B075F5"/>
    <w:rsid w:val="00B117F6"/>
    <w:rsid w:val="00B123D8"/>
    <w:rsid w:val="00B12643"/>
    <w:rsid w:val="00B15737"/>
    <w:rsid w:val="00B222E7"/>
    <w:rsid w:val="00B23158"/>
    <w:rsid w:val="00B23216"/>
    <w:rsid w:val="00B24BD7"/>
    <w:rsid w:val="00B24FA7"/>
    <w:rsid w:val="00B251FB"/>
    <w:rsid w:val="00B30D95"/>
    <w:rsid w:val="00B321A4"/>
    <w:rsid w:val="00B342AD"/>
    <w:rsid w:val="00B355D5"/>
    <w:rsid w:val="00B35C5A"/>
    <w:rsid w:val="00B40204"/>
    <w:rsid w:val="00B51DAA"/>
    <w:rsid w:val="00B5384F"/>
    <w:rsid w:val="00B57122"/>
    <w:rsid w:val="00B62650"/>
    <w:rsid w:val="00B6355B"/>
    <w:rsid w:val="00B67804"/>
    <w:rsid w:val="00B75F98"/>
    <w:rsid w:val="00B81CD8"/>
    <w:rsid w:val="00B87223"/>
    <w:rsid w:val="00B937D3"/>
    <w:rsid w:val="00B943B2"/>
    <w:rsid w:val="00B94B85"/>
    <w:rsid w:val="00B951F3"/>
    <w:rsid w:val="00BA2747"/>
    <w:rsid w:val="00BA4F2C"/>
    <w:rsid w:val="00BB0A48"/>
    <w:rsid w:val="00BB642A"/>
    <w:rsid w:val="00BC0688"/>
    <w:rsid w:val="00BC0804"/>
    <w:rsid w:val="00BC1D2F"/>
    <w:rsid w:val="00BC6629"/>
    <w:rsid w:val="00BD033A"/>
    <w:rsid w:val="00BD5F5E"/>
    <w:rsid w:val="00BE2206"/>
    <w:rsid w:val="00BE513E"/>
    <w:rsid w:val="00BE52D6"/>
    <w:rsid w:val="00BE554B"/>
    <w:rsid w:val="00BE7E45"/>
    <w:rsid w:val="00C0259C"/>
    <w:rsid w:val="00C0311A"/>
    <w:rsid w:val="00C11E3A"/>
    <w:rsid w:val="00C13526"/>
    <w:rsid w:val="00C14BAB"/>
    <w:rsid w:val="00C154D7"/>
    <w:rsid w:val="00C20538"/>
    <w:rsid w:val="00C25741"/>
    <w:rsid w:val="00C35AA9"/>
    <w:rsid w:val="00C36D60"/>
    <w:rsid w:val="00C401DA"/>
    <w:rsid w:val="00C41783"/>
    <w:rsid w:val="00C44B17"/>
    <w:rsid w:val="00C519FB"/>
    <w:rsid w:val="00C526E2"/>
    <w:rsid w:val="00C54E01"/>
    <w:rsid w:val="00C55223"/>
    <w:rsid w:val="00C55532"/>
    <w:rsid w:val="00C608CC"/>
    <w:rsid w:val="00C62BC8"/>
    <w:rsid w:val="00C62BF4"/>
    <w:rsid w:val="00C62D21"/>
    <w:rsid w:val="00C6551B"/>
    <w:rsid w:val="00C73DA8"/>
    <w:rsid w:val="00C75EFE"/>
    <w:rsid w:val="00C76DF9"/>
    <w:rsid w:val="00C85588"/>
    <w:rsid w:val="00C87B27"/>
    <w:rsid w:val="00C92EAE"/>
    <w:rsid w:val="00C95A94"/>
    <w:rsid w:val="00CA1718"/>
    <w:rsid w:val="00CA464B"/>
    <w:rsid w:val="00CB5119"/>
    <w:rsid w:val="00CC1E97"/>
    <w:rsid w:val="00CC22F7"/>
    <w:rsid w:val="00CC5F7E"/>
    <w:rsid w:val="00CC777F"/>
    <w:rsid w:val="00CD2612"/>
    <w:rsid w:val="00CD61B7"/>
    <w:rsid w:val="00CE01B6"/>
    <w:rsid w:val="00CE589B"/>
    <w:rsid w:val="00CE7DE6"/>
    <w:rsid w:val="00CF41B3"/>
    <w:rsid w:val="00CF45ED"/>
    <w:rsid w:val="00CF6E10"/>
    <w:rsid w:val="00CF7172"/>
    <w:rsid w:val="00CF7487"/>
    <w:rsid w:val="00D048C6"/>
    <w:rsid w:val="00D111B1"/>
    <w:rsid w:val="00D16105"/>
    <w:rsid w:val="00D23677"/>
    <w:rsid w:val="00D2429A"/>
    <w:rsid w:val="00D3090C"/>
    <w:rsid w:val="00D309E2"/>
    <w:rsid w:val="00D31D44"/>
    <w:rsid w:val="00D3392E"/>
    <w:rsid w:val="00D3416D"/>
    <w:rsid w:val="00D353F1"/>
    <w:rsid w:val="00D5389D"/>
    <w:rsid w:val="00D53B6F"/>
    <w:rsid w:val="00D556BC"/>
    <w:rsid w:val="00D568D0"/>
    <w:rsid w:val="00D6189F"/>
    <w:rsid w:val="00D63A49"/>
    <w:rsid w:val="00D647B7"/>
    <w:rsid w:val="00D710F0"/>
    <w:rsid w:val="00D752E1"/>
    <w:rsid w:val="00D8115F"/>
    <w:rsid w:val="00D81E1D"/>
    <w:rsid w:val="00D83AA8"/>
    <w:rsid w:val="00D84F30"/>
    <w:rsid w:val="00D91C4E"/>
    <w:rsid w:val="00D94A8E"/>
    <w:rsid w:val="00D95164"/>
    <w:rsid w:val="00D97066"/>
    <w:rsid w:val="00DB7E58"/>
    <w:rsid w:val="00DC10AA"/>
    <w:rsid w:val="00DC5C96"/>
    <w:rsid w:val="00DD0079"/>
    <w:rsid w:val="00DD36B3"/>
    <w:rsid w:val="00DF04CB"/>
    <w:rsid w:val="00DF2D25"/>
    <w:rsid w:val="00DF4941"/>
    <w:rsid w:val="00DF4F7A"/>
    <w:rsid w:val="00DF6389"/>
    <w:rsid w:val="00DF74A2"/>
    <w:rsid w:val="00E019D6"/>
    <w:rsid w:val="00E06E34"/>
    <w:rsid w:val="00E27220"/>
    <w:rsid w:val="00E30191"/>
    <w:rsid w:val="00E32F38"/>
    <w:rsid w:val="00E47CE9"/>
    <w:rsid w:val="00E5033F"/>
    <w:rsid w:val="00E51179"/>
    <w:rsid w:val="00E54D81"/>
    <w:rsid w:val="00E57A3D"/>
    <w:rsid w:val="00E61798"/>
    <w:rsid w:val="00E618FD"/>
    <w:rsid w:val="00E6303A"/>
    <w:rsid w:val="00E66729"/>
    <w:rsid w:val="00E73D95"/>
    <w:rsid w:val="00E75474"/>
    <w:rsid w:val="00E770B7"/>
    <w:rsid w:val="00E77684"/>
    <w:rsid w:val="00E86B84"/>
    <w:rsid w:val="00E86E23"/>
    <w:rsid w:val="00E86FE4"/>
    <w:rsid w:val="00E955DC"/>
    <w:rsid w:val="00E95601"/>
    <w:rsid w:val="00E95D2A"/>
    <w:rsid w:val="00E95F08"/>
    <w:rsid w:val="00E9661F"/>
    <w:rsid w:val="00EA00A7"/>
    <w:rsid w:val="00EA3BC7"/>
    <w:rsid w:val="00EB13DA"/>
    <w:rsid w:val="00EB4079"/>
    <w:rsid w:val="00EB566A"/>
    <w:rsid w:val="00EC35B8"/>
    <w:rsid w:val="00ED093B"/>
    <w:rsid w:val="00EE3A9F"/>
    <w:rsid w:val="00EF4210"/>
    <w:rsid w:val="00EF5100"/>
    <w:rsid w:val="00EF5465"/>
    <w:rsid w:val="00EF5978"/>
    <w:rsid w:val="00F00E64"/>
    <w:rsid w:val="00F037D2"/>
    <w:rsid w:val="00F23228"/>
    <w:rsid w:val="00F31E19"/>
    <w:rsid w:val="00F34BF5"/>
    <w:rsid w:val="00F356BE"/>
    <w:rsid w:val="00F42576"/>
    <w:rsid w:val="00F448EF"/>
    <w:rsid w:val="00F45021"/>
    <w:rsid w:val="00F51AD6"/>
    <w:rsid w:val="00F5631B"/>
    <w:rsid w:val="00F72C82"/>
    <w:rsid w:val="00F75A27"/>
    <w:rsid w:val="00F779F8"/>
    <w:rsid w:val="00F81D65"/>
    <w:rsid w:val="00F83528"/>
    <w:rsid w:val="00F87A06"/>
    <w:rsid w:val="00F96135"/>
    <w:rsid w:val="00F9740B"/>
    <w:rsid w:val="00FA36FE"/>
    <w:rsid w:val="00FA6DDA"/>
    <w:rsid w:val="00FB2A79"/>
    <w:rsid w:val="00FB60E1"/>
    <w:rsid w:val="00FB64E8"/>
    <w:rsid w:val="00FC0E4B"/>
    <w:rsid w:val="00FC4A1D"/>
    <w:rsid w:val="00FD0491"/>
    <w:rsid w:val="00FD3C3F"/>
    <w:rsid w:val="00FD4BC0"/>
    <w:rsid w:val="00FD7CAB"/>
    <w:rsid w:val="00FE11CF"/>
    <w:rsid w:val="00FE1622"/>
    <w:rsid w:val="00FE7564"/>
    <w:rsid w:val="00FF4AAE"/>
    <w:rsid w:val="00FF60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ED23"/>
  <w15:chartTrackingRefBased/>
  <w15:docId w15:val="{054A8401-5135-4EF3-B705-46839C29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60B6"/>
    <w:pPr>
      <w:spacing w:before="60" w:after="60" w:line="240" w:lineRule="auto"/>
    </w:pPr>
    <w:rPr>
      <w:rFonts w:ascii="Arial" w:eastAsia="Times New Roman" w:hAnsi="Arial" w:cs="Arial"/>
      <w:bCs/>
      <w:sz w:val="20"/>
      <w:szCs w:val="24"/>
      <w:lang w:val="en-US"/>
    </w:rPr>
  </w:style>
  <w:style w:type="paragraph" w:styleId="Heading1">
    <w:name w:val="heading 1"/>
    <w:aliases w:val="Heading 1 [PACKT]"/>
    <w:next w:val="NormalPACKT"/>
    <w:link w:val="Heading1Char"/>
    <w:qFormat/>
    <w:rsid w:val="004860B6"/>
    <w:pPr>
      <w:keepNext/>
      <w:spacing w:before="400" w:after="60" w:line="240" w:lineRule="auto"/>
      <w:outlineLvl w:val="0"/>
    </w:pPr>
    <w:rPr>
      <w:rFonts w:ascii="Arial" w:eastAsia="Times New Roman" w:hAnsi="Arial" w:cs="Arial"/>
      <w:b/>
      <w:iCs/>
      <w:color w:val="000000"/>
      <w:kern w:val="32"/>
      <w:sz w:val="32"/>
      <w:szCs w:val="32"/>
    </w:rPr>
  </w:style>
  <w:style w:type="paragraph" w:styleId="Heading2">
    <w:name w:val="heading 2"/>
    <w:aliases w:val="Heading 2 [PACKT]"/>
    <w:next w:val="NormalPACKT"/>
    <w:link w:val="Heading2Char"/>
    <w:qFormat/>
    <w:rsid w:val="004860B6"/>
    <w:pPr>
      <w:keepNext/>
      <w:spacing w:before="320" w:after="60" w:line="240" w:lineRule="auto"/>
      <w:outlineLvl w:val="1"/>
    </w:pPr>
    <w:rPr>
      <w:rFonts w:ascii="Arial" w:eastAsia="Times New Roman" w:hAnsi="Arial" w:cs="Arial"/>
      <w:b/>
      <w:bCs/>
      <w:iCs/>
      <w:color w:val="000000"/>
      <w:sz w:val="28"/>
      <w:szCs w:val="28"/>
    </w:rPr>
  </w:style>
  <w:style w:type="paragraph" w:styleId="Heading3">
    <w:name w:val="heading 3"/>
    <w:aliases w:val="Heading 3 [PACKT]"/>
    <w:next w:val="NormalPACKT"/>
    <w:link w:val="Heading3Char"/>
    <w:rsid w:val="004860B6"/>
    <w:pPr>
      <w:keepNext/>
      <w:spacing w:before="240" w:after="60" w:line="240" w:lineRule="auto"/>
      <w:outlineLvl w:val="2"/>
    </w:pPr>
    <w:rPr>
      <w:rFonts w:ascii="Arial" w:eastAsia="Times New Roman" w:hAnsi="Arial" w:cs="Arial"/>
      <w:b/>
      <w:iCs/>
      <w:color w:val="000000"/>
      <w:sz w:val="26"/>
      <w:szCs w:val="26"/>
    </w:rPr>
  </w:style>
  <w:style w:type="paragraph" w:styleId="Heading4">
    <w:name w:val="heading 4"/>
    <w:aliases w:val="Heading 4 [PACKT]"/>
    <w:next w:val="NormalPACKT"/>
    <w:link w:val="Heading4Char"/>
    <w:rsid w:val="004860B6"/>
    <w:pPr>
      <w:spacing w:before="160" w:after="60" w:line="240" w:lineRule="auto"/>
      <w:outlineLvl w:val="3"/>
    </w:pPr>
    <w:rPr>
      <w:rFonts w:ascii="Arial" w:eastAsia="Times New Roman" w:hAnsi="Arial" w:cs="Arial"/>
      <w:b/>
      <w:iCs/>
      <w:color w:val="000000"/>
      <w:sz w:val="24"/>
      <w:szCs w:val="28"/>
    </w:rPr>
  </w:style>
  <w:style w:type="paragraph" w:styleId="Heading5">
    <w:name w:val="heading 5"/>
    <w:aliases w:val="Heading 5 [PACKT]"/>
    <w:next w:val="NormalPACKT"/>
    <w:link w:val="Heading5Char"/>
    <w:rsid w:val="004860B6"/>
    <w:pPr>
      <w:spacing w:before="80" w:after="60" w:line="240" w:lineRule="auto"/>
      <w:outlineLvl w:val="4"/>
    </w:pPr>
    <w:rPr>
      <w:rFonts w:ascii="Arial" w:eastAsia="Times New Roman" w:hAnsi="Arial" w:cs="Arial"/>
      <w:b/>
      <w:color w:val="000000"/>
      <w:szCs w:val="26"/>
    </w:rPr>
  </w:style>
  <w:style w:type="paragraph" w:styleId="Heading6">
    <w:name w:val="heading 6"/>
    <w:aliases w:val="Heading 6 [PACKT]"/>
    <w:basedOn w:val="Heading2"/>
    <w:next w:val="NormalPACKT"/>
    <w:link w:val="Heading6Char"/>
    <w:rsid w:val="004860B6"/>
    <w:pPr>
      <w:spacing w:before="120"/>
      <w:outlineLvl w:val="5"/>
    </w:pPr>
    <w:rPr>
      <w:rFonts w:cs="Times New Roman"/>
      <w:b w:val="0"/>
      <w:bCs w:val="0"/>
      <w:sz w:val="20"/>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PACKT"/>
    <w:uiPriority w:val="99"/>
    <w:rsid w:val="004860B6"/>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4860B6"/>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link w:val="NormalPACKTChar"/>
    <w:uiPriority w:val="99"/>
    <w:qFormat/>
    <w:rsid w:val="004860B6"/>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link w:val="BulletPACKTChar"/>
    <w:uiPriority w:val="99"/>
    <w:rsid w:val="004860B6"/>
    <w:pPr>
      <w:numPr>
        <w:numId w:val="1"/>
      </w:numPr>
      <w:tabs>
        <w:tab w:val="left" w:pos="360"/>
      </w:tabs>
      <w:suppressAutoHyphens/>
      <w:spacing w:after="60"/>
      <w:ind w:left="720" w:right="360"/>
    </w:pPr>
  </w:style>
  <w:style w:type="paragraph" w:styleId="BalloonText">
    <w:name w:val="Balloon Text"/>
    <w:basedOn w:val="Normal"/>
    <w:link w:val="BalloonTextChar"/>
    <w:rsid w:val="004860B6"/>
    <w:pPr>
      <w:spacing w:before="0" w:after="0"/>
    </w:pPr>
    <w:rPr>
      <w:rFonts w:ascii="Tahoma" w:hAnsi="Tahoma" w:cs="Times New Roman"/>
      <w:sz w:val="16"/>
      <w:szCs w:val="16"/>
      <w:lang w:val="x-none" w:eastAsia="x-none"/>
    </w:rPr>
  </w:style>
  <w:style w:type="character" w:customStyle="1" w:styleId="BalloonTextChar">
    <w:name w:val="Balloon Text Char"/>
    <w:link w:val="BalloonText"/>
    <w:rsid w:val="004860B6"/>
    <w:rPr>
      <w:rFonts w:ascii="Tahoma" w:eastAsia="Times New Roman" w:hAnsi="Tahoma" w:cs="Times New Roman"/>
      <w:bCs/>
      <w:sz w:val="16"/>
      <w:szCs w:val="16"/>
      <w:lang w:val="x-none" w:eastAsia="x-none"/>
    </w:rPr>
  </w:style>
  <w:style w:type="character" w:customStyle="1" w:styleId="Heading1Char">
    <w:name w:val="Heading 1 Char"/>
    <w:aliases w:val="Heading 1 [PACKT] Char"/>
    <w:link w:val="Heading1"/>
    <w:rsid w:val="004860B6"/>
    <w:rPr>
      <w:rFonts w:ascii="Arial" w:eastAsia="Times New Roman" w:hAnsi="Arial" w:cs="Arial"/>
      <w:b/>
      <w:iCs/>
      <w:color w:val="000000"/>
      <w:kern w:val="32"/>
      <w:sz w:val="32"/>
      <w:szCs w:val="32"/>
    </w:rPr>
  </w:style>
  <w:style w:type="character" w:customStyle="1" w:styleId="Heading2Char">
    <w:name w:val="Heading 2 Char"/>
    <w:aliases w:val="Heading 2 [PACKT] Char"/>
    <w:link w:val="Heading2"/>
    <w:rsid w:val="004860B6"/>
    <w:rPr>
      <w:rFonts w:ascii="Arial" w:eastAsia="Times New Roman" w:hAnsi="Arial" w:cs="Arial"/>
      <w:b/>
      <w:bCs/>
      <w:iCs/>
      <w:color w:val="000000"/>
      <w:sz w:val="28"/>
      <w:szCs w:val="28"/>
    </w:rPr>
  </w:style>
  <w:style w:type="character" w:customStyle="1" w:styleId="CodeInTextPACKT">
    <w:name w:val="Code In Text [PACKT]"/>
    <w:uiPriority w:val="99"/>
    <w:qFormat/>
    <w:rsid w:val="004860B6"/>
    <w:rPr>
      <w:rFonts w:ascii="Lucida Console" w:hAnsi="Lucida Console"/>
      <w:color w:val="747959"/>
      <w:sz w:val="19"/>
      <w:szCs w:val="18"/>
    </w:rPr>
  </w:style>
  <w:style w:type="paragraph" w:customStyle="1" w:styleId="CodePACKT">
    <w:name w:val="Code [PACKT]"/>
    <w:basedOn w:val="NormalPACKT"/>
    <w:uiPriority w:val="99"/>
    <w:qFormat/>
    <w:rsid w:val="004860B6"/>
    <w:pPr>
      <w:spacing w:after="50"/>
      <w:ind w:left="360"/>
    </w:pPr>
    <w:rPr>
      <w:rFonts w:ascii="Lucida Console" w:hAnsi="Lucida Console"/>
      <w:sz w:val="19"/>
      <w:szCs w:val="18"/>
      <w:lang w:eastAsia="ar-SA"/>
    </w:rPr>
  </w:style>
  <w:style w:type="paragraph" w:customStyle="1" w:styleId="NumberedBulletPACKT">
    <w:name w:val="Numbered Bullet [PACKT]"/>
    <w:basedOn w:val="BulletPACKT"/>
    <w:uiPriority w:val="99"/>
    <w:qFormat/>
    <w:rsid w:val="004860B6"/>
    <w:pPr>
      <w:numPr>
        <w:numId w:val="39"/>
      </w:numPr>
    </w:pPr>
  </w:style>
  <w:style w:type="numbering" w:customStyle="1" w:styleId="NumberedBullet">
    <w:name w:val="Numbered Bullet"/>
    <w:uiPriority w:val="99"/>
    <w:rsid w:val="004860B6"/>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4860B6"/>
    <w:rPr>
      <w:i/>
      <w:color w:val="FF99CC"/>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autoRedefine/>
    <w:uiPriority w:val="99"/>
    <w:unhideWhenUsed/>
    <w:rsid w:val="00E32F38"/>
    <w:rPr>
      <w:szCs w:val="20"/>
    </w:rPr>
  </w:style>
  <w:style w:type="character" w:customStyle="1" w:styleId="CommentTextChar">
    <w:name w:val="Comment Text Char"/>
    <w:basedOn w:val="DefaultParagraphFont"/>
    <w:link w:val="CommentText"/>
    <w:uiPriority w:val="99"/>
    <w:rsid w:val="00E32F38"/>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val="0"/>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PACKT"/>
    <w:next w:val="NormalPACKT"/>
    <w:qFormat/>
    <w:rsid w:val="004860B6"/>
    <w:rPr>
      <w:rFonts w:ascii="Arial" w:hAnsi="Arial"/>
      <w:b/>
      <w:color w:val="FF0000"/>
      <w:sz w:val="28"/>
      <w:szCs w:val="28"/>
    </w:rPr>
  </w:style>
  <w:style w:type="paragraph" w:customStyle="1" w:styleId="FigurePACKT">
    <w:name w:val="Figure [PACKT]"/>
    <w:uiPriority w:val="99"/>
    <w:qFormat/>
    <w:rsid w:val="004860B6"/>
    <w:pPr>
      <w:spacing w:before="240" w:after="240" w:line="240" w:lineRule="auto"/>
      <w:jc w:val="center"/>
    </w:pPr>
    <w:rPr>
      <w:rFonts w:ascii="Tahoma" w:eastAsia="Times New Roman" w:hAnsi="Tahoma" w:cs="Tahoma"/>
      <w:sz w:val="16"/>
      <w:szCs w:val="16"/>
    </w:rPr>
  </w:style>
  <w:style w:type="paragraph" w:styleId="ListParagraph">
    <w:name w:val="List Paragraph"/>
    <w:basedOn w:val="Normal"/>
    <w:uiPriority w:val="34"/>
    <w:rsid w:val="00784F5C"/>
    <w:pPr>
      <w:ind w:left="720"/>
      <w:contextualSpacing/>
    </w:pPr>
  </w:style>
  <w:style w:type="character" w:styleId="Hyperlink">
    <w:name w:val="Hyperlink"/>
    <w:basedOn w:val="DefaultParagraphFont"/>
    <w:uiPriority w:val="99"/>
    <w:unhideWhenUsed/>
    <w:rsid w:val="00D048C6"/>
    <w:rPr>
      <w:color w:val="0000FF"/>
      <w:u w:val="single"/>
    </w:rPr>
  </w:style>
  <w:style w:type="paragraph" w:customStyle="1" w:styleId="CodeTextPACKT">
    <w:name w:val="Code Text [PACKT"/>
    <w:basedOn w:val="BulletPACKT"/>
    <w:link w:val="CodeTextPACKTChar"/>
    <w:autoRedefine/>
    <w:qFormat/>
    <w:rsid w:val="000B7FE5"/>
    <w:pPr>
      <w:numPr>
        <w:numId w:val="0"/>
      </w:numPr>
    </w:pPr>
    <w:rPr>
      <w:rFonts w:ascii="Lucida Console" w:hAnsi="Lucida Console"/>
      <w:color w:val="747959"/>
      <w:sz w:val="19"/>
    </w:rPr>
  </w:style>
  <w:style w:type="character" w:customStyle="1" w:styleId="NormalPACKTChar">
    <w:name w:val="Normal [PACKT] Char"/>
    <w:basedOn w:val="DefaultParagraphFont"/>
    <w:link w:val="NormalPACKT"/>
    <w:uiPriority w:val="99"/>
    <w:rsid w:val="000B7FE5"/>
    <w:rPr>
      <w:rFonts w:ascii="Times New Roman" w:eastAsia="Times New Roman" w:hAnsi="Times New Roman" w:cs="Times New Roman"/>
      <w:szCs w:val="24"/>
      <w:lang w:val="en-US"/>
    </w:rPr>
  </w:style>
  <w:style w:type="character" w:customStyle="1" w:styleId="BulletPACKTChar">
    <w:name w:val="Bullet [PACKT] Char"/>
    <w:basedOn w:val="NormalPACKTChar"/>
    <w:link w:val="BulletPACKT"/>
    <w:uiPriority w:val="99"/>
    <w:rsid w:val="000B7FE5"/>
    <w:rPr>
      <w:rFonts w:ascii="Times New Roman" w:eastAsia="Times New Roman" w:hAnsi="Times New Roman" w:cs="Times New Roman"/>
      <w:szCs w:val="24"/>
      <w:lang w:val="en-US"/>
    </w:rPr>
  </w:style>
  <w:style w:type="character" w:customStyle="1" w:styleId="CodeTextPACKTChar">
    <w:name w:val="Code Text [PACKT Char"/>
    <w:basedOn w:val="BulletPACKTChar"/>
    <w:link w:val="CodeTextPACKT"/>
    <w:rsid w:val="000B7FE5"/>
    <w:rPr>
      <w:rFonts w:ascii="Lucida Console" w:eastAsia="Times New Roman" w:hAnsi="Lucida Console" w:cs="Times New Roman"/>
      <w:color w:val="747959"/>
      <w:sz w:val="19"/>
      <w:szCs w:val="24"/>
      <w:lang w:val="en-US"/>
    </w:rPr>
  </w:style>
  <w:style w:type="paragraph" w:customStyle="1" w:styleId="ChapterReferencePACKT">
    <w:name w:val="Chapter Reference [PACKT]"/>
    <w:basedOn w:val="NormalPACKT"/>
    <w:link w:val="ChapterReferencePACKTChar"/>
    <w:autoRedefine/>
    <w:qFormat/>
    <w:rsid w:val="000A06DC"/>
    <w:rPr>
      <w:i/>
      <w:color w:val="808000"/>
    </w:rPr>
  </w:style>
  <w:style w:type="paragraph" w:customStyle="1" w:styleId="URLPACKT">
    <w:name w:val="URL [PACKT]"/>
    <w:basedOn w:val="BulletPACKT"/>
    <w:link w:val="URLPACKTChar"/>
    <w:autoRedefine/>
    <w:qFormat/>
    <w:rsid w:val="005D0F48"/>
    <w:pPr>
      <w:numPr>
        <w:numId w:val="0"/>
      </w:numPr>
    </w:pPr>
    <w:rPr>
      <w:rFonts w:ascii="Lucida Console" w:hAnsi="Lucida Console"/>
      <w:color w:val="0000FF"/>
      <w:sz w:val="19"/>
    </w:rPr>
  </w:style>
  <w:style w:type="character" w:customStyle="1" w:styleId="ChapterReferencePACKTChar">
    <w:name w:val="Chapter Reference [PACKT] Char"/>
    <w:basedOn w:val="NormalPACKTChar"/>
    <w:link w:val="ChapterReferencePACKT"/>
    <w:rsid w:val="000A06DC"/>
    <w:rPr>
      <w:rFonts w:ascii="Times New Roman" w:eastAsia="Times New Roman" w:hAnsi="Times New Roman" w:cs="Times New Roman"/>
      <w:i/>
      <w:color w:val="808000"/>
      <w:szCs w:val="24"/>
      <w:lang w:val="en-US"/>
    </w:rPr>
  </w:style>
  <w:style w:type="paragraph" w:styleId="Revision">
    <w:name w:val="Revision"/>
    <w:hidden/>
    <w:uiPriority w:val="99"/>
    <w:semiHidden/>
    <w:rsid w:val="001D1CDB"/>
    <w:pPr>
      <w:spacing w:after="0" w:line="240" w:lineRule="auto"/>
    </w:pPr>
    <w:rPr>
      <w:rFonts w:ascii="Times New Roman" w:eastAsia="Times New Roman" w:hAnsi="Times New Roman" w:cs="Times New Roman"/>
      <w:szCs w:val="24"/>
      <w:lang w:val="en-US"/>
    </w:rPr>
  </w:style>
  <w:style w:type="character" w:customStyle="1" w:styleId="URLPACKTChar">
    <w:name w:val="URL [PACKT] Char"/>
    <w:basedOn w:val="BulletPACKTChar"/>
    <w:link w:val="URLPACKT"/>
    <w:rsid w:val="005D0F48"/>
    <w:rPr>
      <w:rFonts w:ascii="Lucida Console" w:eastAsia="Times New Roman" w:hAnsi="Lucida Console" w:cs="Times New Roman"/>
      <w:color w:val="0000FF"/>
      <w:sz w:val="19"/>
      <w:szCs w:val="24"/>
      <w:lang w:val="en-US"/>
    </w:rPr>
  </w:style>
  <w:style w:type="character" w:customStyle="1" w:styleId="KeyPACKT">
    <w:name w:val="Key [PACKT]"/>
    <w:uiPriority w:val="99"/>
    <w:locked/>
    <w:rsid w:val="004860B6"/>
    <w:rPr>
      <w:i/>
      <w:color w:val="00CCFF"/>
    </w:rPr>
  </w:style>
  <w:style w:type="paragraph" w:customStyle="1" w:styleId="BulletEndPACKT">
    <w:name w:val="Bullet End [PACKT]"/>
    <w:basedOn w:val="BulletPACKT"/>
    <w:next w:val="NormalPACKT"/>
    <w:uiPriority w:val="99"/>
    <w:locked/>
    <w:rsid w:val="004860B6"/>
    <w:pPr>
      <w:spacing w:after="120"/>
    </w:pPr>
  </w:style>
  <w:style w:type="character" w:customStyle="1" w:styleId="KeyWordPACKT">
    <w:name w:val="Key Word [PACKT]"/>
    <w:uiPriority w:val="99"/>
    <w:locked/>
    <w:rsid w:val="004860B6"/>
    <w:rPr>
      <w:b/>
    </w:rPr>
  </w:style>
  <w:style w:type="character" w:customStyle="1" w:styleId="ScreenTextPACKT">
    <w:name w:val="Screen Text [PACKT]"/>
    <w:uiPriority w:val="99"/>
    <w:locked/>
    <w:rsid w:val="004860B6"/>
    <w:rPr>
      <w:rFonts w:ascii="Times New Roman" w:hAnsi="Times New Roman"/>
      <w:b/>
      <w:color w:val="008000"/>
      <w:sz w:val="22"/>
    </w:rPr>
  </w:style>
  <w:style w:type="character" w:styleId="UnresolvedMention">
    <w:name w:val="Unresolved Mention"/>
    <w:basedOn w:val="DefaultParagraphFont"/>
    <w:uiPriority w:val="99"/>
    <w:semiHidden/>
    <w:unhideWhenUsed/>
    <w:rsid w:val="00D95164"/>
    <w:rPr>
      <w:color w:val="605E5C"/>
      <w:shd w:val="clear" w:color="auto" w:fill="E1DFDD"/>
    </w:rPr>
  </w:style>
  <w:style w:type="character" w:customStyle="1" w:styleId="Heading3Char">
    <w:name w:val="Heading 3 Char"/>
    <w:aliases w:val="Heading 3 [PACKT] Char"/>
    <w:basedOn w:val="DefaultParagraphFont"/>
    <w:link w:val="Heading3"/>
    <w:rsid w:val="004860B6"/>
    <w:rPr>
      <w:rFonts w:ascii="Arial" w:eastAsia="Times New Roman" w:hAnsi="Arial" w:cs="Arial"/>
      <w:b/>
      <w:iCs/>
      <w:color w:val="000000"/>
      <w:sz w:val="26"/>
      <w:szCs w:val="26"/>
    </w:rPr>
  </w:style>
  <w:style w:type="character" w:customStyle="1" w:styleId="Heading4Char">
    <w:name w:val="Heading 4 Char"/>
    <w:aliases w:val="Heading 4 [PACKT] Char"/>
    <w:basedOn w:val="DefaultParagraphFont"/>
    <w:link w:val="Heading4"/>
    <w:rsid w:val="004860B6"/>
    <w:rPr>
      <w:rFonts w:ascii="Arial" w:eastAsia="Times New Roman" w:hAnsi="Arial" w:cs="Arial"/>
      <w:b/>
      <w:iCs/>
      <w:color w:val="000000"/>
      <w:sz w:val="24"/>
      <w:szCs w:val="28"/>
    </w:rPr>
  </w:style>
  <w:style w:type="character" w:customStyle="1" w:styleId="Heading5Char">
    <w:name w:val="Heading 5 Char"/>
    <w:aliases w:val="Heading 5 [PACKT] Char"/>
    <w:basedOn w:val="DefaultParagraphFont"/>
    <w:link w:val="Heading5"/>
    <w:rsid w:val="004860B6"/>
    <w:rPr>
      <w:rFonts w:ascii="Arial" w:eastAsia="Times New Roman" w:hAnsi="Arial" w:cs="Arial"/>
      <w:b/>
      <w:color w:val="000000"/>
      <w:szCs w:val="26"/>
    </w:rPr>
  </w:style>
  <w:style w:type="character" w:customStyle="1" w:styleId="Heading6Char">
    <w:name w:val="Heading 6 Char"/>
    <w:aliases w:val="Heading 6 [PACKT] Char"/>
    <w:link w:val="Heading6"/>
    <w:rsid w:val="004860B6"/>
    <w:rPr>
      <w:rFonts w:ascii="Arial" w:eastAsia="Times New Roman" w:hAnsi="Arial" w:cs="Times New Roman"/>
      <w:iCs/>
      <w:color w:val="000000"/>
      <w:sz w:val="20"/>
      <w:lang w:eastAsia="x-none"/>
    </w:rPr>
  </w:style>
  <w:style w:type="paragraph" w:styleId="Footer">
    <w:name w:val="footer"/>
    <w:basedOn w:val="Normal"/>
    <w:link w:val="FooterChar"/>
    <w:semiHidden/>
    <w:rsid w:val="004860B6"/>
    <w:pPr>
      <w:tabs>
        <w:tab w:val="center" w:pos="4320"/>
        <w:tab w:val="right" w:pos="8640"/>
      </w:tabs>
    </w:pPr>
  </w:style>
  <w:style w:type="character" w:customStyle="1" w:styleId="FooterChar">
    <w:name w:val="Footer Char"/>
    <w:basedOn w:val="DefaultParagraphFont"/>
    <w:link w:val="Footer"/>
    <w:semiHidden/>
    <w:rsid w:val="004860B6"/>
    <w:rPr>
      <w:rFonts w:ascii="Arial" w:eastAsia="Times New Roman" w:hAnsi="Arial" w:cs="Arial"/>
      <w:bCs/>
      <w:sz w:val="20"/>
      <w:szCs w:val="24"/>
      <w:lang w:val="en-US"/>
    </w:rPr>
  </w:style>
  <w:style w:type="character" w:customStyle="1" w:styleId="EmailPACKT">
    <w:name w:val="Email [PACKT]"/>
    <w:uiPriority w:val="99"/>
    <w:locked/>
    <w:rsid w:val="004860B6"/>
    <w:rPr>
      <w:rFonts w:ascii="Lucida Console" w:hAnsi="Lucida Console"/>
      <w:color w:val="FF6600"/>
      <w:sz w:val="19"/>
      <w:szCs w:val="18"/>
    </w:rPr>
  </w:style>
  <w:style w:type="character" w:customStyle="1" w:styleId="ChapterrefPACKT">
    <w:name w:val="Chapterref [PACKT]"/>
    <w:uiPriority w:val="99"/>
    <w:locked/>
    <w:rsid w:val="004860B6"/>
    <w:rPr>
      <w:rFonts w:ascii="Times New Roman" w:hAnsi="Times New Roman"/>
      <w:i/>
      <w:dstrike w:val="0"/>
      <w:color w:val="808000"/>
      <w:sz w:val="22"/>
      <w:szCs w:val="22"/>
      <w:u w:val="none"/>
      <w:vertAlign w:val="baseline"/>
    </w:rPr>
  </w:style>
  <w:style w:type="paragraph" w:customStyle="1" w:styleId="InformationBoxPACKT">
    <w:name w:val="Information Box [PACKT]"/>
    <w:basedOn w:val="NormalPACKT"/>
    <w:next w:val="NormalPACKT"/>
    <w:uiPriority w:val="99"/>
    <w:locked/>
    <w:rsid w:val="004860B6"/>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TableColumnHeadingPACKT">
    <w:name w:val="Table Column Heading [PACKT]"/>
    <w:basedOn w:val="NormalPACKT"/>
    <w:uiPriority w:val="99"/>
    <w:rsid w:val="004860B6"/>
    <w:pPr>
      <w:spacing w:before="60" w:after="60"/>
    </w:pPr>
    <w:rPr>
      <w:rFonts w:cs="Arial"/>
      <w:b/>
      <w:bCs/>
      <w:sz w:val="20"/>
    </w:rPr>
  </w:style>
  <w:style w:type="paragraph" w:customStyle="1" w:styleId="CodeEndPACKT">
    <w:name w:val="Code End [PACKT]"/>
    <w:basedOn w:val="CodePACKT"/>
    <w:next w:val="NormalPACKT"/>
    <w:uiPriority w:val="99"/>
    <w:locked/>
    <w:rsid w:val="004860B6"/>
    <w:pPr>
      <w:spacing w:after="120"/>
    </w:pPr>
  </w:style>
  <w:style w:type="paragraph" w:customStyle="1" w:styleId="TableColumnContentPACKT">
    <w:name w:val="Table Column Content [PACKT]"/>
    <w:basedOn w:val="TableColumnHeadingPACKT"/>
    <w:uiPriority w:val="99"/>
    <w:rsid w:val="004860B6"/>
  </w:style>
  <w:style w:type="paragraph" w:customStyle="1" w:styleId="CommandLinePACKT">
    <w:name w:val="Command Line [PACKT]"/>
    <w:basedOn w:val="CodePACKT"/>
    <w:uiPriority w:val="99"/>
    <w:locked/>
    <w:rsid w:val="004860B6"/>
    <w:pPr>
      <w:spacing w:after="60"/>
      <w:ind w:left="0"/>
    </w:pPr>
  </w:style>
  <w:style w:type="paragraph" w:customStyle="1" w:styleId="CodeWithinTipPACKT">
    <w:name w:val="Code Within Tip [PACKT]"/>
    <w:uiPriority w:val="99"/>
    <w:rsid w:val="004860B6"/>
    <w:pPr>
      <w:pBdr>
        <w:top w:val="double" w:sz="4" w:space="6" w:color="auto"/>
        <w:bottom w:val="double" w:sz="4" w:space="9" w:color="auto"/>
      </w:pBdr>
      <w:spacing w:after="50" w:line="240" w:lineRule="auto"/>
      <w:ind w:left="720" w:right="720"/>
    </w:pPr>
    <w:rPr>
      <w:rFonts w:ascii="Lucida Console" w:eastAsia="Times New Roman" w:hAnsi="Lucida Console" w:cs="Times New Roman"/>
      <w:sz w:val="19"/>
      <w:szCs w:val="20"/>
      <w:lang w:val="en-US"/>
    </w:rPr>
  </w:style>
  <w:style w:type="paragraph" w:customStyle="1" w:styleId="NumberedBulletEndPACKT">
    <w:name w:val="Numbered Bullet End [PACKT]"/>
    <w:basedOn w:val="NumberedBulletPACKT"/>
    <w:next w:val="NormalPACKT"/>
    <w:uiPriority w:val="99"/>
    <w:locked/>
    <w:rsid w:val="004860B6"/>
    <w:pPr>
      <w:spacing w:after="120"/>
    </w:pPr>
  </w:style>
  <w:style w:type="paragraph" w:customStyle="1" w:styleId="BulletWithinBulletPACKT">
    <w:name w:val="Bullet Within Bullet [PACKT]"/>
    <w:basedOn w:val="BulletPACKT"/>
    <w:uiPriority w:val="99"/>
    <w:locked/>
    <w:rsid w:val="004860B6"/>
    <w:pPr>
      <w:tabs>
        <w:tab w:val="clear" w:pos="360"/>
      </w:tabs>
      <w:ind w:left="1440" w:right="720"/>
    </w:pPr>
  </w:style>
  <w:style w:type="paragraph" w:customStyle="1" w:styleId="BulletWithinBulletEndPACKT">
    <w:name w:val="Bullet Within Bullet End [PACKT]"/>
    <w:basedOn w:val="BulletWithinBulletPACKT"/>
    <w:uiPriority w:val="99"/>
    <w:locked/>
    <w:rsid w:val="004860B6"/>
    <w:pPr>
      <w:spacing w:after="120"/>
    </w:pPr>
  </w:style>
  <w:style w:type="paragraph" w:customStyle="1" w:styleId="TipPACKT">
    <w:name w:val="Tip [PACKT]"/>
    <w:basedOn w:val="InformationBoxPACKT"/>
    <w:next w:val="NormalPACKT"/>
    <w:uiPriority w:val="99"/>
    <w:rsid w:val="004860B6"/>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rsid w:val="004860B6"/>
  </w:style>
  <w:style w:type="paragraph" w:customStyle="1" w:styleId="TipWithinBulletPACKT">
    <w:name w:val="Tip Within Bullet [PACKT]"/>
    <w:basedOn w:val="TableWithinBulletPACKT"/>
    <w:uiPriority w:val="99"/>
    <w:rsid w:val="004860B6"/>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rsid w:val="004860B6"/>
    <w:rPr>
      <w:b w:val="0"/>
    </w:rPr>
  </w:style>
  <w:style w:type="paragraph" w:customStyle="1" w:styleId="PartTitlePACKT">
    <w:name w:val="Part Title [PACKT]"/>
    <w:basedOn w:val="PartPACKT"/>
    <w:uiPriority w:val="99"/>
    <w:rsid w:val="004860B6"/>
    <w:pPr>
      <w:pBdr>
        <w:top w:val="none" w:sz="0" w:space="0" w:color="auto"/>
        <w:bottom w:val="none" w:sz="0" w:space="0" w:color="auto"/>
      </w:pBdr>
    </w:pPr>
    <w:rPr>
      <w:b/>
      <w:i/>
      <w:sz w:val="26"/>
    </w:rPr>
  </w:style>
  <w:style w:type="paragraph" w:customStyle="1" w:styleId="CommandLineEndPACKT">
    <w:name w:val="Command Line End [PACKT]"/>
    <w:basedOn w:val="CommandLinePACKT"/>
    <w:uiPriority w:val="99"/>
    <w:locked/>
    <w:rsid w:val="004860B6"/>
    <w:pPr>
      <w:spacing w:after="120"/>
    </w:pPr>
    <w:rPr>
      <w:bCs/>
      <w:noProof/>
      <w:szCs w:val="20"/>
      <w:lang w:eastAsia="en-US"/>
    </w:rPr>
  </w:style>
  <w:style w:type="paragraph" w:customStyle="1" w:styleId="CodeWithinBulletsPACKT">
    <w:name w:val="Code Within Bullets [PACKT]"/>
    <w:basedOn w:val="CodePACKT"/>
    <w:uiPriority w:val="99"/>
    <w:locked/>
    <w:rsid w:val="004860B6"/>
    <w:pPr>
      <w:ind w:left="1080"/>
    </w:pPr>
    <w:rPr>
      <w:szCs w:val="20"/>
    </w:rPr>
  </w:style>
  <w:style w:type="paragraph" w:customStyle="1" w:styleId="CodeWithinBulletsEndPACKT">
    <w:name w:val="Code Within Bullets End [PACKT]"/>
    <w:basedOn w:val="CodeWithinBulletsPACKT"/>
    <w:uiPriority w:val="99"/>
    <w:locked/>
    <w:rsid w:val="004860B6"/>
    <w:pPr>
      <w:spacing w:after="120"/>
    </w:pPr>
  </w:style>
  <w:style w:type="paragraph" w:customStyle="1" w:styleId="NumberedBulletWithinBulletPACKT">
    <w:name w:val="Numbered Bullet Within Bullet [PACKT]"/>
    <w:basedOn w:val="BulletWithinBulletPACKT"/>
    <w:uiPriority w:val="99"/>
    <w:locked/>
    <w:rsid w:val="004860B6"/>
    <w:pPr>
      <w:numPr>
        <w:numId w:val="42"/>
      </w:numPr>
    </w:pPr>
  </w:style>
  <w:style w:type="paragraph" w:customStyle="1" w:styleId="NumberedBulletWithinBulletEndPACKT">
    <w:name w:val="Numbered Bullet Within Bullet End [PACKT]"/>
    <w:basedOn w:val="NumberedBulletWithinBulletPACKT"/>
    <w:uiPriority w:val="99"/>
    <w:locked/>
    <w:rsid w:val="004860B6"/>
  </w:style>
  <w:style w:type="paragraph" w:customStyle="1" w:styleId="BulletWithinInformationBoxPACKT">
    <w:name w:val="Bullet Within Information Box [PACKT]"/>
    <w:basedOn w:val="InformationBoxPACKT"/>
    <w:uiPriority w:val="99"/>
    <w:locked/>
    <w:rsid w:val="004860B6"/>
    <w:pPr>
      <w:spacing w:before="0" w:after="20"/>
      <w:ind w:left="1080" w:hanging="360"/>
    </w:pPr>
  </w:style>
  <w:style w:type="paragraph" w:customStyle="1" w:styleId="CodeWithinTipEndPACKT">
    <w:name w:val="Code Within Tip End [PACKT]"/>
    <w:basedOn w:val="CodeWithinTipPACKT"/>
    <w:uiPriority w:val="99"/>
    <w:rsid w:val="004860B6"/>
    <w:pPr>
      <w:spacing w:after="120"/>
    </w:pPr>
  </w:style>
  <w:style w:type="paragraph" w:customStyle="1" w:styleId="CodeWithinInformationBoxPACKT">
    <w:name w:val="Code Within Information Box [PACKT]"/>
    <w:basedOn w:val="CodeWithinTipPACKT"/>
    <w:uiPriority w:val="99"/>
    <w:rsid w:val="004860B6"/>
    <w:pPr>
      <w:pBdr>
        <w:top w:val="single" w:sz="4" w:space="6" w:color="auto"/>
        <w:left w:val="single" w:sz="4" w:space="4" w:color="auto"/>
        <w:bottom w:val="single" w:sz="4" w:space="9" w:color="auto"/>
        <w:right w:val="single" w:sz="4" w:space="4" w:color="auto"/>
      </w:pBdr>
      <w:spacing w:after="20"/>
    </w:pPr>
  </w:style>
  <w:style w:type="paragraph" w:customStyle="1" w:styleId="QuotePACKT">
    <w:name w:val="Quote [PACKT]"/>
    <w:basedOn w:val="NormalPACKT"/>
    <w:uiPriority w:val="99"/>
    <w:rsid w:val="004860B6"/>
    <w:pPr>
      <w:shd w:val="clear" w:color="auto" w:fill="FFFF00"/>
      <w:spacing w:before="180" w:after="180"/>
      <w:ind w:left="432" w:right="432"/>
    </w:pPr>
    <w:rPr>
      <w:i/>
    </w:rPr>
  </w:style>
  <w:style w:type="paragraph" w:customStyle="1" w:styleId="IgnorePACKT">
    <w:name w:val="Ignore [PACKT]"/>
    <w:basedOn w:val="FigureWithinTipPACKT"/>
    <w:uiPriority w:val="99"/>
    <w:rsid w:val="004860B6"/>
  </w:style>
  <w:style w:type="paragraph" w:customStyle="1" w:styleId="FigureWithinTipPACKT">
    <w:name w:val="Figure Within Tip [PACKT]"/>
    <w:basedOn w:val="FigureWithinTableContentPACKT"/>
    <w:uiPriority w:val="99"/>
    <w:rsid w:val="004860B6"/>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rsid w:val="004860B6"/>
    <w:pPr>
      <w:spacing w:before="0" w:after="120"/>
      <w:ind w:left="720" w:right="720"/>
    </w:pPr>
    <w:rPr>
      <w:rFonts w:ascii="Times New Roman" w:hAnsi="Times New Roman"/>
    </w:rPr>
  </w:style>
  <w:style w:type="paragraph" w:customStyle="1" w:styleId="FigureWithinInformationBoxPACKT">
    <w:name w:val="Figure Within Information Box [PACKT]"/>
    <w:basedOn w:val="FigureWithinBulletPACKT"/>
    <w:rsid w:val="004860B6"/>
  </w:style>
  <w:style w:type="paragraph" w:customStyle="1" w:styleId="FigureWithinBulletPACKT">
    <w:name w:val="Figure Within Bullet [PACKT]"/>
    <w:basedOn w:val="FigurePACKT"/>
    <w:uiPriority w:val="99"/>
    <w:rsid w:val="004860B6"/>
  </w:style>
  <w:style w:type="paragraph" w:customStyle="1" w:styleId="InformationBoxWithinBulletPACKT">
    <w:name w:val="Information Box Within Bullet [PACKT]"/>
    <w:basedOn w:val="InformationBoxPACKT"/>
    <w:uiPriority w:val="99"/>
    <w:rsid w:val="004860B6"/>
    <w:pPr>
      <w:ind w:left="1080"/>
    </w:pPr>
  </w:style>
  <w:style w:type="paragraph" w:customStyle="1" w:styleId="BulletWithinInformationBoxEndPACKT">
    <w:name w:val="Bullet Within Information Box End [PACKT]"/>
    <w:basedOn w:val="BulletWithinInformationBoxPACKT"/>
    <w:uiPriority w:val="99"/>
    <w:rsid w:val="004860B6"/>
    <w:pPr>
      <w:spacing w:after="60"/>
    </w:pPr>
  </w:style>
  <w:style w:type="paragraph" w:customStyle="1" w:styleId="BulletWithinTipPACKT">
    <w:name w:val="Bullet Within Tip [PACKT]"/>
    <w:basedOn w:val="BulletWithinInformationBoxPACKT"/>
    <w:uiPriority w:val="99"/>
    <w:rsid w:val="004860B6"/>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rsid w:val="004860B6"/>
    <w:pPr>
      <w:spacing w:after="60"/>
    </w:pPr>
  </w:style>
  <w:style w:type="paragraph" w:customStyle="1" w:styleId="CodeWithinInformationBoxEndPACKT">
    <w:name w:val="Code Within Information Box End [PACKT]"/>
    <w:basedOn w:val="CodeWithinInformationBoxPACKT"/>
    <w:rsid w:val="004860B6"/>
    <w:pPr>
      <w:spacing w:before="180" w:after="180"/>
    </w:pPr>
  </w:style>
  <w:style w:type="paragraph" w:customStyle="1" w:styleId="CodeWithinTableColumnContentPACKT">
    <w:name w:val="Code Within Table Column Content [PACKT]"/>
    <w:basedOn w:val="CodeWithinTipEndPACKT"/>
    <w:uiPriority w:val="99"/>
    <w:rsid w:val="004860B6"/>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rsid w:val="004860B6"/>
    <w:pPr>
      <w:spacing w:after="120"/>
    </w:pPr>
  </w:style>
  <w:style w:type="paragraph" w:customStyle="1" w:styleId="CommandLineWithinTipPACKT">
    <w:name w:val="Command Line Within Tip [PACKT]"/>
    <w:basedOn w:val="CommandLinePACKT"/>
    <w:uiPriority w:val="99"/>
    <w:rsid w:val="004860B6"/>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rsid w:val="004860B6"/>
    <w:pPr>
      <w:spacing w:after="120"/>
    </w:pPr>
  </w:style>
  <w:style w:type="paragraph" w:customStyle="1" w:styleId="CommandLineWithinInformationBoxPACKT">
    <w:name w:val="Command Line Within Information Box [PACKT]"/>
    <w:basedOn w:val="CommandLineWithinTipPACKT"/>
    <w:uiPriority w:val="99"/>
    <w:rsid w:val="004860B6"/>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rsid w:val="004860B6"/>
    <w:pPr>
      <w:spacing w:after="120"/>
    </w:pPr>
  </w:style>
  <w:style w:type="paragraph" w:customStyle="1" w:styleId="CommandLineWithinTableColumnContentPACKT">
    <w:name w:val="Command Line Within Table Column Content [PACKT]"/>
    <w:basedOn w:val="CommandLineWithinInformationBoxEndPACKT"/>
    <w:uiPriority w:val="99"/>
    <w:rsid w:val="004860B6"/>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rsid w:val="004860B6"/>
    <w:pPr>
      <w:spacing w:after="120"/>
    </w:pPr>
  </w:style>
  <w:style w:type="paragraph" w:customStyle="1" w:styleId="CommandLineWithinBulletPACKT">
    <w:name w:val="Command Line Within Bullet [PACKT]"/>
    <w:basedOn w:val="CommandLineWithinTableColumnContentEndPACKT"/>
    <w:uiPriority w:val="99"/>
    <w:rsid w:val="004860B6"/>
    <w:pPr>
      <w:ind w:left="720"/>
    </w:pPr>
  </w:style>
  <w:style w:type="paragraph" w:customStyle="1" w:styleId="CommandLineWithinBulletEndPACKT">
    <w:name w:val="Command Line Within Bullet End [PACKT]"/>
    <w:basedOn w:val="CommandLineWithinBulletPACKT"/>
    <w:uiPriority w:val="99"/>
    <w:rsid w:val="004860B6"/>
  </w:style>
  <w:style w:type="paragraph" w:customStyle="1" w:styleId="QuoteWithinBulletPACKT">
    <w:name w:val="Quote Within Bullet [PACKT]"/>
    <w:basedOn w:val="QuotePACKT"/>
    <w:uiPriority w:val="99"/>
    <w:rsid w:val="004860B6"/>
    <w:pPr>
      <w:ind w:left="864" w:right="864"/>
    </w:pPr>
  </w:style>
  <w:style w:type="paragraph" w:customStyle="1" w:styleId="RomanNumberedBulletPACKT">
    <w:name w:val="Roman Numbered Bullet [PACKT]"/>
    <w:basedOn w:val="NumberedBulletPACKT"/>
    <w:uiPriority w:val="99"/>
    <w:rsid w:val="004860B6"/>
    <w:pPr>
      <w:numPr>
        <w:numId w:val="46"/>
      </w:numPr>
      <w:tabs>
        <w:tab w:val="clear" w:pos="360"/>
      </w:tabs>
    </w:pPr>
  </w:style>
  <w:style w:type="paragraph" w:customStyle="1" w:styleId="RomanNumberedBulletEndPACKT">
    <w:name w:val="Roman Numbered Bullet End [PACKT]"/>
    <w:basedOn w:val="RomanNumberedBulletPACKT"/>
    <w:uiPriority w:val="99"/>
    <w:rsid w:val="004860B6"/>
    <w:pPr>
      <w:spacing w:after="120"/>
    </w:pPr>
  </w:style>
  <w:style w:type="character" w:customStyle="1" w:styleId="CodeHighlightedPACKT">
    <w:name w:val="Code Highlighted [PACKT]"/>
    <w:uiPriority w:val="99"/>
    <w:rsid w:val="004860B6"/>
    <w:rPr>
      <w:rFonts w:ascii="Lucida Console" w:hAnsi="Lucida Console"/>
      <w:b/>
      <w:color w:val="747959"/>
      <w:sz w:val="18"/>
      <w:szCs w:val="18"/>
    </w:rPr>
  </w:style>
  <w:style w:type="character" w:customStyle="1" w:styleId="IconPACKT">
    <w:name w:val="Icon [PACKT]"/>
    <w:uiPriority w:val="99"/>
    <w:rsid w:val="004860B6"/>
    <w:rPr>
      <w:rFonts w:ascii="Times New Roman" w:hAnsi="Times New Roman"/>
      <w:noProof/>
      <w:sz w:val="22"/>
    </w:rPr>
  </w:style>
  <w:style w:type="table" w:styleId="TableGrid">
    <w:name w:val="Table Grid"/>
    <w:basedOn w:val="TableNormal"/>
    <w:rsid w:val="004860B6"/>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4860B6"/>
    <w:pPr>
      <w:spacing w:before="0" w:after="120"/>
    </w:pPr>
    <w:rPr>
      <w:rFonts w:ascii="Times New Roman" w:hAnsi="Times New Roman"/>
    </w:rPr>
  </w:style>
  <w:style w:type="paragraph" w:customStyle="1" w:styleId="AlphabeticalBulletPACKT">
    <w:name w:val="Alphabetical Bullet [PACKT]"/>
    <w:basedOn w:val="Normal"/>
    <w:uiPriority w:val="99"/>
    <w:rsid w:val="004860B6"/>
    <w:pPr>
      <w:numPr>
        <w:numId w:val="52"/>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rsid w:val="004860B6"/>
    <w:pPr>
      <w:spacing w:after="120"/>
    </w:pPr>
    <w:rPr>
      <w:bCs/>
    </w:rPr>
  </w:style>
  <w:style w:type="paragraph" w:customStyle="1" w:styleId="PartSectionPACKT">
    <w:name w:val="Part Section [PACKT]"/>
    <w:basedOn w:val="PartTitlePACKT"/>
    <w:uiPriority w:val="99"/>
    <w:rsid w:val="004860B6"/>
    <w:rPr>
      <w:sz w:val="46"/>
    </w:rPr>
  </w:style>
  <w:style w:type="paragraph" w:customStyle="1" w:styleId="BulletWithinTableColumnContentPACKT">
    <w:name w:val="Bullet Within Table Column Content [PACKT]"/>
    <w:basedOn w:val="BulletPACKT"/>
    <w:uiPriority w:val="99"/>
    <w:rsid w:val="004860B6"/>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rsid w:val="004860B6"/>
    <w:pPr>
      <w:spacing w:after="120"/>
    </w:pPr>
  </w:style>
  <w:style w:type="paragraph" w:customStyle="1" w:styleId="PartHeadingPACKT">
    <w:name w:val="Part Heading [PACKT]"/>
    <w:basedOn w:val="ChapterTitlePACKT"/>
    <w:rsid w:val="004860B6"/>
  </w:style>
  <w:style w:type="paragraph" w:customStyle="1" w:styleId="BulletWithoutBulletWithinBulletPACKT">
    <w:name w:val="Bullet Without Bullet Within Bullet [PACKT]"/>
    <w:basedOn w:val="BulletPACKT"/>
    <w:uiPriority w:val="99"/>
    <w:rsid w:val="004860B6"/>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4860B6"/>
    <w:pPr>
      <w:spacing w:after="120"/>
    </w:pPr>
  </w:style>
  <w:style w:type="paragraph" w:customStyle="1" w:styleId="BulletWithoutBulletWithinNestedBulletPACKT">
    <w:name w:val="Bullet Without Bullet Within Nested Bullet [PACKT]"/>
    <w:basedOn w:val="BulletWithoutBulletWithinBulletPACKT"/>
    <w:uiPriority w:val="99"/>
    <w:rsid w:val="004860B6"/>
    <w:pPr>
      <w:ind w:left="1440"/>
    </w:pPr>
  </w:style>
  <w:style w:type="paragraph" w:customStyle="1" w:styleId="BulletWithoutBulletWithinNestedBulletEndPACKT">
    <w:name w:val="Bullet Without Bullet Within Nested Bullet End [PACKT]"/>
    <w:basedOn w:val="BulletWithoutBulletWithinNestedBulletPACKT"/>
    <w:uiPriority w:val="99"/>
    <w:rsid w:val="004860B6"/>
    <w:pPr>
      <w:spacing w:after="173"/>
    </w:pPr>
  </w:style>
  <w:style w:type="paragraph" w:customStyle="1" w:styleId="AppendixTitlePACKT">
    <w:name w:val="Appendix Title [PACKT]"/>
    <w:basedOn w:val="NormalPACKT"/>
    <w:uiPriority w:val="99"/>
    <w:rsid w:val="004860B6"/>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WithinBullet">
    <w:name w:val="Numbered Bullet Within Bullet"/>
    <w:uiPriority w:val="99"/>
    <w:rsid w:val="004860B6"/>
    <w:pPr>
      <w:numPr>
        <w:numId w:val="41"/>
      </w:numPr>
    </w:pPr>
  </w:style>
  <w:style w:type="numbering" w:customStyle="1" w:styleId="RomanNumberedBullet">
    <w:name w:val="Roman Numbered Bullet"/>
    <w:uiPriority w:val="99"/>
    <w:rsid w:val="004860B6"/>
    <w:pPr>
      <w:numPr>
        <w:numId w:val="44"/>
      </w:numPr>
    </w:pPr>
  </w:style>
  <w:style w:type="numbering" w:customStyle="1" w:styleId="AlphabeticalBullet">
    <w:name w:val="Alphabetical Bullet"/>
    <w:uiPriority w:val="99"/>
    <w:rsid w:val="004860B6"/>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87235529">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51479277">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46803146">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9796">
      <w:bodyDiv w:val="1"/>
      <w:marLeft w:val="0"/>
      <w:marRight w:val="0"/>
      <w:marTop w:val="0"/>
      <w:marBottom w:val="0"/>
      <w:divBdr>
        <w:top w:val="none" w:sz="0" w:space="0" w:color="auto"/>
        <w:left w:val="none" w:sz="0" w:space="0" w:color="auto"/>
        <w:bottom w:val="none" w:sz="0" w:space="0" w:color="auto"/>
        <w:right w:val="none" w:sz="0" w:space="0" w:color="auto"/>
      </w:divBdr>
      <w:divsChild>
        <w:div w:id="1718047086">
          <w:marLeft w:val="0"/>
          <w:marRight w:val="0"/>
          <w:marTop w:val="0"/>
          <w:marBottom w:val="0"/>
          <w:divBdr>
            <w:top w:val="none" w:sz="0" w:space="0" w:color="auto"/>
            <w:left w:val="none" w:sz="0" w:space="0" w:color="auto"/>
            <w:bottom w:val="none" w:sz="0" w:space="0" w:color="auto"/>
            <w:right w:val="none" w:sz="0" w:space="0" w:color="auto"/>
          </w:divBdr>
          <w:divsChild>
            <w:div w:id="2377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895778392">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61566177">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2858">
      <w:bodyDiv w:val="1"/>
      <w:marLeft w:val="0"/>
      <w:marRight w:val="0"/>
      <w:marTop w:val="0"/>
      <w:marBottom w:val="0"/>
      <w:divBdr>
        <w:top w:val="none" w:sz="0" w:space="0" w:color="auto"/>
        <w:left w:val="none" w:sz="0" w:space="0" w:color="auto"/>
        <w:bottom w:val="none" w:sz="0" w:space="0" w:color="auto"/>
        <w:right w:val="none" w:sz="0" w:space="0" w:color="auto"/>
      </w:divBdr>
      <w:divsChild>
        <w:div w:id="1527402085">
          <w:marLeft w:val="0"/>
          <w:marRight w:val="0"/>
          <w:marTop w:val="0"/>
          <w:marBottom w:val="0"/>
          <w:divBdr>
            <w:top w:val="none" w:sz="0" w:space="0" w:color="auto"/>
            <w:left w:val="none" w:sz="0" w:space="0" w:color="auto"/>
            <w:bottom w:val="none" w:sz="0" w:space="0" w:color="auto"/>
            <w:right w:val="none" w:sz="0" w:space="0" w:color="auto"/>
          </w:divBdr>
          <w:divsChild>
            <w:div w:id="1104688015">
              <w:marLeft w:val="0"/>
              <w:marRight w:val="0"/>
              <w:marTop w:val="0"/>
              <w:marBottom w:val="0"/>
              <w:divBdr>
                <w:top w:val="none" w:sz="0" w:space="0" w:color="auto"/>
                <w:left w:val="none" w:sz="0" w:space="0" w:color="auto"/>
                <w:bottom w:val="none" w:sz="0" w:space="0" w:color="auto"/>
                <w:right w:val="none" w:sz="0" w:space="0" w:color="auto"/>
              </w:divBdr>
            </w:div>
            <w:div w:id="35543852">
              <w:marLeft w:val="0"/>
              <w:marRight w:val="0"/>
              <w:marTop w:val="0"/>
              <w:marBottom w:val="0"/>
              <w:divBdr>
                <w:top w:val="none" w:sz="0" w:space="0" w:color="auto"/>
                <w:left w:val="none" w:sz="0" w:space="0" w:color="auto"/>
                <w:bottom w:val="none" w:sz="0" w:space="0" w:color="auto"/>
                <w:right w:val="none" w:sz="0" w:space="0" w:color="auto"/>
              </w:divBdr>
            </w:div>
            <w:div w:id="1172374380">
              <w:marLeft w:val="0"/>
              <w:marRight w:val="0"/>
              <w:marTop w:val="0"/>
              <w:marBottom w:val="0"/>
              <w:divBdr>
                <w:top w:val="none" w:sz="0" w:space="0" w:color="auto"/>
                <w:left w:val="none" w:sz="0" w:space="0" w:color="auto"/>
                <w:bottom w:val="none" w:sz="0" w:space="0" w:color="auto"/>
                <w:right w:val="none" w:sz="0" w:space="0" w:color="auto"/>
              </w:divBdr>
            </w:div>
            <w:div w:id="1165704305">
              <w:marLeft w:val="0"/>
              <w:marRight w:val="0"/>
              <w:marTop w:val="0"/>
              <w:marBottom w:val="0"/>
              <w:divBdr>
                <w:top w:val="none" w:sz="0" w:space="0" w:color="auto"/>
                <w:left w:val="none" w:sz="0" w:space="0" w:color="auto"/>
                <w:bottom w:val="none" w:sz="0" w:space="0" w:color="auto"/>
                <w:right w:val="none" w:sz="0" w:space="0" w:color="auto"/>
              </w:divBdr>
            </w:div>
            <w:div w:id="1432312668">
              <w:marLeft w:val="0"/>
              <w:marRight w:val="0"/>
              <w:marTop w:val="0"/>
              <w:marBottom w:val="0"/>
              <w:divBdr>
                <w:top w:val="none" w:sz="0" w:space="0" w:color="auto"/>
                <w:left w:val="none" w:sz="0" w:space="0" w:color="auto"/>
                <w:bottom w:val="none" w:sz="0" w:space="0" w:color="auto"/>
                <w:right w:val="none" w:sz="0" w:space="0" w:color="auto"/>
              </w:divBdr>
            </w:div>
            <w:div w:id="1813983770">
              <w:marLeft w:val="0"/>
              <w:marRight w:val="0"/>
              <w:marTop w:val="0"/>
              <w:marBottom w:val="0"/>
              <w:divBdr>
                <w:top w:val="none" w:sz="0" w:space="0" w:color="auto"/>
                <w:left w:val="none" w:sz="0" w:space="0" w:color="auto"/>
                <w:bottom w:val="none" w:sz="0" w:space="0" w:color="auto"/>
                <w:right w:val="none" w:sz="0" w:space="0" w:color="auto"/>
              </w:divBdr>
            </w:div>
            <w:div w:id="884172818">
              <w:marLeft w:val="0"/>
              <w:marRight w:val="0"/>
              <w:marTop w:val="0"/>
              <w:marBottom w:val="0"/>
              <w:divBdr>
                <w:top w:val="none" w:sz="0" w:space="0" w:color="auto"/>
                <w:left w:val="none" w:sz="0" w:space="0" w:color="auto"/>
                <w:bottom w:val="none" w:sz="0" w:space="0" w:color="auto"/>
                <w:right w:val="none" w:sz="0" w:space="0" w:color="auto"/>
              </w:divBdr>
            </w:div>
            <w:div w:id="248736286">
              <w:marLeft w:val="0"/>
              <w:marRight w:val="0"/>
              <w:marTop w:val="0"/>
              <w:marBottom w:val="0"/>
              <w:divBdr>
                <w:top w:val="none" w:sz="0" w:space="0" w:color="auto"/>
                <w:left w:val="none" w:sz="0" w:space="0" w:color="auto"/>
                <w:bottom w:val="none" w:sz="0" w:space="0" w:color="auto"/>
                <w:right w:val="none" w:sz="0" w:space="0" w:color="auto"/>
              </w:divBdr>
            </w:div>
            <w:div w:id="532159627">
              <w:marLeft w:val="0"/>
              <w:marRight w:val="0"/>
              <w:marTop w:val="0"/>
              <w:marBottom w:val="0"/>
              <w:divBdr>
                <w:top w:val="none" w:sz="0" w:space="0" w:color="auto"/>
                <w:left w:val="none" w:sz="0" w:space="0" w:color="auto"/>
                <w:bottom w:val="none" w:sz="0" w:space="0" w:color="auto"/>
                <w:right w:val="none" w:sz="0" w:space="0" w:color="auto"/>
              </w:divBdr>
            </w:div>
            <w:div w:id="503056500">
              <w:marLeft w:val="0"/>
              <w:marRight w:val="0"/>
              <w:marTop w:val="0"/>
              <w:marBottom w:val="0"/>
              <w:divBdr>
                <w:top w:val="none" w:sz="0" w:space="0" w:color="auto"/>
                <w:left w:val="none" w:sz="0" w:space="0" w:color="auto"/>
                <w:bottom w:val="none" w:sz="0" w:space="0" w:color="auto"/>
                <w:right w:val="none" w:sz="0" w:space="0" w:color="auto"/>
              </w:divBdr>
            </w:div>
            <w:div w:id="1609922223">
              <w:marLeft w:val="0"/>
              <w:marRight w:val="0"/>
              <w:marTop w:val="0"/>
              <w:marBottom w:val="0"/>
              <w:divBdr>
                <w:top w:val="none" w:sz="0" w:space="0" w:color="auto"/>
                <w:left w:val="none" w:sz="0" w:space="0" w:color="auto"/>
                <w:bottom w:val="none" w:sz="0" w:space="0" w:color="auto"/>
                <w:right w:val="none" w:sz="0" w:space="0" w:color="auto"/>
              </w:divBdr>
            </w:div>
            <w:div w:id="1128354313">
              <w:marLeft w:val="0"/>
              <w:marRight w:val="0"/>
              <w:marTop w:val="0"/>
              <w:marBottom w:val="0"/>
              <w:divBdr>
                <w:top w:val="none" w:sz="0" w:space="0" w:color="auto"/>
                <w:left w:val="none" w:sz="0" w:space="0" w:color="auto"/>
                <w:bottom w:val="none" w:sz="0" w:space="0" w:color="auto"/>
                <w:right w:val="none" w:sz="0" w:space="0" w:color="auto"/>
              </w:divBdr>
            </w:div>
            <w:div w:id="887686809">
              <w:marLeft w:val="0"/>
              <w:marRight w:val="0"/>
              <w:marTop w:val="0"/>
              <w:marBottom w:val="0"/>
              <w:divBdr>
                <w:top w:val="none" w:sz="0" w:space="0" w:color="auto"/>
                <w:left w:val="none" w:sz="0" w:space="0" w:color="auto"/>
                <w:bottom w:val="none" w:sz="0" w:space="0" w:color="auto"/>
                <w:right w:val="none" w:sz="0" w:space="0" w:color="auto"/>
              </w:divBdr>
            </w:div>
            <w:div w:id="665716027">
              <w:marLeft w:val="0"/>
              <w:marRight w:val="0"/>
              <w:marTop w:val="0"/>
              <w:marBottom w:val="0"/>
              <w:divBdr>
                <w:top w:val="none" w:sz="0" w:space="0" w:color="auto"/>
                <w:left w:val="none" w:sz="0" w:space="0" w:color="auto"/>
                <w:bottom w:val="none" w:sz="0" w:space="0" w:color="auto"/>
                <w:right w:val="none" w:sz="0" w:space="0" w:color="auto"/>
              </w:divBdr>
            </w:div>
            <w:div w:id="1048340318">
              <w:marLeft w:val="0"/>
              <w:marRight w:val="0"/>
              <w:marTop w:val="0"/>
              <w:marBottom w:val="0"/>
              <w:divBdr>
                <w:top w:val="none" w:sz="0" w:space="0" w:color="auto"/>
                <w:left w:val="none" w:sz="0" w:space="0" w:color="auto"/>
                <w:bottom w:val="none" w:sz="0" w:space="0" w:color="auto"/>
                <w:right w:val="none" w:sz="0" w:space="0" w:color="auto"/>
              </w:divBdr>
            </w:div>
            <w:div w:id="823932112">
              <w:marLeft w:val="0"/>
              <w:marRight w:val="0"/>
              <w:marTop w:val="0"/>
              <w:marBottom w:val="0"/>
              <w:divBdr>
                <w:top w:val="none" w:sz="0" w:space="0" w:color="auto"/>
                <w:left w:val="none" w:sz="0" w:space="0" w:color="auto"/>
                <w:bottom w:val="none" w:sz="0" w:space="0" w:color="auto"/>
                <w:right w:val="none" w:sz="0" w:space="0" w:color="auto"/>
              </w:divBdr>
            </w:div>
            <w:div w:id="578907027">
              <w:marLeft w:val="0"/>
              <w:marRight w:val="0"/>
              <w:marTop w:val="0"/>
              <w:marBottom w:val="0"/>
              <w:divBdr>
                <w:top w:val="none" w:sz="0" w:space="0" w:color="auto"/>
                <w:left w:val="none" w:sz="0" w:space="0" w:color="auto"/>
                <w:bottom w:val="none" w:sz="0" w:space="0" w:color="auto"/>
                <w:right w:val="none" w:sz="0" w:space="0" w:color="auto"/>
              </w:divBdr>
            </w:div>
            <w:div w:id="436028528">
              <w:marLeft w:val="0"/>
              <w:marRight w:val="0"/>
              <w:marTop w:val="0"/>
              <w:marBottom w:val="0"/>
              <w:divBdr>
                <w:top w:val="none" w:sz="0" w:space="0" w:color="auto"/>
                <w:left w:val="none" w:sz="0" w:space="0" w:color="auto"/>
                <w:bottom w:val="none" w:sz="0" w:space="0" w:color="auto"/>
                <w:right w:val="none" w:sz="0" w:space="0" w:color="auto"/>
              </w:divBdr>
            </w:div>
            <w:div w:id="302271934">
              <w:marLeft w:val="0"/>
              <w:marRight w:val="0"/>
              <w:marTop w:val="0"/>
              <w:marBottom w:val="0"/>
              <w:divBdr>
                <w:top w:val="none" w:sz="0" w:space="0" w:color="auto"/>
                <w:left w:val="none" w:sz="0" w:space="0" w:color="auto"/>
                <w:bottom w:val="none" w:sz="0" w:space="0" w:color="auto"/>
                <w:right w:val="none" w:sz="0" w:space="0" w:color="auto"/>
              </w:divBdr>
            </w:div>
            <w:div w:id="306478320">
              <w:marLeft w:val="0"/>
              <w:marRight w:val="0"/>
              <w:marTop w:val="0"/>
              <w:marBottom w:val="0"/>
              <w:divBdr>
                <w:top w:val="none" w:sz="0" w:space="0" w:color="auto"/>
                <w:left w:val="none" w:sz="0" w:space="0" w:color="auto"/>
                <w:bottom w:val="none" w:sz="0" w:space="0" w:color="auto"/>
                <w:right w:val="none" w:sz="0" w:space="0" w:color="auto"/>
              </w:divBdr>
            </w:div>
            <w:div w:id="750008043">
              <w:marLeft w:val="0"/>
              <w:marRight w:val="0"/>
              <w:marTop w:val="0"/>
              <w:marBottom w:val="0"/>
              <w:divBdr>
                <w:top w:val="none" w:sz="0" w:space="0" w:color="auto"/>
                <w:left w:val="none" w:sz="0" w:space="0" w:color="auto"/>
                <w:bottom w:val="none" w:sz="0" w:space="0" w:color="auto"/>
                <w:right w:val="none" w:sz="0" w:space="0" w:color="auto"/>
              </w:divBdr>
            </w:div>
            <w:div w:id="1658726025">
              <w:marLeft w:val="0"/>
              <w:marRight w:val="0"/>
              <w:marTop w:val="0"/>
              <w:marBottom w:val="0"/>
              <w:divBdr>
                <w:top w:val="none" w:sz="0" w:space="0" w:color="auto"/>
                <w:left w:val="none" w:sz="0" w:space="0" w:color="auto"/>
                <w:bottom w:val="none" w:sz="0" w:space="0" w:color="auto"/>
                <w:right w:val="none" w:sz="0" w:space="0" w:color="auto"/>
              </w:divBdr>
            </w:div>
            <w:div w:id="1522357433">
              <w:marLeft w:val="0"/>
              <w:marRight w:val="0"/>
              <w:marTop w:val="0"/>
              <w:marBottom w:val="0"/>
              <w:divBdr>
                <w:top w:val="none" w:sz="0" w:space="0" w:color="auto"/>
                <w:left w:val="none" w:sz="0" w:space="0" w:color="auto"/>
                <w:bottom w:val="none" w:sz="0" w:space="0" w:color="auto"/>
                <w:right w:val="none" w:sz="0" w:space="0" w:color="auto"/>
              </w:divBdr>
            </w:div>
            <w:div w:id="1901747798">
              <w:marLeft w:val="0"/>
              <w:marRight w:val="0"/>
              <w:marTop w:val="0"/>
              <w:marBottom w:val="0"/>
              <w:divBdr>
                <w:top w:val="none" w:sz="0" w:space="0" w:color="auto"/>
                <w:left w:val="none" w:sz="0" w:space="0" w:color="auto"/>
                <w:bottom w:val="none" w:sz="0" w:space="0" w:color="auto"/>
                <w:right w:val="none" w:sz="0" w:space="0" w:color="auto"/>
              </w:divBdr>
            </w:div>
            <w:div w:id="835997642">
              <w:marLeft w:val="0"/>
              <w:marRight w:val="0"/>
              <w:marTop w:val="0"/>
              <w:marBottom w:val="0"/>
              <w:divBdr>
                <w:top w:val="none" w:sz="0" w:space="0" w:color="auto"/>
                <w:left w:val="none" w:sz="0" w:space="0" w:color="auto"/>
                <w:bottom w:val="none" w:sz="0" w:space="0" w:color="auto"/>
                <w:right w:val="none" w:sz="0" w:space="0" w:color="auto"/>
              </w:divBdr>
            </w:div>
            <w:div w:id="472059484">
              <w:marLeft w:val="0"/>
              <w:marRight w:val="0"/>
              <w:marTop w:val="0"/>
              <w:marBottom w:val="0"/>
              <w:divBdr>
                <w:top w:val="none" w:sz="0" w:space="0" w:color="auto"/>
                <w:left w:val="none" w:sz="0" w:space="0" w:color="auto"/>
                <w:bottom w:val="none" w:sz="0" w:space="0" w:color="auto"/>
                <w:right w:val="none" w:sz="0" w:space="0" w:color="auto"/>
              </w:divBdr>
            </w:div>
            <w:div w:id="1545480449">
              <w:marLeft w:val="0"/>
              <w:marRight w:val="0"/>
              <w:marTop w:val="0"/>
              <w:marBottom w:val="0"/>
              <w:divBdr>
                <w:top w:val="none" w:sz="0" w:space="0" w:color="auto"/>
                <w:left w:val="none" w:sz="0" w:space="0" w:color="auto"/>
                <w:bottom w:val="none" w:sz="0" w:space="0" w:color="auto"/>
                <w:right w:val="none" w:sz="0" w:space="0" w:color="auto"/>
              </w:divBdr>
            </w:div>
            <w:div w:id="641496762">
              <w:marLeft w:val="0"/>
              <w:marRight w:val="0"/>
              <w:marTop w:val="0"/>
              <w:marBottom w:val="0"/>
              <w:divBdr>
                <w:top w:val="none" w:sz="0" w:space="0" w:color="auto"/>
                <w:left w:val="none" w:sz="0" w:space="0" w:color="auto"/>
                <w:bottom w:val="none" w:sz="0" w:space="0" w:color="auto"/>
                <w:right w:val="none" w:sz="0" w:space="0" w:color="auto"/>
              </w:divBdr>
            </w:div>
            <w:div w:id="1676110792">
              <w:marLeft w:val="0"/>
              <w:marRight w:val="0"/>
              <w:marTop w:val="0"/>
              <w:marBottom w:val="0"/>
              <w:divBdr>
                <w:top w:val="none" w:sz="0" w:space="0" w:color="auto"/>
                <w:left w:val="none" w:sz="0" w:space="0" w:color="auto"/>
                <w:bottom w:val="none" w:sz="0" w:space="0" w:color="auto"/>
                <w:right w:val="none" w:sz="0" w:space="0" w:color="auto"/>
              </w:divBdr>
            </w:div>
            <w:div w:id="1922908880">
              <w:marLeft w:val="0"/>
              <w:marRight w:val="0"/>
              <w:marTop w:val="0"/>
              <w:marBottom w:val="0"/>
              <w:divBdr>
                <w:top w:val="none" w:sz="0" w:space="0" w:color="auto"/>
                <w:left w:val="none" w:sz="0" w:space="0" w:color="auto"/>
                <w:bottom w:val="none" w:sz="0" w:space="0" w:color="auto"/>
                <w:right w:val="none" w:sz="0" w:space="0" w:color="auto"/>
              </w:divBdr>
            </w:div>
            <w:div w:id="1373336134">
              <w:marLeft w:val="0"/>
              <w:marRight w:val="0"/>
              <w:marTop w:val="0"/>
              <w:marBottom w:val="0"/>
              <w:divBdr>
                <w:top w:val="none" w:sz="0" w:space="0" w:color="auto"/>
                <w:left w:val="none" w:sz="0" w:space="0" w:color="auto"/>
                <w:bottom w:val="none" w:sz="0" w:space="0" w:color="auto"/>
                <w:right w:val="none" w:sz="0" w:space="0" w:color="auto"/>
              </w:divBdr>
            </w:div>
            <w:div w:id="337511601">
              <w:marLeft w:val="0"/>
              <w:marRight w:val="0"/>
              <w:marTop w:val="0"/>
              <w:marBottom w:val="0"/>
              <w:divBdr>
                <w:top w:val="none" w:sz="0" w:space="0" w:color="auto"/>
                <w:left w:val="none" w:sz="0" w:space="0" w:color="auto"/>
                <w:bottom w:val="none" w:sz="0" w:space="0" w:color="auto"/>
                <w:right w:val="none" w:sz="0" w:space="0" w:color="auto"/>
              </w:divBdr>
            </w:div>
            <w:div w:id="2023817948">
              <w:marLeft w:val="0"/>
              <w:marRight w:val="0"/>
              <w:marTop w:val="0"/>
              <w:marBottom w:val="0"/>
              <w:divBdr>
                <w:top w:val="none" w:sz="0" w:space="0" w:color="auto"/>
                <w:left w:val="none" w:sz="0" w:space="0" w:color="auto"/>
                <w:bottom w:val="none" w:sz="0" w:space="0" w:color="auto"/>
                <w:right w:val="none" w:sz="0" w:space="0" w:color="auto"/>
              </w:divBdr>
            </w:div>
            <w:div w:id="713774637">
              <w:marLeft w:val="0"/>
              <w:marRight w:val="0"/>
              <w:marTop w:val="0"/>
              <w:marBottom w:val="0"/>
              <w:divBdr>
                <w:top w:val="none" w:sz="0" w:space="0" w:color="auto"/>
                <w:left w:val="none" w:sz="0" w:space="0" w:color="auto"/>
                <w:bottom w:val="none" w:sz="0" w:space="0" w:color="auto"/>
                <w:right w:val="none" w:sz="0" w:space="0" w:color="auto"/>
              </w:divBdr>
            </w:div>
            <w:div w:id="320237356">
              <w:marLeft w:val="0"/>
              <w:marRight w:val="0"/>
              <w:marTop w:val="0"/>
              <w:marBottom w:val="0"/>
              <w:divBdr>
                <w:top w:val="none" w:sz="0" w:space="0" w:color="auto"/>
                <w:left w:val="none" w:sz="0" w:space="0" w:color="auto"/>
                <w:bottom w:val="none" w:sz="0" w:space="0" w:color="auto"/>
                <w:right w:val="none" w:sz="0" w:space="0" w:color="auto"/>
              </w:divBdr>
            </w:div>
            <w:div w:id="98768149">
              <w:marLeft w:val="0"/>
              <w:marRight w:val="0"/>
              <w:marTop w:val="0"/>
              <w:marBottom w:val="0"/>
              <w:divBdr>
                <w:top w:val="none" w:sz="0" w:space="0" w:color="auto"/>
                <w:left w:val="none" w:sz="0" w:space="0" w:color="auto"/>
                <w:bottom w:val="none" w:sz="0" w:space="0" w:color="auto"/>
                <w:right w:val="none" w:sz="0" w:space="0" w:color="auto"/>
              </w:divBdr>
            </w:div>
            <w:div w:id="1433549944">
              <w:marLeft w:val="0"/>
              <w:marRight w:val="0"/>
              <w:marTop w:val="0"/>
              <w:marBottom w:val="0"/>
              <w:divBdr>
                <w:top w:val="none" w:sz="0" w:space="0" w:color="auto"/>
                <w:left w:val="none" w:sz="0" w:space="0" w:color="auto"/>
                <w:bottom w:val="none" w:sz="0" w:space="0" w:color="auto"/>
                <w:right w:val="none" w:sz="0" w:space="0" w:color="auto"/>
              </w:divBdr>
            </w:div>
            <w:div w:id="1732389426">
              <w:marLeft w:val="0"/>
              <w:marRight w:val="0"/>
              <w:marTop w:val="0"/>
              <w:marBottom w:val="0"/>
              <w:divBdr>
                <w:top w:val="none" w:sz="0" w:space="0" w:color="auto"/>
                <w:left w:val="none" w:sz="0" w:space="0" w:color="auto"/>
                <w:bottom w:val="none" w:sz="0" w:space="0" w:color="auto"/>
                <w:right w:val="none" w:sz="0" w:space="0" w:color="auto"/>
              </w:divBdr>
            </w:div>
            <w:div w:id="1337533004">
              <w:marLeft w:val="0"/>
              <w:marRight w:val="0"/>
              <w:marTop w:val="0"/>
              <w:marBottom w:val="0"/>
              <w:divBdr>
                <w:top w:val="none" w:sz="0" w:space="0" w:color="auto"/>
                <w:left w:val="none" w:sz="0" w:space="0" w:color="auto"/>
                <w:bottom w:val="none" w:sz="0" w:space="0" w:color="auto"/>
                <w:right w:val="none" w:sz="0" w:space="0" w:color="auto"/>
              </w:divBdr>
            </w:div>
            <w:div w:id="1101098496">
              <w:marLeft w:val="0"/>
              <w:marRight w:val="0"/>
              <w:marTop w:val="0"/>
              <w:marBottom w:val="0"/>
              <w:divBdr>
                <w:top w:val="none" w:sz="0" w:space="0" w:color="auto"/>
                <w:left w:val="none" w:sz="0" w:space="0" w:color="auto"/>
                <w:bottom w:val="none" w:sz="0" w:space="0" w:color="auto"/>
                <w:right w:val="none" w:sz="0" w:space="0" w:color="auto"/>
              </w:divBdr>
            </w:div>
            <w:div w:id="280041504">
              <w:marLeft w:val="0"/>
              <w:marRight w:val="0"/>
              <w:marTop w:val="0"/>
              <w:marBottom w:val="0"/>
              <w:divBdr>
                <w:top w:val="none" w:sz="0" w:space="0" w:color="auto"/>
                <w:left w:val="none" w:sz="0" w:space="0" w:color="auto"/>
                <w:bottom w:val="none" w:sz="0" w:space="0" w:color="auto"/>
                <w:right w:val="none" w:sz="0" w:space="0" w:color="auto"/>
              </w:divBdr>
            </w:div>
            <w:div w:id="54932464">
              <w:marLeft w:val="0"/>
              <w:marRight w:val="0"/>
              <w:marTop w:val="0"/>
              <w:marBottom w:val="0"/>
              <w:divBdr>
                <w:top w:val="none" w:sz="0" w:space="0" w:color="auto"/>
                <w:left w:val="none" w:sz="0" w:space="0" w:color="auto"/>
                <w:bottom w:val="none" w:sz="0" w:space="0" w:color="auto"/>
                <w:right w:val="none" w:sz="0" w:space="0" w:color="auto"/>
              </w:divBdr>
            </w:div>
            <w:div w:id="677271734">
              <w:marLeft w:val="0"/>
              <w:marRight w:val="0"/>
              <w:marTop w:val="0"/>
              <w:marBottom w:val="0"/>
              <w:divBdr>
                <w:top w:val="none" w:sz="0" w:space="0" w:color="auto"/>
                <w:left w:val="none" w:sz="0" w:space="0" w:color="auto"/>
                <w:bottom w:val="none" w:sz="0" w:space="0" w:color="auto"/>
                <w:right w:val="none" w:sz="0" w:space="0" w:color="auto"/>
              </w:divBdr>
            </w:div>
            <w:div w:id="1740589809">
              <w:marLeft w:val="0"/>
              <w:marRight w:val="0"/>
              <w:marTop w:val="0"/>
              <w:marBottom w:val="0"/>
              <w:divBdr>
                <w:top w:val="none" w:sz="0" w:space="0" w:color="auto"/>
                <w:left w:val="none" w:sz="0" w:space="0" w:color="auto"/>
                <w:bottom w:val="none" w:sz="0" w:space="0" w:color="auto"/>
                <w:right w:val="none" w:sz="0" w:space="0" w:color="auto"/>
              </w:divBdr>
            </w:div>
            <w:div w:id="614219756">
              <w:marLeft w:val="0"/>
              <w:marRight w:val="0"/>
              <w:marTop w:val="0"/>
              <w:marBottom w:val="0"/>
              <w:divBdr>
                <w:top w:val="none" w:sz="0" w:space="0" w:color="auto"/>
                <w:left w:val="none" w:sz="0" w:space="0" w:color="auto"/>
                <w:bottom w:val="none" w:sz="0" w:space="0" w:color="auto"/>
                <w:right w:val="none" w:sz="0" w:space="0" w:color="auto"/>
              </w:divBdr>
            </w:div>
            <w:div w:id="15040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5786">
      <w:bodyDiv w:val="1"/>
      <w:marLeft w:val="0"/>
      <w:marRight w:val="0"/>
      <w:marTop w:val="0"/>
      <w:marBottom w:val="0"/>
      <w:divBdr>
        <w:top w:val="none" w:sz="0" w:space="0" w:color="auto"/>
        <w:left w:val="none" w:sz="0" w:space="0" w:color="auto"/>
        <w:bottom w:val="none" w:sz="0" w:space="0" w:color="auto"/>
        <w:right w:val="none" w:sz="0" w:space="0" w:color="auto"/>
      </w:divBdr>
      <w:divsChild>
        <w:div w:id="2047559442">
          <w:marLeft w:val="0"/>
          <w:marRight w:val="0"/>
          <w:marTop w:val="0"/>
          <w:marBottom w:val="0"/>
          <w:divBdr>
            <w:top w:val="none" w:sz="0" w:space="0" w:color="auto"/>
            <w:left w:val="none" w:sz="0" w:space="0" w:color="auto"/>
            <w:bottom w:val="none" w:sz="0" w:space="0" w:color="auto"/>
            <w:right w:val="none" w:sz="0" w:space="0" w:color="auto"/>
          </w:divBdr>
          <w:divsChild>
            <w:div w:id="184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0066">
      <w:bodyDiv w:val="1"/>
      <w:marLeft w:val="0"/>
      <w:marRight w:val="0"/>
      <w:marTop w:val="0"/>
      <w:marBottom w:val="0"/>
      <w:divBdr>
        <w:top w:val="none" w:sz="0" w:space="0" w:color="auto"/>
        <w:left w:val="none" w:sz="0" w:space="0" w:color="auto"/>
        <w:bottom w:val="none" w:sz="0" w:space="0" w:color="auto"/>
        <w:right w:val="none" w:sz="0" w:space="0" w:color="auto"/>
      </w:divBdr>
      <w:divsChild>
        <w:div w:id="1695497104">
          <w:marLeft w:val="0"/>
          <w:marRight w:val="0"/>
          <w:marTop w:val="0"/>
          <w:marBottom w:val="0"/>
          <w:divBdr>
            <w:top w:val="none" w:sz="0" w:space="0" w:color="auto"/>
            <w:left w:val="none" w:sz="0" w:space="0" w:color="auto"/>
            <w:bottom w:val="none" w:sz="0" w:space="0" w:color="auto"/>
            <w:right w:val="none" w:sz="0" w:space="0" w:color="auto"/>
          </w:divBdr>
          <w:divsChild>
            <w:div w:id="10624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905797252">
              <w:marLeft w:val="0"/>
              <w:marRight w:val="0"/>
              <w:marTop w:val="0"/>
              <w:marBottom w:val="0"/>
              <w:divBdr>
                <w:top w:val="none" w:sz="0" w:space="0" w:color="auto"/>
                <w:left w:val="none" w:sz="0" w:space="0" w:color="auto"/>
                <w:bottom w:val="none" w:sz="0" w:space="0" w:color="auto"/>
                <w:right w:val="none" w:sz="0" w:space="0" w:color="auto"/>
              </w:divBdr>
            </w:div>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976137999">
              <w:marLeft w:val="0"/>
              <w:marRight w:val="0"/>
              <w:marTop w:val="0"/>
              <w:marBottom w:val="0"/>
              <w:divBdr>
                <w:top w:val="none" w:sz="0" w:space="0" w:color="auto"/>
                <w:left w:val="none" w:sz="0" w:space="0" w:color="auto"/>
                <w:bottom w:val="none" w:sz="0" w:space="0" w:color="auto"/>
                <w:right w:val="none" w:sz="0" w:space="0" w:color="auto"/>
              </w:divBdr>
            </w:div>
            <w:div w:id="17957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938707403">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33374005">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70445028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518079374">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2650">
      <w:bodyDiv w:val="1"/>
      <w:marLeft w:val="0"/>
      <w:marRight w:val="0"/>
      <w:marTop w:val="0"/>
      <w:marBottom w:val="0"/>
      <w:divBdr>
        <w:top w:val="none" w:sz="0" w:space="0" w:color="auto"/>
        <w:left w:val="none" w:sz="0" w:space="0" w:color="auto"/>
        <w:bottom w:val="none" w:sz="0" w:space="0" w:color="auto"/>
        <w:right w:val="none" w:sz="0" w:space="0" w:color="auto"/>
      </w:divBdr>
      <w:divsChild>
        <w:div w:id="1884125538">
          <w:marLeft w:val="0"/>
          <w:marRight w:val="0"/>
          <w:marTop w:val="0"/>
          <w:marBottom w:val="0"/>
          <w:divBdr>
            <w:top w:val="none" w:sz="0" w:space="0" w:color="auto"/>
            <w:left w:val="none" w:sz="0" w:space="0" w:color="auto"/>
            <w:bottom w:val="none" w:sz="0" w:space="0" w:color="auto"/>
            <w:right w:val="none" w:sz="0" w:space="0" w:color="auto"/>
          </w:divBdr>
          <w:divsChild>
            <w:div w:id="2140758255">
              <w:marLeft w:val="0"/>
              <w:marRight w:val="0"/>
              <w:marTop w:val="0"/>
              <w:marBottom w:val="0"/>
              <w:divBdr>
                <w:top w:val="none" w:sz="0" w:space="0" w:color="auto"/>
                <w:left w:val="none" w:sz="0" w:space="0" w:color="auto"/>
                <w:bottom w:val="none" w:sz="0" w:space="0" w:color="auto"/>
                <w:right w:val="none" w:sz="0" w:space="0" w:color="auto"/>
              </w:divBdr>
            </w:div>
            <w:div w:id="1652322569">
              <w:marLeft w:val="0"/>
              <w:marRight w:val="0"/>
              <w:marTop w:val="0"/>
              <w:marBottom w:val="0"/>
              <w:divBdr>
                <w:top w:val="none" w:sz="0" w:space="0" w:color="auto"/>
                <w:left w:val="none" w:sz="0" w:space="0" w:color="auto"/>
                <w:bottom w:val="none" w:sz="0" w:space="0" w:color="auto"/>
                <w:right w:val="none" w:sz="0" w:space="0" w:color="auto"/>
              </w:divBdr>
            </w:div>
            <w:div w:id="215315854">
              <w:marLeft w:val="0"/>
              <w:marRight w:val="0"/>
              <w:marTop w:val="0"/>
              <w:marBottom w:val="0"/>
              <w:divBdr>
                <w:top w:val="none" w:sz="0" w:space="0" w:color="auto"/>
                <w:left w:val="none" w:sz="0" w:space="0" w:color="auto"/>
                <w:bottom w:val="none" w:sz="0" w:space="0" w:color="auto"/>
                <w:right w:val="none" w:sz="0" w:space="0" w:color="auto"/>
              </w:divBdr>
            </w:div>
            <w:div w:id="1989817538">
              <w:marLeft w:val="0"/>
              <w:marRight w:val="0"/>
              <w:marTop w:val="0"/>
              <w:marBottom w:val="0"/>
              <w:divBdr>
                <w:top w:val="none" w:sz="0" w:space="0" w:color="auto"/>
                <w:left w:val="none" w:sz="0" w:space="0" w:color="auto"/>
                <w:bottom w:val="none" w:sz="0" w:space="0" w:color="auto"/>
                <w:right w:val="none" w:sz="0" w:space="0" w:color="auto"/>
              </w:divBdr>
            </w:div>
            <w:div w:id="2114393902">
              <w:marLeft w:val="0"/>
              <w:marRight w:val="0"/>
              <w:marTop w:val="0"/>
              <w:marBottom w:val="0"/>
              <w:divBdr>
                <w:top w:val="none" w:sz="0" w:space="0" w:color="auto"/>
                <w:left w:val="none" w:sz="0" w:space="0" w:color="auto"/>
                <w:bottom w:val="none" w:sz="0" w:space="0" w:color="auto"/>
                <w:right w:val="none" w:sz="0" w:space="0" w:color="auto"/>
              </w:divBdr>
            </w:div>
            <w:div w:id="14650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6314">
      <w:bodyDiv w:val="1"/>
      <w:marLeft w:val="0"/>
      <w:marRight w:val="0"/>
      <w:marTop w:val="0"/>
      <w:marBottom w:val="0"/>
      <w:divBdr>
        <w:top w:val="none" w:sz="0" w:space="0" w:color="auto"/>
        <w:left w:val="none" w:sz="0" w:space="0" w:color="auto"/>
        <w:bottom w:val="none" w:sz="0" w:space="0" w:color="auto"/>
        <w:right w:val="none" w:sz="0" w:space="0" w:color="auto"/>
      </w:divBdr>
      <w:divsChild>
        <w:div w:id="100687520">
          <w:marLeft w:val="0"/>
          <w:marRight w:val="0"/>
          <w:marTop w:val="0"/>
          <w:marBottom w:val="0"/>
          <w:divBdr>
            <w:top w:val="none" w:sz="0" w:space="0" w:color="auto"/>
            <w:left w:val="none" w:sz="0" w:space="0" w:color="auto"/>
            <w:bottom w:val="none" w:sz="0" w:space="0" w:color="auto"/>
            <w:right w:val="none" w:sz="0" w:space="0" w:color="auto"/>
          </w:divBdr>
          <w:divsChild>
            <w:div w:id="4634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 w:id="1894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162815173">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81684364">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622570425">
              <w:marLeft w:val="0"/>
              <w:marRight w:val="0"/>
              <w:marTop w:val="0"/>
              <w:marBottom w:val="0"/>
              <w:divBdr>
                <w:top w:val="none" w:sz="0" w:space="0" w:color="auto"/>
                <w:left w:val="none" w:sz="0" w:space="0" w:color="auto"/>
                <w:bottom w:val="none" w:sz="0" w:space="0" w:color="auto"/>
                <w:right w:val="none" w:sz="0" w:space="0" w:color="auto"/>
              </w:divBdr>
            </w:div>
            <w:div w:id="1488665627">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783648570">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208627">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930696985">
              <w:marLeft w:val="0"/>
              <w:marRight w:val="0"/>
              <w:marTop w:val="0"/>
              <w:marBottom w:val="0"/>
              <w:divBdr>
                <w:top w:val="none" w:sz="0" w:space="0" w:color="auto"/>
                <w:left w:val="none" w:sz="0" w:space="0" w:color="auto"/>
                <w:bottom w:val="none" w:sz="0" w:space="0" w:color="auto"/>
                <w:right w:val="none" w:sz="0" w:space="0" w:color="auto"/>
              </w:divBdr>
            </w:div>
            <w:div w:id="2180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5554">
      <w:bodyDiv w:val="1"/>
      <w:marLeft w:val="0"/>
      <w:marRight w:val="0"/>
      <w:marTop w:val="0"/>
      <w:marBottom w:val="0"/>
      <w:divBdr>
        <w:top w:val="none" w:sz="0" w:space="0" w:color="auto"/>
        <w:left w:val="none" w:sz="0" w:space="0" w:color="auto"/>
        <w:bottom w:val="none" w:sz="0" w:space="0" w:color="auto"/>
        <w:right w:val="none" w:sz="0" w:space="0" w:color="auto"/>
      </w:divBdr>
      <w:divsChild>
        <w:div w:id="2072776405">
          <w:marLeft w:val="0"/>
          <w:marRight w:val="0"/>
          <w:marTop w:val="0"/>
          <w:marBottom w:val="0"/>
          <w:divBdr>
            <w:top w:val="none" w:sz="0" w:space="0" w:color="auto"/>
            <w:left w:val="none" w:sz="0" w:space="0" w:color="auto"/>
            <w:bottom w:val="none" w:sz="0" w:space="0" w:color="auto"/>
            <w:right w:val="none" w:sz="0" w:space="0" w:color="auto"/>
          </w:divBdr>
          <w:divsChild>
            <w:div w:id="13098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package" Target="embeddings/Microsoft_Visio_Drawing.vsdx"/><Relationship Id="rId12" Type="http://schemas.openxmlformats.org/officeDocument/2006/relationships/image" Target="media/image2.png"/><Relationship Id="rId17" Type="http://schemas.openxmlformats.org/officeDocument/2006/relationships/hyperlink" Target="https://raw.githubusercontent.com/PowerShell/PowerShell/master/tools/install-powershell.ps1" TargetMode="External"/><Relationship Id="rId2" Type="http://schemas.openxmlformats.org/officeDocument/2006/relationships/numbering" Target="numbering.xml"/><Relationship Id="rId16" Type="http://schemas.openxmlformats.org/officeDocument/2006/relationships/hyperlink" Target="https://devblogs.microsoft.com/powershell/powershells-security-guiding-principle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ThomasDraper\Documents\AUTHOR%20BUNDLE\Templates\269_New_Template_Normal_Seri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2EAA7-D5C1-4322-A98C-9740A14A4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269_New_Template_Normal_Series.dot</Template>
  <TotalTime>2</TotalTime>
  <Pages>11</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tfl@psp.co.uk</cp:lastModifiedBy>
  <cp:revision>3</cp:revision>
  <dcterms:created xsi:type="dcterms:W3CDTF">2022-04-06T13:17:00Z</dcterms:created>
  <dcterms:modified xsi:type="dcterms:W3CDTF">2022-04-06T13:21:00Z</dcterms:modified>
</cp:coreProperties>
</file>