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B33A" w14:textId="77777777" w:rsidR="00987230" w:rsidRDefault="00987230" w:rsidP="00465E34">
      <w:pPr>
        <w:pStyle w:val="Heading2"/>
      </w:pPr>
    </w:p>
    <w:p w14:paraId="6C7E8F0F" w14:textId="77777777" w:rsidR="00987230" w:rsidRDefault="00987230" w:rsidP="00987230">
      <w:pPr>
        <w:pStyle w:val="NormalPACKT"/>
      </w:pPr>
    </w:p>
    <w:p w14:paraId="4E432E3B" w14:textId="42AF02D7" w:rsidR="00987230" w:rsidRDefault="003748B7" w:rsidP="00987230">
      <w:pPr>
        <w:pStyle w:val="ChapterNumberPACKT"/>
      </w:pPr>
      <w:commentRangeStart w:id="2"/>
      <w:commentRangeStart w:id="3"/>
      <w:r>
        <w:t>9</w:t>
      </w:r>
      <w:commentRangeEnd w:id="2"/>
      <w:r w:rsidR="001511AB">
        <w:rPr>
          <w:rStyle w:val="CommentReference"/>
          <w:color w:val="auto"/>
          <w:kern w:val="0"/>
          <w:lang w:val="en-US"/>
        </w:rPr>
        <w:commentReference w:id="2"/>
      </w:r>
    </w:p>
    <w:p w14:paraId="025169F9" w14:textId="6B7D2714" w:rsidR="00987230" w:rsidRDefault="00680501" w:rsidP="00987230">
      <w:pPr>
        <w:pStyle w:val="ChapterTitlePACKT"/>
      </w:pPr>
      <w:r>
        <w:t xml:space="preserve">Managing </w:t>
      </w:r>
      <w:r w:rsidR="003748B7">
        <w:t>Printing</w:t>
      </w:r>
      <w:commentRangeEnd w:id="3"/>
      <w:r w:rsidR="00F86B8D">
        <w:rPr>
          <w:rStyle w:val="CommentReference"/>
          <w:color w:val="auto"/>
          <w:kern w:val="0"/>
          <w:lang w:val="en-US"/>
        </w:rPr>
        <w:commentReference w:id="3"/>
      </w:r>
    </w:p>
    <w:p w14:paraId="085B3573" w14:textId="77777777" w:rsidR="00987230" w:rsidRDefault="00987230" w:rsidP="00987230">
      <w:pPr>
        <w:pStyle w:val="NormalPACKT"/>
      </w:pPr>
      <w:r>
        <w:t>This chapter covers the following recipes:</w:t>
      </w:r>
    </w:p>
    <w:p w14:paraId="2A227A9A" w14:textId="01A27957" w:rsidR="003748B7" w:rsidRDefault="003748B7" w:rsidP="003748B7">
      <w:pPr>
        <w:pStyle w:val="BulletPACKT"/>
      </w:pPr>
      <w:r>
        <w:t>Installing and sharing Printers</w:t>
      </w:r>
    </w:p>
    <w:p w14:paraId="5115BFA4" w14:textId="358B00F7" w:rsidR="000C07E7" w:rsidRDefault="000C07E7" w:rsidP="003748B7">
      <w:pPr>
        <w:pStyle w:val="BulletPACKT"/>
      </w:pPr>
      <w:r>
        <w:t>Publishing a printer to Active Directory</w:t>
      </w:r>
    </w:p>
    <w:p w14:paraId="07C63E4A" w14:textId="77777777" w:rsidR="003748B7" w:rsidRDefault="003748B7" w:rsidP="003748B7">
      <w:pPr>
        <w:pStyle w:val="BulletPACKT"/>
      </w:pPr>
      <w:r>
        <w:t>Changing the Spooler directory</w:t>
      </w:r>
    </w:p>
    <w:p w14:paraId="5B505647" w14:textId="77777777" w:rsidR="003748B7" w:rsidRDefault="003748B7" w:rsidP="003748B7">
      <w:pPr>
        <w:pStyle w:val="BulletPACKT"/>
      </w:pPr>
      <w:r>
        <w:t>Changing printer drivers</w:t>
      </w:r>
    </w:p>
    <w:p w14:paraId="340AC0E1" w14:textId="77777777" w:rsidR="003748B7" w:rsidRDefault="003748B7" w:rsidP="003748B7">
      <w:pPr>
        <w:pStyle w:val="BulletPACKT"/>
      </w:pPr>
      <w:r>
        <w:t>Printing a test page</w:t>
      </w:r>
    </w:p>
    <w:p w14:paraId="1B963E79" w14:textId="6C96AC33" w:rsidR="003748B7" w:rsidRDefault="003748B7" w:rsidP="003748B7">
      <w:pPr>
        <w:pStyle w:val="BulletPACKT"/>
      </w:pPr>
      <w:r>
        <w:t>Managing printer security</w:t>
      </w:r>
    </w:p>
    <w:p w14:paraId="2293EDD2" w14:textId="78C881AA" w:rsidR="003748B7" w:rsidRDefault="003748B7" w:rsidP="003748B7">
      <w:pPr>
        <w:pStyle w:val="BulletPACKT"/>
      </w:pPr>
      <w:r>
        <w:t>Creating a printer pool</w:t>
      </w:r>
    </w:p>
    <w:p w14:paraId="5D29EF32" w14:textId="77777777" w:rsidR="00987230" w:rsidRDefault="00987230" w:rsidP="00987230">
      <w:pPr>
        <w:pStyle w:val="Heading1"/>
        <w:tabs>
          <w:tab w:val="left" w:pos="0"/>
        </w:tabs>
      </w:pPr>
      <w:r>
        <w:t>Introduction</w:t>
      </w:r>
    </w:p>
    <w:p w14:paraId="2D84E08B" w14:textId="62704675" w:rsidR="00E11283" w:rsidRDefault="00E11283" w:rsidP="00E11283">
      <w:pPr>
        <w:pStyle w:val="NormalPACKT"/>
      </w:pPr>
      <w:r>
        <w:t xml:space="preserve">Printing is a feature that Microsoft has incorporated into various versions of the Windows operating system and has evolved over the years. Printer configuration and management in Windows Server 2019 2022 </w:t>
      </w:r>
      <w:del w:id="4" w:author="Liam Draper" w:date="2022-10-19T15:21:00Z">
        <w:r w:rsidDel="001E10FE">
          <w:delText xml:space="preserve">  </w:delText>
        </w:r>
      </w:del>
      <w:r>
        <w:t>hasn't changed much from earlier versions. Windows Server 2022 provides you with a printing platform for your organization and the ability to create print servers that you can share with users in your organization.</w:t>
      </w:r>
    </w:p>
    <w:p w14:paraId="6E91CED3" w14:textId="4E86BE58" w:rsidR="00E11283" w:rsidRDefault="00E11283" w:rsidP="00E11283">
      <w:pPr>
        <w:pStyle w:val="NormalPACKT"/>
      </w:pPr>
      <w:r>
        <w:t xml:space="preserve">When printing in Windows, the physical device that renders output onto paper is known as a </w:t>
      </w:r>
      <w:r w:rsidRPr="00E11283">
        <w:rPr>
          <w:b/>
          <w:bCs/>
        </w:rPr>
        <w:t>print device</w:t>
      </w:r>
      <w:r>
        <w:t xml:space="preserve">. A </w:t>
      </w:r>
      <w:commentRangeStart w:id="5"/>
      <w:commentRangeStart w:id="6"/>
      <w:commentRangeStart w:id="7"/>
      <w:r w:rsidRPr="00E11283">
        <w:rPr>
          <w:b/>
          <w:bCs/>
        </w:rPr>
        <w:t>printer</w:t>
      </w:r>
      <w:r>
        <w:t xml:space="preserve"> is a queue of documents to be printed on a print device</w:t>
      </w:r>
      <w:commentRangeEnd w:id="5"/>
      <w:r w:rsidR="00580941">
        <w:rPr>
          <w:rStyle w:val="CommentReference"/>
          <w:rFonts w:ascii="Arial" w:hAnsi="Arial" w:cs="Arial"/>
          <w:bCs/>
        </w:rPr>
        <w:commentReference w:id="5"/>
      </w:r>
      <w:commentRangeEnd w:id="6"/>
      <w:r w:rsidR="00251643">
        <w:rPr>
          <w:rStyle w:val="CommentReference"/>
          <w:rFonts w:ascii="Arial" w:hAnsi="Arial" w:cs="Arial"/>
          <w:bCs/>
        </w:rPr>
        <w:commentReference w:id="6"/>
      </w:r>
      <w:commentRangeEnd w:id="7"/>
      <w:r w:rsidR="00251643">
        <w:rPr>
          <w:rStyle w:val="CommentReference"/>
          <w:rFonts w:ascii="Arial" w:hAnsi="Arial" w:cs="Arial"/>
          <w:bCs/>
        </w:rPr>
        <w:commentReference w:id="7"/>
      </w:r>
      <w:r>
        <w:t>. A print server can support multiple printers. Each printing device has an associated printer driver that converts your documents to the printed form on a given print device. Most printer drivers are vendor and printer model-dependent.</w:t>
      </w:r>
    </w:p>
    <w:p w14:paraId="5DA6FC47" w14:textId="0DBEDF86" w:rsidR="00E11283" w:rsidRDefault="00E11283" w:rsidP="00E11283">
      <w:pPr>
        <w:pStyle w:val="NormalPACKT"/>
      </w:pPr>
      <w:r>
        <w:t>Some drivers come with Windows—others you need to obtain from the printer vendor. In some cases, these drivers are downloadable from the internet; in other cases, you may need to download and run a driver installation program to add the correct drivers to your print server.</w:t>
      </w:r>
    </w:p>
    <w:p w14:paraId="6A290A14" w14:textId="4DE1532D" w:rsidR="00E11283" w:rsidRDefault="00E11283" w:rsidP="00E11283">
      <w:pPr>
        <w:pStyle w:val="NormalPACKT"/>
      </w:pPr>
      <w:r>
        <w:t xml:space="preserve">Printers print to the print device by using a printer </w:t>
      </w:r>
      <w:r w:rsidRPr="00E11283">
        <w:rPr>
          <w:b/>
          <w:bCs/>
        </w:rPr>
        <w:t>port</w:t>
      </w:r>
      <w:r>
        <w:t xml:space="preserve"> (such as USB, parallel, or a network address). </w:t>
      </w:r>
      <w:r w:rsidR="00C97492">
        <w:t>You define the printer port before creating a Windows printer for network printers</w:t>
      </w:r>
      <w:r>
        <w:t xml:space="preserve">. Microsoft hasn't changed the basic print architecture with </w:t>
      </w:r>
      <w:commentRangeStart w:id="8"/>
      <w:r>
        <w:t xml:space="preserve">Windows Server </w:t>
      </w:r>
      <w:del w:id="9" w:author="Thomas Lee" w:date="2022-11-30T16:10:00Z">
        <w:r w:rsidDel="00251643">
          <w:delText>2019</w:delText>
        </w:r>
      </w:del>
      <w:r>
        <w:t>2022</w:t>
      </w:r>
      <w:commentRangeEnd w:id="8"/>
      <w:r w:rsidR="006C1C20">
        <w:rPr>
          <w:rStyle w:val="CommentReference"/>
          <w:rFonts w:ascii="Arial" w:hAnsi="Arial" w:cs="Arial"/>
          <w:bCs/>
        </w:rPr>
        <w:commentReference w:id="8"/>
      </w:r>
      <w:r>
        <w:t xml:space="preserve">. Windows Server 2012 introduced a new driver architecture that </w:t>
      </w:r>
      <w:commentRangeStart w:id="10"/>
      <w:r>
        <w:t>Windows Server 2022</w:t>
      </w:r>
      <w:del w:id="11" w:author="Thomas Lee" w:date="2022-11-30T16:10:00Z">
        <w:r w:rsidDel="00251643">
          <w:delText>19</w:delText>
        </w:r>
      </w:del>
      <w:commentRangeEnd w:id="10"/>
      <w:r w:rsidR="006C1C20">
        <w:rPr>
          <w:rStyle w:val="CommentReference"/>
          <w:rFonts w:ascii="Arial" w:hAnsi="Arial" w:cs="Arial"/>
          <w:bCs/>
        </w:rPr>
        <w:commentReference w:id="10"/>
      </w:r>
      <w:r>
        <w:t xml:space="preserve"> supports. This driver model enables you to make use of</w:t>
      </w:r>
      <w:ins w:id="12" w:author="Liam Draper" w:date="2022-10-19T15:22:00Z">
        <w:r w:rsidR="001E10FE">
          <w:t xml:space="preserve"> </w:t>
        </w:r>
      </w:ins>
      <w:del w:id="13" w:author="Liam Draper" w:date="2022-10-19T15:22:00Z">
        <w:r w:rsidDel="001E10FE">
          <w:delText xml:space="preserve">use </w:delText>
        </w:r>
      </w:del>
      <w:r>
        <w:t>two different driver types: printer class drivers and model-specific drivers. The former provides a single driver for various specific printing device models. You use the mode-specific drivers</w:t>
      </w:r>
      <w:del w:id="14" w:author="Liam Draper" w:date="2022-10-19T15:22:00Z">
        <w:r w:rsidDel="001E10FE">
          <w:delText xml:space="preserve"> </w:delText>
        </w:r>
      </w:del>
      <w:r>
        <w:t xml:space="preserve">, whereas the latter is used for just a single model. Increasingly, print device manufacturers are implementing more generic drivers that can simplify the organizational rollout of shared </w:t>
      </w:r>
      <w:commentRangeStart w:id="15"/>
      <w:r>
        <w:t>printing</w:t>
      </w:r>
      <w:del w:id="16" w:author="Thomas Lee" w:date="2022-11-30T16:10:00Z">
        <w:r w:rsidDel="00251643">
          <w:delText>printers</w:delText>
        </w:r>
        <w:commentRangeEnd w:id="15"/>
        <w:r w:rsidR="001E10FE" w:rsidDel="00251643">
          <w:rPr>
            <w:rStyle w:val="CommentReference"/>
            <w:rFonts w:ascii="Arial" w:hAnsi="Arial" w:cs="Arial"/>
            <w:bCs/>
          </w:rPr>
          <w:commentReference w:id="15"/>
        </w:r>
      </w:del>
      <w:r>
        <w:t>.</w:t>
      </w:r>
    </w:p>
    <w:p w14:paraId="43749CBF" w14:textId="5CFE4954" w:rsidR="00E11283" w:rsidRDefault="00E11283" w:rsidP="00E11283">
      <w:pPr>
        <w:pStyle w:val="NormalPACKT"/>
      </w:pPr>
      <w:r>
        <w:t xml:space="preserve">Another change in Windows Server 2012, carried into Windows Server 2022, is that you no longer have use the print server to distribute printer drivers </w:t>
      </w:r>
      <w:del w:id="17" w:author="Liam Draper" w:date="2022-10-19T15:30:00Z">
        <w:r w:rsidDel="001E10FE">
          <w:delText xml:space="preserve">  </w:delText>
        </w:r>
      </w:del>
      <w:r>
        <w:t xml:space="preserve">(which is especially relevant for network </w:t>
      </w:r>
      <w:r>
        <w:lastRenderedPageBreak/>
        <w:t>printers). You can use tools, such as the System Center Configuration Manager or Group Policies, to distribute print drivers to clients in such cases.</w:t>
      </w:r>
    </w:p>
    <w:p w14:paraId="6BAE3269" w14:textId="271882F2" w:rsidR="00E11283" w:rsidRDefault="00E11283" w:rsidP="00E11283">
      <w:pPr>
        <w:pStyle w:val="NormalPACKT"/>
      </w:pPr>
      <w:r>
        <w:t xml:space="preserve">This chapter covers installing, managing, and updating printers, print drivers, and printer ports on a Windows Server 2022 server. You may find that some of the administration tools used in this chapter aren't available on Windows Server Core systems. </w:t>
      </w:r>
      <w:r w:rsidR="00C97492">
        <w:t>You must have the full Windows Server GUI (including the Desktop Experience) for any GUI utilities to enable full management</w:t>
      </w:r>
      <w:r>
        <w:t xml:space="preserve">. </w:t>
      </w:r>
    </w:p>
    <w:p w14:paraId="14D0DCFC" w14:textId="101B5648" w:rsidR="00E11283" w:rsidRDefault="00E11283" w:rsidP="00E11283">
      <w:pPr>
        <w:pStyle w:val="NormalPACKT"/>
      </w:pPr>
      <w:r>
        <w:t xml:space="preserve">In the </w:t>
      </w:r>
      <w:r w:rsidRPr="00E11283">
        <w:rPr>
          <w:rStyle w:val="ItalicsPACKT"/>
        </w:rPr>
        <w:t xml:space="preserve">Installing and sharing </w:t>
      </w:r>
      <w:proofErr w:type="gramStart"/>
      <w:r w:rsidRPr="00E11283">
        <w:rPr>
          <w:rStyle w:val="ItalicsPACKT"/>
        </w:rPr>
        <w:t>printers</w:t>
      </w:r>
      <w:proofErr w:type="gramEnd"/>
      <w:r>
        <w:t xml:space="preserve"> recipe, you install a printer and share it. In the </w:t>
      </w:r>
      <w:r w:rsidRPr="00E11283">
        <w:rPr>
          <w:rStyle w:val="ItalicsPACKT"/>
        </w:rPr>
        <w:t>Publishing a printer</w:t>
      </w:r>
      <w:r>
        <w:t xml:space="preserve"> recipe, you'll publish the printer to Active Directory (AD), enabling users in the domain to search AD to find the printer. When you create a print server (by adding printer ports, printers, and so on), you may find that the default spool folder (underneath </w:t>
      </w:r>
      <w:r w:rsidRPr="007A41A3">
        <w:rPr>
          <w:rStyle w:val="CodeInTextPACKT"/>
          <w:rPrChange w:id="18" w:author="Liam Draper" w:date="2022-10-19T15:31:00Z">
            <w:rPr/>
          </w:rPrChange>
        </w:rPr>
        <w:t>C:\Windows</w:t>
      </w:r>
      <w:r>
        <w:t xml:space="preserve">) may not be in an ideal location. When you print a document, Windows uses this spool folder to hold the temporary files required for the print device to render the document. Occasionally, this folder can get quite large, such as when a physical print device runs out of paper, and no one fixes the problem. In production, you might move the spool folder to a separate physical storage device, which can also improve the performance of a busy print server. In the </w:t>
      </w:r>
      <w:r w:rsidRPr="00E11283">
        <w:rPr>
          <w:rStyle w:val="ItalicsPACKT"/>
        </w:rPr>
        <w:t xml:space="preserve">Changing the spooler directory </w:t>
      </w:r>
      <w:r>
        <w:t xml:space="preserve">recipe, you change the default location for the printer spool. </w:t>
      </w:r>
    </w:p>
    <w:p w14:paraId="3F4D929B" w14:textId="3F20136D" w:rsidR="00E11283" w:rsidRDefault="00E11283" w:rsidP="00E11283">
      <w:pPr>
        <w:pStyle w:val="NormalPACKT"/>
      </w:pPr>
      <w:r>
        <w:t>I</w:t>
      </w:r>
      <w:r w:rsidR="00C97492">
        <w:t xml:space="preserve">n the </w:t>
      </w:r>
      <w:r w:rsidR="00C97492" w:rsidRPr="007A41A3">
        <w:rPr>
          <w:rStyle w:val="ItalicsPACKT"/>
          <w:rPrChange w:id="19" w:author="Liam Draper" w:date="2022-10-19T15:32:00Z">
            <w:rPr/>
          </w:rPrChange>
        </w:rPr>
        <w:t xml:space="preserve">Changing printer </w:t>
      </w:r>
      <w:proofErr w:type="gramStart"/>
      <w:r w:rsidR="00C97492" w:rsidRPr="007A41A3">
        <w:rPr>
          <w:rStyle w:val="ItalicsPACKT"/>
          <w:rPrChange w:id="20" w:author="Liam Draper" w:date="2022-10-19T15:32:00Z">
            <w:rPr/>
          </w:rPrChange>
        </w:rPr>
        <w:t>drivers</w:t>
      </w:r>
      <w:proofErr w:type="gramEnd"/>
      <w:r w:rsidR="00C97492">
        <w:t xml:space="preserve"> recipe, you change the driver for the printer you created earlier. If you need to replace a specific print device for a different model, you may need to use other printer drivers. The printer vendor could also release updated drivers which you can deploy</w:t>
      </w:r>
      <w:r>
        <w:t xml:space="preserve">. </w:t>
      </w:r>
    </w:p>
    <w:p w14:paraId="28F4292A" w14:textId="2405C3B2" w:rsidR="00E11283" w:rsidRDefault="00E11283" w:rsidP="00E11283">
      <w:pPr>
        <w:pStyle w:val="NormalPACKT"/>
      </w:pPr>
      <w:r>
        <w:t xml:space="preserve">When you install a printer, a good step is to print a test page, as you can see in the </w:t>
      </w:r>
      <w:r w:rsidRPr="00C97492">
        <w:rPr>
          <w:rStyle w:val="ItalicsPACKT"/>
        </w:rPr>
        <w:t>Printing a test page</w:t>
      </w:r>
      <w:r>
        <w:t xml:space="preserve"> recipe. </w:t>
      </w:r>
    </w:p>
    <w:p w14:paraId="39DBEDC6" w14:textId="0058F2D6" w:rsidR="00E11283" w:rsidRDefault="00C97492" w:rsidP="00E11283">
      <w:pPr>
        <w:pStyle w:val="NormalPACKT"/>
      </w:pPr>
      <w:r>
        <w:t>A Windows Printer can have an Access Control List (ACL) like a file or folder</w:t>
      </w:r>
      <w:r w:rsidR="00E11283">
        <w:t xml:space="preserve">. The ACL specifies who can use the printer. In the </w:t>
      </w:r>
      <w:r w:rsidR="00E11283" w:rsidRPr="00E11283">
        <w:rPr>
          <w:rStyle w:val="ItalicsPACKT"/>
        </w:rPr>
        <w:t xml:space="preserve">Reporting on printer security </w:t>
      </w:r>
      <w:r w:rsidR="00E11283">
        <w:t xml:space="preserve">recipe, you report on the access enabled for a printer. You can also modify the ACL, as shown in the </w:t>
      </w:r>
      <w:r w:rsidR="00E11283" w:rsidRPr="00E11283">
        <w:rPr>
          <w:rStyle w:val="ItalicsPACKT"/>
        </w:rPr>
        <w:t>Modifying printer security recipe</w:t>
      </w:r>
      <w:r w:rsidR="00E11283">
        <w:t xml:space="preserve">. In most organizations, print devices deployed via a print server are shared resources. </w:t>
      </w:r>
      <w:r>
        <w:t xml:space="preserve">You see how to deploy a shared printer in the </w:t>
      </w:r>
      <w:r w:rsidRPr="00C97492">
        <w:rPr>
          <w:rStyle w:val="ItalicsPACKT"/>
        </w:rPr>
        <w:t xml:space="preserve">Deploying shared </w:t>
      </w:r>
      <w:proofErr w:type="gramStart"/>
      <w:r w:rsidRPr="00C97492">
        <w:rPr>
          <w:rStyle w:val="ItalicsPACKT"/>
        </w:rPr>
        <w:t>printers</w:t>
      </w:r>
      <w:proofErr w:type="gramEnd"/>
      <w:r>
        <w:t xml:space="preserve"> recipe</w:t>
      </w:r>
      <w:r w:rsidR="00E11283">
        <w:t xml:space="preserve">. </w:t>
      </w:r>
    </w:p>
    <w:p w14:paraId="4B8DEFF4" w14:textId="6F689EBB" w:rsidR="00E01A2A" w:rsidRDefault="00E11283" w:rsidP="00E11283">
      <w:pPr>
        <w:pStyle w:val="NormalPACKT"/>
      </w:pPr>
      <w:r>
        <w:t xml:space="preserve">In Windows, a printer pool is a printer that has two or more associated printing devices. This means having two or more physical printers (print devices on separate ports) that users see as just a single printer. A printer pool could be useful when users create large numbers of printed documents. You can deploy multiple physical printers but expose these as a single Windows Printer. In the </w:t>
      </w:r>
      <w:r w:rsidRPr="00E11283">
        <w:rPr>
          <w:rStyle w:val="ItalicsPACKT"/>
        </w:rPr>
        <w:t>Creating a printer pool</w:t>
      </w:r>
      <w:r>
        <w:t xml:space="preserve"> recipe, you see how you can automate the creation of a printer pool using </w:t>
      </w:r>
      <w:r w:rsidRPr="00E11283">
        <w:rPr>
          <w:rStyle w:val="CodeInTextPACKT"/>
        </w:rPr>
        <w:t>rundll32.exe</w:t>
      </w:r>
      <w:r>
        <w:t>.</w:t>
      </w:r>
    </w:p>
    <w:p w14:paraId="46BFAA72" w14:textId="5EAE30FB" w:rsidR="00987230" w:rsidRDefault="00036E59" w:rsidP="00987230">
      <w:pPr>
        <w:pStyle w:val="Heading2"/>
      </w:pPr>
      <w:r>
        <w:t>The system</w:t>
      </w:r>
      <w:r w:rsidR="00680501">
        <w:t>s</w:t>
      </w:r>
      <w:r w:rsidR="00987230">
        <w:t xml:space="preserve"> used in the chapter</w:t>
      </w:r>
    </w:p>
    <w:p w14:paraId="41FAB407" w14:textId="59204464" w:rsidR="00987230" w:rsidRDefault="00987230" w:rsidP="00987230">
      <w:pPr>
        <w:pStyle w:val="NormalPACKT"/>
        <w:rPr>
          <w:lang w:val="en-GB"/>
        </w:rPr>
      </w:pPr>
      <w:r>
        <w:rPr>
          <w:lang w:val="en-GB"/>
        </w:rPr>
        <w:t xml:space="preserve">This chapter </w:t>
      </w:r>
      <w:r w:rsidR="00E11283">
        <w:rPr>
          <w:lang w:val="en-GB"/>
        </w:rPr>
        <w:t>uses a domain</w:t>
      </w:r>
      <w:r w:rsidR="00C97492">
        <w:rPr>
          <w:lang w:val="en-GB"/>
        </w:rPr>
        <w:t>-</w:t>
      </w:r>
      <w:r w:rsidR="00E11283">
        <w:rPr>
          <w:lang w:val="en-GB"/>
        </w:rPr>
        <w:t xml:space="preserve">joined server, </w:t>
      </w:r>
      <w:r w:rsidR="00E11283" w:rsidRPr="00E11283">
        <w:rPr>
          <w:rStyle w:val="CodeInTextPACKT"/>
        </w:rPr>
        <w:t>PSRV</w:t>
      </w:r>
      <w:r w:rsidR="00C97492">
        <w:rPr>
          <w:rStyle w:val="CodeInTextPACKT"/>
        </w:rPr>
        <w:t xml:space="preserve">, </w:t>
      </w:r>
      <w:r w:rsidR="00E11283">
        <w:rPr>
          <w:lang w:val="en-GB"/>
        </w:rPr>
        <w:t xml:space="preserve">a member server in the </w:t>
      </w:r>
      <w:r w:rsidR="00E11283" w:rsidRPr="007A41A3">
        <w:rPr>
          <w:rStyle w:val="CodeInTextPACKT"/>
          <w:rPrChange w:id="21" w:author="Liam Draper" w:date="2022-10-19T15:33:00Z">
            <w:rPr>
              <w:lang w:val="en-GB"/>
            </w:rPr>
          </w:rPrChange>
        </w:rPr>
        <w:t>Reskit.org</w:t>
      </w:r>
      <w:r w:rsidR="00E11283">
        <w:rPr>
          <w:lang w:val="en-GB"/>
        </w:rPr>
        <w:t xml:space="preserve"> domain</w:t>
      </w:r>
      <w:r w:rsidR="00C97492">
        <w:rPr>
          <w:lang w:val="en-GB"/>
        </w:rPr>
        <w:t xml:space="preserve"> on which you have installed </w:t>
      </w:r>
      <w:r w:rsidR="00E11283">
        <w:rPr>
          <w:lang w:val="en-GB"/>
        </w:rPr>
        <w:t xml:space="preserve">PowerShell 7 (and VS Code). You also need the domain controller for the domain online as well, </w:t>
      </w:r>
      <w:r w:rsidR="00E11283" w:rsidRPr="00E11283">
        <w:rPr>
          <w:rStyle w:val="CodeInTextPACKT"/>
        </w:rPr>
        <w:t>DC1</w:t>
      </w:r>
      <w:r w:rsidR="00E11283">
        <w:rPr>
          <w:rStyle w:val="CodeInTextPACKT"/>
        </w:rPr>
        <w:t xml:space="preserve">, </w:t>
      </w:r>
      <w:r>
        <w:rPr>
          <w:lang w:val="en-GB"/>
        </w:rPr>
        <w:t>as follows:</w:t>
      </w:r>
    </w:p>
    <w:p w14:paraId="2E07B88A" w14:textId="262495EF" w:rsidR="007A02B0" w:rsidRDefault="007A02B0" w:rsidP="00987230">
      <w:pPr>
        <w:pStyle w:val="NormalPACKT"/>
        <w:rPr>
          <w:lang w:val="en-GB"/>
        </w:rPr>
      </w:pPr>
      <w:r>
        <w:rPr>
          <w:noProof/>
        </w:rPr>
        <w:lastRenderedPageBreak/>
        <w:drawing>
          <wp:inline distT="0" distB="0" distL="0" distR="0" wp14:anchorId="6498A646" wp14:editId="67A413C1">
            <wp:extent cx="5731510" cy="3536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6950"/>
                    </a:xfrm>
                    <a:prstGeom prst="rect">
                      <a:avLst/>
                    </a:prstGeom>
                  </pic:spPr>
                </pic:pic>
              </a:graphicData>
            </a:graphic>
          </wp:inline>
        </w:drawing>
      </w:r>
    </w:p>
    <w:p w14:paraId="2D3303DD" w14:textId="71DC3046" w:rsidR="00987230" w:rsidRPr="00DC6325" w:rsidRDefault="00987230">
      <w:pPr>
        <w:pStyle w:val="FigureCaptionPACKT"/>
        <w:pPrChange w:id="22" w:author="Liam Draper" w:date="2022-10-19T15:33:00Z">
          <w:pPr>
            <w:pStyle w:val="FigurePACKT"/>
          </w:pPr>
        </w:pPrChange>
      </w:pPr>
      <w:r w:rsidRPr="00DC6325">
        <w:t xml:space="preserve">Figure </w:t>
      </w:r>
      <w:r w:rsidR="00E11283">
        <w:t>9.1</w:t>
      </w:r>
      <w:r w:rsidRPr="00DC6325">
        <w:t xml:space="preserve">: </w:t>
      </w:r>
      <w:r>
        <w:t>Host</w:t>
      </w:r>
      <w:r w:rsidR="00E11283">
        <w:t>s</w:t>
      </w:r>
      <w:r>
        <w:t xml:space="preserve"> in use for this chapter</w:t>
      </w:r>
    </w:p>
    <w:p w14:paraId="19281160" w14:textId="743FE8EF" w:rsidR="00987230" w:rsidRDefault="00987230" w:rsidP="00987230">
      <w:pPr>
        <w:pStyle w:val="LayoutInformationPACKT"/>
        <w:rPr>
          <w:noProof/>
        </w:rPr>
      </w:pPr>
      <w:r>
        <w:t xml:space="preserve">Insert </w:t>
      </w:r>
      <w:r w:rsidRPr="00C41783">
        <w:t>image</w:t>
      </w:r>
      <w:r>
        <w:t xml:space="preserve"> </w:t>
      </w:r>
      <w:r w:rsidR="00936D34">
        <w:rPr>
          <w:noProof/>
        </w:rPr>
        <w:t>B18878_0</w:t>
      </w:r>
      <w:r w:rsidR="00E11283">
        <w:rPr>
          <w:noProof/>
        </w:rPr>
        <w:t>9</w:t>
      </w:r>
      <w:r w:rsidRPr="00023EAD">
        <w:rPr>
          <w:noProof/>
        </w:rPr>
        <w:t>_</w:t>
      </w:r>
      <w:r>
        <w:rPr>
          <w:noProof/>
        </w:rPr>
        <w:t>0</w:t>
      </w:r>
      <w:r w:rsidR="00E11283">
        <w:rPr>
          <w:noProof/>
        </w:rPr>
        <w:t>1</w:t>
      </w:r>
      <w:r>
        <w:rPr>
          <w:noProof/>
        </w:rPr>
        <w:t>.png</w:t>
      </w:r>
    </w:p>
    <w:p w14:paraId="7E9375B7" w14:textId="52D80ED6" w:rsidR="00987230" w:rsidRDefault="003748B7" w:rsidP="00987230">
      <w:pPr>
        <w:pStyle w:val="Heading1"/>
        <w:tabs>
          <w:tab w:val="left" w:pos="0"/>
        </w:tabs>
      </w:pPr>
      <w:r w:rsidRPr="003748B7">
        <w:t>Installing and sharing Printers</w:t>
      </w:r>
    </w:p>
    <w:p w14:paraId="0E9F4A40" w14:textId="45EC940F" w:rsidR="00E11283" w:rsidRPr="00E11283" w:rsidRDefault="00E11283" w:rsidP="00E11283">
      <w:pPr>
        <w:pStyle w:val="NormalPACKT"/>
        <w:rPr>
          <w:lang w:val="en-GB"/>
        </w:rPr>
      </w:pPr>
      <w:r w:rsidRPr="00E11283">
        <w:rPr>
          <w:lang w:val="en-GB"/>
        </w:rPr>
        <w:t>The first step in creating a print server for your organization involves installing the print server feature, printer drivers, and printer ports</w:t>
      </w:r>
      <w:r>
        <w:rPr>
          <w:lang w:val="en-GB"/>
        </w:rPr>
        <w:t xml:space="preserve"> to the print server</w:t>
      </w:r>
      <w:r w:rsidRPr="00E11283">
        <w:rPr>
          <w:lang w:val="en-GB"/>
        </w:rPr>
        <w:t xml:space="preserve">. </w:t>
      </w:r>
      <w:r>
        <w:rPr>
          <w:lang w:val="en-GB"/>
        </w:rPr>
        <w:t>Once you do that</w:t>
      </w:r>
      <w:r w:rsidRPr="00E11283">
        <w:rPr>
          <w:lang w:val="en-GB"/>
        </w:rPr>
        <w:t>, you can create and share printer</w:t>
      </w:r>
      <w:r>
        <w:rPr>
          <w:lang w:val="en-GB"/>
        </w:rPr>
        <w:t>s</w:t>
      </w:r>
      <w:r w:rsidRPr="00E11283">
        <w:rPr>
          <w:lang w:val="en-GB"/>
        </w:rPr>
        <w:t xml:space="preserve"> for others to access. In this recipe, you download and install two Xerox printer drivers. </w:t>
      </w:r>
      <w:r>
        <w:rPr>
          <w:lang w:val="en-GB"/>
        </w:rPr>
        <w:t>This recipe uses one of the drivers, while you u</w:t>
      </w:r>
      <w:r w:rsidR="007A02B0">
        <w:rPr>
          <w:lang w:val="en-GB"/>
        </w:rPr>
        <w:t>s</w:t>
      </w:r>
      <w:r>
        <w:rPr>
          <w:lang w:val="en-GB"/>
        </w:rPr>
        <w:t xml:space="preserve">e the second in the </w:t>
      </w:r>
      <w:r w:rsidRPr="00E11283">
        <w:rPr>
          <w:rStyle w:val="ItalicsPACKT"/>
          <w:lang w:val="en-GB"/>
        </w:rPr>
        <w:t xml:space="preserve">Changing printer </w:t>
      </w:r>
      <w:proofErr w:type="gramStart"/>
      <w:r w:rsidRPr="00E11283">
        <w:rPr>
          <w:rStyle w:val="ItalicsPACKT"/>
          <w:lang w:val="en-GB"/>
        </w:rPr>
        <w:t>drivers</w:t>
      </w:r>
      <w:proofErr w:type="gramEnd"/>
      <w:r w:rsidRPr="00E11283">
        <w:rPr>
          <w:lang w:val="en-GB"/>
        </w:rPr>
        <w:t xml:space="preserve"> recipe. This </w:t>
      </w:r>
      <w:r>
        <w:rPr>
          <w:lang w:val="en-GB"/>
        </w:rPr>
        <w:t xml:space="preserve">Internet </w:t>
      </w:r>
      <w:r w:rsidRPr="00E11283">
        <w:rPr>
          <w:lang w:val="en-GB"/>
        </w:rPr>
        <w:t xml:space="preserve">download comes as a .ZIP archive that you </w:t>
      </w:r>
      <w:r w:rsidR="007A02B0">
        <w:rPr>
          <w:lang w:val="en-GB"/>
        </w:rPr>
        <w:t>must extract before using</w:t>
      </w:r>
      <w:r w:rsidRPr="00E11283">
        <w:rPr>
          <w:lang w:val="en-GB"/>
        </w:rPr>
        <w:t xml:space="preserve"> the drivers.</w:t>
      </w:r>
    </w:p>
    <w:p w14:paraId="45BE04E1" w14:textId="7987A767" w:rsidR="00E11283" w:rsidRPr="00E11283" w:rsidRDefault="00E11283" w:rsidP="00E11283">
      <w:pPr>
        <w:pStyle w:val="NormalPACKT"/>
        <w:rPr>
          <w:lang w:val="en-GB"/>
        </w:rPr>
      </w:pPr>
      <w:r w:rsidRPr="00E11283">
        <w:rPr>
          <w:lang w:val="en-GB"/>
        </w:rPr>
        <w:t>Note: if you're using this recipe to support other printer makes and models, you may need to make some changes. In some cases, such as with some Hewlett</w:t>
      </w:r>
      <w:r w:rsidR="007A02B0">
        <w:rPr>
          <w:lang w:val="en-GB"/>
        </w:rPr>
        <w:t>-</w:t>
      </w:r>
      <w:r w:rsidRPr="00E11283">
        <w:rPr>
          <w:lang w:val="en-GB"/>
        </w:rPr>
        <w:t xml:space="preserve">Packard printers, the manufacturer designed the printer drivers </w:t>
      </w:r>
      <w:r w:rsidR="007A02B0">
        <w:rPr>
          <w:lang w:val="en-GB"/>
        </w:rPr>
        <w:t>t</w:t>
      </w:r>
      <w:r w:rsidRPr="00E11283">
        <w:rPr>
          <w:lang w:val="en-GB"/>
        </w:rPr>
        <w:t xml:space="preserve">o install them </w:t>
      </w:r>
      <w:r>
        <w:rPr>
          <w:lang w:val="en-GB"/>
        </w:rPr>
        <w:t xml:space="preserve">by running </w:t>
      </w:r>
      <w:r w:rsidRPr="00E11283">
        <w:rPr>
          <w:lang w:val="en-GB"/>
        </w:rPr>
        <w:t xml:space="preserve">a downloadable executable. You </w:t>
      </w:r>
      <w:r w:rsidR="007A02B0">
        <w:rPr>
          <w:lang w:val="en-GB"/>
        </w:rPr>
        <w:t>must</w:t>
      </w:r>
      <w:r w:rsidRPr="00E11283">
        <w:rPr>
          <w:lang w:val="en-GB"/>
        </w:rPr>
        <w:t xml:space="preserve"> run the downloaded executable </w:t>
      </w:r>
      <w:r>
        <w:rPr>
          <w:lang w:val="en-GB"/>
        </w:rPr>
        <w:t xml:space="preserve">on each </w:t>
      </w:r>
      <w:r w:rsidRPr="00E11283">
        <w:rPr>
          <w:lang w:val="en-GB"/>
        </w:rPr>
        <w:t>print server to add the</w:t>
      </w:r>
      <w:r>
        <w:rPr>
          <w:lang w:val="en-GB"/>
        </w:rPr>
        <w:t xml:space="preserve"> necessary</w:t>
      </w:r>
      <w:r w:rsidRPr="00E11283">
        <w:rPr>
          <w:lang w:val="en-GB"/>
        </w:rPr>
        <w:t xml:space="preserve"> drivers. Thus, this recipe may not </w:t>
      </w:r>
      <w:r w:rsidR="007A02B0">
        <w:rPr>
          <w:lang w:val="en-GB"/>
        </w:rPr>
        <w:t>apply</w:t>
      </w:r>
      <w:r w:rsidRPr="00E11283">
        <w:rPr>
          <w:lang w:val="en-GB"/>
        </w:rPr>
        <w:t xml:space="preserve"> to all printing devices.</w:t>
      </w:r>
    </w:p>
    <w:p w14:paraId="1E058C98" w14:textId="77777777" w:rsidR="00987230" w:rsidRDefault="00987230" w:rsidP="00987230">
      <w:pPr>
        <w:pStyle w:val="Heading2"/>
        <w:tabs>
          <w:tab w:val="left" w:pos="0"/>
        </w:tabs>
      </w:pPr>
      <w:r>
        <w:t>Getting ready</w:t>
      </w:r>
    </w:p>
    <w:p w14:paraId="55EF7111" w14:textId="4C0CB3F6" w:rsidR="00987230" w:rsidRPr="009D0F10" w:rsidRDefault="00987230" w:rsidP="00987230">
      <w:pPr>
        <w:pStyle w:val="NormalPACKT"/>
        <w:rPr>
          <w:lang w:val="en-GB"/>
        </w:rPr>
      </w:pPr>
      <w:r>
        <w:rPr>
          <w:lang w:val="en-GB"/>
        </w:rPr>
        <w:t xml:space="preserve">You run this recipe on </w:t>
      </w:r>
      <w:r w:rsidR="00E11283">
        <w:rPr>
          <w:rStyle w:val="CodeTextPACKTChar"/>
        </w:rPr>
        <w:t>PSRV</w:t>
      </w:r>
      <w:r>
        <w:rPr>
          <w:lang w:val="en-GB"/>
        </w:rPr>
        <w:t xml:space="preserve"> after you have installed PowerShell 7.</w:t>
      </w:r>
    </w:p>
    <w:p w14:paraId="5DD18ED0" w14:textId="6171E528" w:rsidR="00987230" w:rsidRDefault="00987230" w:rsidP="00987230">
      <w:pPr>
        <w:pStyle w:val="Heading2"/>
        <w:tabs>
          <w:tab w:val="left" w:pos="0"/>
        </w:tabs>
      </w:pPr>
      <w:r>
        <w:t>How to do it...</w:t>
      </w:r>
    </w:p>
    <w:p w14:paraId="697113C8" w14:textId="3210E135" w:rsidR="007A02B0" w:rsidRDefault="007A02B0" w:rsidP="007A02B0">
      <w:pPr>
        <w:pStyle w:val="NormalPACKT"/>
        <w:rPr>
          <w:lang w:val="en-GB"/>
        </w:rPr>
      </w:pPr>
    </w:p>
    <w:p w14:paraId="0FCF4E3E" w14:textId="42050FA6" w:rsidR="007A02B0" w:rsidRPr="007A02B0" w:rsidRDefault="007A02B0" w:rsidP="007A02B0">
      <w:pPr>
        <w:pStyle w:val="NumberedBulletPACKT"/>
        <w:rPr>
          <w:color w:val="000000"/>
          <w:lang w:val="en-GB" w:eastAsia="en-GB"/>
        </w:rPr>
      </w:pPr>
      <w:r w:rsidRPr="007A02B0">
        <w:rPr>
          <w:lang w:val="en-GB" w:eastAsia="en-GB"/>
        </w:rPr>
        <w:t xml:space="preserve">Installing the Print-Server features on </w:t>
      </w:r>
      <w:r w:rsidRPr="00C97492">
        <w:rPr>
          <w:rStyle w:val="CodeInTextPACKT"/>
        </w:rPr>
        <w:t>PSRV</w:t>
      </w:r>
    </w:p>
    <w:p w14:paraId="60E80901" w14:textId="77777777" w:rsidR="007A02B0" w:rsidRPr="007A02B0" w:rsidRDefault="007A02B0" w:rsidP="00D03EAF">
      <w:pPr>
        <w:pStyle w:val="CodePACKT"/>
      </w:pPr>
    </w:p>
    <w:p w14:paraId="1EF9483D" w14:textId="1E9BFA8F" w:rsidR="007A02B0" w:rsidRPr="007A02B0" w:rsidRDefault="007A02B0" w:rsidP="00D03EAF">
      <w:pPr>
        <w:pStyle w:val="CodePACKT"/>
      </w:pPr>
      <w:commentRangeStart w:id="23"/>
      <w:commentRangeStart w:id="24"/>
      <w:r w:rsidRPr="007A02B0">
        <w:t xml:space="preserve">Install-WindowsFeature -Name Print-Server, </w:t>
      </w:r>
    </w:p>
    <w:p w14:paraId="5C5509F9" w14:textId="77777777" w:rsidR="007A02B0" w:rsidRPr="007A02B0" w:rsidRDefault="007A02B0" w:rsidP="00D03EAF">
      <w:pPr>
        <w:pStyle w:val="CodePACKT"/>
      </w:pPr>
      <w:r w:rsidRPr="007A02B0">
        <w:t>                             Print-Services,</w:t>
      </w:r>
    </w:p>
    <w:p w14:paraId="456C900A" w14:textId="77777777" w:rsidR="007A02B0" w:rsidRPr="007A02B0" w:rsidRDefault="007A02B0" w:rsidP="00D03EAF">
      <w:pPr>
        <w:pStyle w:val="CodePACKT"/>
      </w:pPr>
      <w:r w:rsidRPr="007A02B0">
        <w:t>                             RSAT-Print-Services</w:t>
      </w:r>
      <w:commentRangeEnd w:id="23"/>
      <w:r w:rsidR="00424C57">
        <w:rPr>
          <w:rStyle w:val="CommentReference"/>
          <w:rFonts w:ascii="Arial" w:hAnsi="Arial" w:cs="Arial"/>
          <w:bCs/>
          <w:lang w:val="en-US" w:eastAsia="en-US"/>
        </w:rPr>
        <w:commentReference w:id="23"/>
      </w:r>
      <w:commentRangeEnd w:id="24"/>
      <w:r w:rsidR="00251643">
        <w:rPr>
          <w:rStyle w:val="CommentReference"/>
          <w:rFonts w:ascii="Arial" w:hAnsi="Arial" w:cs="Arial"/>
          <w:bCs/>
          <w:lang w:val="en-US" w:eastAsia="en-US"/>
        </w:rPr>
        <w:commentReference w:id="24"/>
      </w:r>
    </w:p>
    <w:p w14:paraId="70DEAFC3" w14:textId="77777777" w:rsidR="007A02B0" w:rsidRPr="007A02B0" w:rsidRDefault="007A02B0" w:rsidP="00D03EAF">
      <w:pPr>
        <w:pStyle w:val="CodePACKT"/>
      </w:pPr>
    </w:p>
    <w:p w14:paraId="2A09CDC4" w14:textId="5E25BCE6" w:rsidR="007A02B0" w:rsidRPr="007A02B0" w:rsidRDefault="007A02B0" w:rsidP="007A02B0">
      <w:pPr>
        <w:pStyle w:val="NumberedBulletPACKT"/>
        <w:rPr>
          <w:color w:val="000000"/>
          <w:lang w:val="en-GB" w:eastAsia="en-GB"/>
        </w:rPr>
      </w:pPr>
      <w:r w:rsidRPr="007A02B0">
        <w:rPr>
          <w:lang w:val="en-GB" w:eastAsia="en-GB"/>
        </w:rPr>
        <w:t>Creating a folder for the Xerox printer drivers:</w:t>
      </w:r>
    </w:p>
    <w:p w14:paraId="4ABA1EA4" w14:textId="77777777" w:rsidR="007A02B0" w:rsidRPr="007A02B0" w:rsidRDefault="007A02B0" w:rsidP="00D03EAF">
      <w:pPr>
        <w:pStyle w:val="CodePACKT"/>
      </w:pPr>
    </w:p>
    <w:p w14:paraId="5527B0D8" w14:textId="1A8A67BB" w:rsidR="007A02B0" w:rsidRPr="007A02B0" w:rsidRDefault="007A02B0" w:rsidP="00D03EAF">
      <w:pPr>
        <w:pStyle w:val="CodePACKT"/>
      </w:pPr>
      <w:r w:rsidRPr="007A02B0">
        <w:lastRenderedPageBreak/>
        <w:t>$</w:t>
      </w:r>
      <w:proofErr w:type="spellStart"/>
      <w:r w:rsidRPr="007A02B0">
        <w:t>NewItemHT</w:t>
      </w:r>
      <w:proofErr w:type="spellEnd"/>
      <w:r w:rsidRPr="007A02B0">
        <w:t xml:space="preserve"> = </w:t>
      </w:r>
      <w:proofErr w:type="gramStart"/>
      <w:r w:rsidRPr="007A02B0">
        <w:t>@{</w:t>
      </w:r>
      <w:proofErr w:type="gramEnd"/>
    </w:p>
    <w:p w14:paraId="6EB823BC" w14:textId="77777777" w:rsidR="007A02B0" w:rsidRPr="007A02B0" w:rsidRDefault="007A02B0" w:rsidP="00D03EAF">
      <w:pPr>
        <w:pStyle w:val="CodePACKT"/>
      </w:pPr>
      <w:r w:rsidRPr="007A02B0">
        <w:t>  Path        = 'C:\Foo\Xerox'</w:t>
      </w:r>
    </w:p>
    <w:p w14:paraId="293FD843" w14:textId="77777777" w:rsidR="007A02B0" w:rsidRPr="007A02B0" w:rsidRDefault="007A02B0" w:rsidP="00D03EAF">
      <w:pPr>
        <w:pStyle w:val="CodePACKT"/>
      </w:pPr>
      <w:r w:rsidRPr="007A02B0">
        <w:t>  ItemType    = 'Directory'</w:t>
      </w:r>
    </w:p>
    <w:p w14:paraId="11584AA6" w14:textId="77777777" w:rsidR="007A02B0" w:rsidRPr="007A02B0" w:rsidRDefault="007A02B0" w:rsidP="00D03EAF">
      <w:pPr>
        <w:pStyle w:val="CodePACKT"/>
      </w:pPr>
      <w:r w:rsidRPr="007A02B0">
        <w:t>  Force       = $true</w:t>
      </w:r>
    </w:p>
    <w:p w14:paraId="033480A6" w14:textId="77777777" w:rsidR="007A02B0" w:rsidRPr="007A02B0" w:rsidRDefault="007A02B0" w:rsidP="00D03EAF">
      <w:pPr>
        <w:pStyle w:val="CodePACKT"/>
      </w:pPr>
      <w:r w:rsidRPr="007A02B0">
        <w:t>  ErrorAction = "</w:t>
      </w:r>
      <w:proofErr w:type="spellStart"/>
      <w:r w:rsidRPr="007A02B0">
        <w:t>Silentlycontinue</w:t>
      </w:r>
      <w:proofErr w:type="spellEnd"/>
      <w:r w:rsidRPr="007A02B0">
        <w:t>"</w:t>
      </w:r>
    </w:p>
    <w:p w14:paraId="10381894" w14:textId="77777777" w:rsidR="007A02B0" w:rsidRPr="007A02B0" w:rsidRDefault="007A02B0" w:rsidP="00D03EAF">
      <w:pPr>
        <w:pStyle w:val="CodePACKT"/>
      </w:pPr>
      <w:r w:rsidRPr="007A02B0">
        <w:t>}</w:t>
      </w:r>
    </w:p>
    <w:p w14:paraId="5313A90E" w14:textId="77777777" w:rsidR="007A02B0" w:rsidRPr="007A02B0" w:rsidRDefault="007A02B0" w:rsidP="00D03EAF">
      <w:pPr>
        <w:pStyle w:val="CodePACKT"/>
      </w:pPr>
      <w:r w:rsidRPr="007A02B0">
        <w:t>New-Item @NewItemHT | Out-Null</w:t>
      </w:r>
    </w:p>
    <w:p w14:paraId="34494CE9" w14:textId="77777777" w:rsidR="007A02B0" w:rsidRPr="007A02B0" w:rsidRDefault="007A02B0" w:rsidP="00D03EAF">
      <w:pPr>
        <w:pStyle w:val="CodePACKT"/>
      </w:pPr>
    </w:p>
    <w:p w14:paraId="7B1863C7" w14:textId="562BA3C4" w:rsidR="007A02B0" w:rsidRPr="007A02B0" w:rsidRDefault="007A02B0" w:rsidP="007A02B0">
      <w:pPr>
        <w:pStyle w:val="NumberedBulletPACKT"/>
        <w:rPr>
          <w:color w:val="000000"/>
          <w:lang w:val="en-GB" w:eastAsia="en-GB"/>
        </w:rPr>
      </w:pPr>
      <w:r w:rsidRPr="007A02B0">
        <w:rPr>
          <w:lang w:val="en-GB" w:eastAsia="en-GB"/>
        </w:rPr>
        <w:t>Downloading printer drivers for Xerox printers</w:t>
      </w:r>
    </w:p>
    <w:p w14:paraId="016D28B9" w14:textId="77777777" w:rsidR="007A02B0" w:rsidRPr="007A02B0" w:rsidRDefault="007A02B0" w:rsidP="00D03EAF">
      <w:pPr>
        <w:pStyle w:val="CodePACKT"/>
      </w:pPr>
    </w:p>
    <w:p w14:paraId="71B8C107" w14:textId="4FAED6A4" w:rsidR="007A02B0" w:rsidRPr="007A02B0" w:rsidRDefault="007A02B0" w:rsidP="00D03EAF">
      <w:pPr>
        <w:pStyle w:val="CodePACKT"/>
      </w:pPr>
      <w:r w:rsidRPr="007A02B0">
        <w:t>$URL='http://download.support.xerox.com/pub/drivers/6510/'+</w:t>
      </w:r>
    </w:p>
    <w:p w14:paraId="57D20D92" w14:textId="77777777" w:rsidR="007A02B0" w:rsidRPr="007A02B0" w:rsidRDefault="007A02B0" w:rsidP="00D03EAF">
      <w:pPr>
        <w:pStyle w:val="CodePACKT"/>
      </w:pPr>
      <w:r w:rsidRPr="007A02B0">
        <w:t>     'drivers/win10x64/</w:t>
      </w:r>
      <w:proofErr w:type="spellStart"/>
      <w:r w:rsidRPr="007A02B0">
        <w:t>ar</w:t>
      </w:r>
      <w:proofErr w:type="spellEnd"/>
      <w:r w:rsidRPr="007A02B0">
        <w:t>/6510_5.617.7.0_PCL6_x64.zip'</w:t>
      </w:r>
    </w:p>
    <w:p w14:paraId="305F86C3" w14:textId="77777777" w:rsidR="007A02B0" w:rsidRPr="007A02B0" w:rsidRDefault="007A02B0" w:rsidP="00D03EAF">
      <w:pPr>
        <w:pStyle w:val="CodePACKT"/>
      </w:pPr>
      <w:r w:rsidRPr="007A02B0">
        <w:t>$Target='C:\Foo\Xerox\Xdrivers.zip'</w:t>
      </w:r>
    </w:p>
    <w:p w14:paraId="5BC1AFD2" w14:textId="77777777" w:rsidR="007A02B0" w:rsidRPr="007A02B0" w:rsidRDefault="007A02B0" w:rsidP="00D03EAF">
      <w:pPr>
        <w:pStyle w:val="CodePACKT"/>
      </w:pPr>
      <w:r w:rsidRPr="007A02B0">
        <w:t>Start-</w:t>
      </w:r>
      <w:proofErr w:type="spellStart"/>
      <w:r w:rsidRPr="007A02B0">
        <w:t>BitsTransfer</w:t>
      </w:r>
      <w:proofErr w:type="spellEnd"/>
      <w:r w:rsidRPr="007A02B0">
        <w:t xml:space="preserve"> -Source $URL -Destination $Target</w:t>
      </w:r>
    </w:p>
    <w:p w14:paraId="3082E1FB" w14:textId="77777777" w:rsidR="007A02B0" w:rsidRPr="007A02B0" w:rsidRDefault="007A02B0" w:rsidP="00D03EAF">
      <w:pPr>
        <w:pStyle w:val="CodePACKT"/>
      </w:pPr>
    </w:p>
    <w:p w14:paraId="28243A18" w14:textId="241D63E4" w:rsidR="007A02B0" w:rsidRPr="007A02B0" w:rsidRDefault="007A02B0" w:rsidP="007A02B0">
      <w:pPr>
        <w:pStyle w:val="NumberedBulletPACKT"/>
        <w:rPr>
          <w:color w:val="000000"/>
          <w:lang w:val="en-GB" w:eastAsia="en-GB"/>
        </w:rPr>
      </w:pPr>
      <w:r w:rsidRPr="007A02B0">
        <w:rPr>
          <w:lang w:val="en-GB" w:eastAsia="en-GB"/>
        </w:rPr>
        <w:t>Expanding the ZIP file</w:t>
      </w:r>
    </w:p>
    <w:p w14:paraId="00E4487C" w14:textId="77777777" w:rsidR="007A02B0" w:rsidRDefault="007A02B0" w:rsidP="00D03EAF">
      <w:pPr>
        <w:pStyle w:val="CodePACKT"/>
      </w:pPr>
    </w:p>
    <w:p w14:paraId="10D57161" w14:textId="6DE8391F" w:rsidR="007A02B0" w:rsidRPr="007A02B0" w:rsidRDefault="007A02B0" w:rsidP="00D03EAF">
      <w:pPr>
        <w:pStyle w:val="CodePACKT"/>
      </w:pPr>
      <w:r w:rsidRPr="007A02B0">
        <w:t>$Drivers = 'C:\Foo\Xerox\Drivers'</w:t>
      </w:r>
    </w:p>
    <w:p w14:paraId="676B54BA" w14:textId="77777777" w:rsidR="007A02B0" w:rsidRPr="007A02B0" w:rsidRDefault="007A02B0" w:rsidP="00D03EAF">
      <w:pPr>
        <w:pStyle w:val="CodePACKT"/>
      </w:pPr>
      <w:r w:rsidRPr="007A02B0">
        <w:t>Expand-Archive -Path $Target -</w:t>
      </w:r>
      <w:proofErr w:type="spellStart"/>
      <w:r w:rsidRPr="007A02B0">
        <w:t>DestinationPath</w:t>
      </w:r>
      <w:proofErr w:type="spellEnd"/>
      <w:r w:rsidRPr="007A02B0">
        <w:t xml:space="preserve"> $Drivers</w:t>
      </w:r>
    </w:p>
    <w:p w14:paraId="1B9E5025" w14:textId="77777777" w:rsidR="007A02B0" w:rsidRPr="007A02B0" w:rsidRDefault="007A02B0" w:rsidP="00D03EAF">
      <w:pPr>
        <w:pStyle w:val="CodePACKT"/>
      </w:pPr>
    </w:p>
    <w:p w14:paraId="2375567D" w14:textId="70FCDCB1" w:rsidR="007A02B0" w:rsidRPr="007A02B0" w:rsidRDefault="007A02B0" w:rsidP="007A02B0">
      <w:pPr>
        <w:pStyle w:val="NumberedBulletPACKT"/>
        <w:rPr>
          <w:color w:val="000000"/>
          <w:lang w:val="en-GB" w:eastAsia="en-GB"/>
        </w:rPr>
      </w:pPr>
      <w:r w:rsidRPr="007A02B0">
        <w:rPr>
          <w:lang w:val="en-GB" w:eastAsia="en-GB"/>
        </w:rPr>
        <w:t>Installing the drivers</w:t>
      </w:r>
    </w:p>
    <w:p w14:paraId="33F122ED" w14:textId="77777777" w:rsidR="007A02B0" w:rsidRPr="007A02B0" w:rsidRDefault="007A02B0" w:rsidP="00D03EAF">
      <w:pPr>
        <w:pStyle w:val="CodePACKT"/>
      </w:pPr>
    </w:p>
    <w:p w14:paraId="6783B1FB" w14:textId="359F1B90" w:rsidR="007A02B0" w:rsidRPr="007A02B0" w:rsidRDefault="007A02B0" w:rsidP="00D03EAF">
      <w:pPr>
        <w:pStyle w:val="CodePACKT"/>
      </w:pPr>
      <w:r w:rsidRPr="007A02B0">
        <w:t>$Model1 = 'Xerox Phaser 6510 PCL6'</w:t>
      </w:r>
    </w:p>
    <w:p w14:paraId="424FC958" w14:textId="77777777" w:rsidR="007A02B0" w:rsidRPr="007A02B0" w:rsidRDefault="007A02B0" w:rsidP="00D03EAF">
      <w:pPr>
        <w:pStyle w:val="CodePACKT"/>
      </w:pPr>
      <w:commentRangeStart w:id="25"/>
      <w:commentRangeStart w:id="26"/>
      <w:r w:rsidRPr="007A02B0">
        <w:t xml:space="preserve">$P </w:t>
      </w:r>
      <w:proofErr w:type="gramStart"/>
      <w:r w:rsidRPr="007A02B0">
        <w:t>=  '</w:t>
      </w:r>
      <w:proofErr w:type="gramEnd"/>
      <w:r w:rsidRPr="007A02B0">
        <w:t>C:\Foo\Xerox\Drivers\6510_5.617.7.0_PCL6_x64_Driver.inf\'+</w:t>
      </w:r>
    </w:p>
    <w:p w14:paraId="09EC02AC" w14:textId="77777777" w:rsidR="007A02B0" w:rsidRPr="007A02B0" w:rsidRDefault="007A02B0" w:rsidP="00D03EAF">
      <w:pPr>
        <w:pStyle w:val="CodePACKT"/>
      </w:pPr>
      <w:r w:rsidRPr="007A02B0">
        <w:t>      'x3NSURX.inf'</w:t>
      </w:r>
      <w:commentRangeEnd w:id="25"/>
      <w:r w:rsidR="00804983">
        <w:rPr>
          <w:rStyle w:val="CommentReference"/>
          <w:rFonts w:ascii="Arial" w:hAnsi="Arial" w:cs="Arial"/>
          <w:bCs/>
          <w:lang w:val="en-US" w:eastAsia="en-US"/>
        </w:rPr>
        <w:commentReference w:id="25"/>
      </w:r>
      <w:commentRangeEnd w:id="26"/>
      <w:r w:rsidR="00251643">
        <w:rPr>
          <w:rStyle w:val="CommentReference"/>
          <w:rFonts w:ascii="Arial" w:hAnsi="Arial" w:cs="Arial"/>
          <w:bCs/>
          <w:lang w:val="en-US" w:eastAsia="en-US"/>
        </w:rPr>
        <w:commentReference w:id="26"/>
      </w:r>
    </w:p>
    <w:p w14:paraId="3E2F41D3" w14:textId="77777777" w:rsidR="007A02B0" w:rsidRPr="007A02B0" w:rsidRDefault="007A02B0" w:rsidP="00D03EAF">
      <w:pPr>
        <w:pStyle w:val="CodePACKT"/>
      </w:pPr>
      <w:r w:rsidRPr="007A02B0">
        <w:t xml:space="preserve">rundll32.exe </w:t>
      </w:r>
      <w:proofErr w:type="spellStart"/>
      <w:proofErr w:type="gramStart"/>
      <w:r w:rsidRPr="007A02B0">
        <w:t>printui.dll,PrintUIEntry</w:t>
      </w:r>
      <w:proofErr w:type="spellEnd"/>
      <w:proofErr w:type="gramEnd"/>
      <w:r w:rsidRPr="007A02B0">
        <w:t xml:space="preserve"> /</w:t>
      </w:r>
      <w:proofErr w:type="spellStart"/>
      <w:r w:rsidRPr="007A02B0">
        <w:t>ia</w:t>
      </w:r>
      <w:proofErr w:type="spellEnd"/>
      <w:r w:rsidRPr="007A02B0">
        <w:t xml:space="preserve"> /m "$Model1"  /f "$P"</w:t>
      </w:r>
    </w:p>
    <w:p w14:paraId="35FCFE1D" w14:textId="77777777" w:rsidR="007A02B0" w:rsidRPr="007A02B0" w:rsidRDefault="007A02B0" w:rsidP="00D03EAF">
      <w:pPr>
        <w:pStyle w:val="CodePACKT"/>
      </w:pPr>
      <w:r w:rsidRPr="007A02B0">
        <w:t>$Model2 = 'Xerox WorkCentre 6515 PCL6'</w:t>
      </w:r>
    </w:p>
    <w:p w14:paraId="45AD7CCC" w14:textId="77777777" w:rsidR="007A02B0" w:rsidRPr="007A02B0" w:rsidRDefault="007A02B0" w:rsidP="00D03EAF">
      <w:pPr>
        <w:pStyle w:val="CodePACKT"/>
      </w:pPr>
      <w:r w:rsidRPr="007A02B0">
        <w:t xml:space="preserve">rundll32.exe </w:t>
      </w:r>
      <w:proofErr w:type="spellStart"/>
      <w:proofErr w:type="gramStart"/>
      <w:r w:rsidRPr="007A02B0">
        <w:t>printui.dll,PrintUIEntry</w:t>
      </w:r>
      <w:proofErr w:type="spellEnd"/>
      <w:proofErr w:type="gramEnd"/>
      <w:r w:rsidRPr="007A02B0">
        <w:t xml:space="preserve"> /</w:t>
      </w:r>
      <w:proofErr w:type="spellStart"/>
      <w:r w:rsidRPr="007A02B0">
        <w:t>ia</w:t>
      </w:r>
      <w:proofErr w:type="spellEnd"/>
      <w:r w:rsidRPr="007A02B0">
        <w:t xml:space="preserve"> /m "$Model2"  /f "$P"</w:t>
      </w:r>
    </w:p>
    <w:p w14:paraId="2B9964EB" w14:textId="77777777" w:rsidR="007A02B0" w:rsidRPr="007A02B0" w:rsidRDefault="007A02B0" w:rsidP="00D03EAF">
      <w:pPr>
        <w:pStyle w:val="CodePACKT"/>
      </w:pPr>
    </w:p>
    <w:p w14:paraId="36C157CD" w14:textId="5B3F3298" w:rsidR="007A02B0" w:rsidRPr="007A02B0" w:rsidRDefault="007A02B0" w:rsidP="007A02B0">
      <w:pPr>
        <w:pStyle w:val="NumberedBulletPACKT"/>
        <w:rPr>
          <w:color w:val="000000"/>
          <w:lang w:val="en-GB" w:eastAsia="en-GB"/>
        </w:rPr>
      </w:pPr>
      <w:r w:rsidRPr="007A02B0">
        <w:rPr>
          <w:lang w:val="en-GB" w:eastAsia="en-GB"/>
        </w:rPr>
        <w:t xml:space="preserve">Adding a </w:t>
      </w:r>
      <w:proofErr w:type="spellStart"/>
      <w:r w:rsidRPr="007A02B0">
        <w:rPr>
          <w:lang w:val="en-GB" w:eastAsia="en-GB"/>
        </w:rPr>
        <w:t>PrinterPort</w:t>
      </w:r>
      <w:proofErr w:type="spellEnd"/>
      <w:r w:rsidRPr="007A02B0">
        <w:rPr>
          <w:lang w:val="en-GB" w:eastAsia="en-GB"/>
        </w:rPr>
        <w:t xml:space="preserve"> for a new printer</w:t>
      </w:r>
    </w:p>
    <w:p w14:paraId="729EE94D" w14:textId="77777777" w:rsidR="007A02B0" w:rsidRPr="007A02B0" w:rsidRDefault="007A02B0" w:rsidP="00D03EAF">
      <w:pPr>
        <w:pStyle w:val="CodePACKT"/>
      </w:pPr>
    </w:p>
    <w:p w14:paraId="32521171" w14:textId="5ED6D464" w:rsidR="007A02B0" w:rsidRPr="007A02B0" w:rsidRDefault="007A02B0" w:rsidP="00D03EAF">
      <w:pPr>
        <w:pStyle w:val="CodePACKT"/>
      </w:pPr>
      <w:r w:rsidRPr="007A02B0">
        <w:t>$</w:t>
      </w:r>
      <w:proofErr w:type="spellStart"/>
      <w:r w:rsidRPr="007A02B0">
        <w:t>PrintPortHT</w:t>
      </w:r>
      <w:proofErr w:type="spellEnd"/>
      <w:r w:rsidRPr="007A02B0">
        <w:t xml:space="preserve"> = </w:t>
      </w:r>
      <w:proofErr w:type="gramStart"/>
      <w:r w:rsidRPr="007A02B0">
        <w:t>@{</w:t>
      </w:r>
      <w:proofErr w:type="gramEnd"/>
    </w:p>
    <w:p w14:paraId="1173D7D9" w14:textId="77777777" w:rsidR="007A02B0" w:rsidRPr="007A02B0" w:rsidRDefault="007A02B0" w:rsidP="00D03EAF">
      <w:pPr>
        <w:pStyle w:val="CodePACKT"/>
      </w:pPr>
      <w:r w:rsidRPr="007A02B0">
        <w:t>  Name               = '</w:t>
      </w:r>
      <w:proofErr w:type="spellStart"/>
      <w:r w:rsidRPr="007A02B0">
        <w:t>SalesPP</w:t>
      </w:r>
      <w:proofErr w:type="spellEnd"/>
      <w:r w:rsidRPr="007A02B0">
        <w:t xml:space="preserve">' </w:t>
      </w:r>
    </w:p>
    <w:p w14:paraId="242C515D" w14:textId="77777777" w:rsidR="007A02B0" w:rsidRPr="007A02B0" w:rsidRDefault="007A02B0" w:rsidP="00D03EAF">
      <w:pPr>
        <w:pStyle w:val="CodePACKT"/>
      </w:pPr>
      <w:r w:rsidRPr="007A02B0">
        <w:t xml:space="preserve">  </w:t>
      </w:r>
      <w:proofErr w:type="spellStart"/>
      <w:r w:rsidRPr="007A02B0">
        <w:t>PrinterHostAddress</w:t>
      </w:r>
      <w:proofErr w:type="spellEnd"/>
      <w:r w:rsidRPr="007A02B0">
        <w:t xml:space="preserve"> = '10.10.10.61'</w:t>
      </w:r>
    </w:p>
    <w:p w14:paraId="533A12BC" w14:textId="77777777" w:rsidR="007A02B0" w:rsidRPr="007A02B0" w:rsidRDefault="007A02B0" w:rsidP="00D03EAF">
      <w:pPr>
        <w:pStyle w:val="CodePACKT"/>
      </w:pPr>
      <w:r w:rsidRPr="007A02B0">
        <w:t>}</w:t>
      </w:r>
    </w:p>
    <w:p w14:paraId="75ED87BE" w14:textId="77777777" w:rsidR="007A02B0" w:rsidRPr="007A02B0" w:rsidRDefault="007A02B0" w:rsidP="00D03EAF">
      <w:pPr>
        <w:pStyle w:val="CodePACKT"/>
      </w:pPr>
      <w:r w:rsidRPr="007A02B0">
        <w:t>Add-</w:t>
      </w:r>
      <w:proofErr w:type="spellStart"/>
      <w:r w:rsidRPr="007A02B0">
        <w:t>PrinterPort</w:t>
      </w:r>
      <w:proofErr w:type="spellEnd"/>
      <w:r w:rsidRPr="007A02B0">
        <w:t xml:space="preserve"> @PrintPortHT</w:t>
      </w:r>
    </w:p>
    <w:p w14:paraId="347D6EDF" w14:textId="77777777" w:rsidR="007A02B0" w:rsidRPr="007A02B0" w:rsidRDefault="007A02B0" w:rsidP="00D03EAF">
      <w:pPr>
        <w:pStyle w:val="CodePACKT"/>
      </w:pPr>
    </w:p>
    <w:p w14:paraId="4B133BC0" w14:textId="776C64C1" w:rsidR="007A02B0" w:rsidRPr="007A02B0" w:rsidRDefault="007A02B0" w:rsidP="007A02B0">
      <w:pPr>
        <w:pStyle w:val="NumberedBulletPACKT"/>
        <w:rPr>
          <w:color w:val="000000"/>
          <w:lang w:val="en-GB" w:eastAsia="en-GB"/>
        </w:rPr>
      </w:pPr>
      <w:r w:rsidRPr="007A02B0">
        <w:rPr>
          <w:lang w:val="en-GB" w:eastAsia="en-GB"/>
        </w:rPr>
        <w:t xml:space="preserve">Adding the printer to </w:t>
      </w:r>
      <w:r w:rsidRPr="00C97492">
        <w:rPr>
          <w:rStyle w:val="CodeInTextPACKT"/>
        </w:rPr>
        <w:t>PSRV</w:t>
      </w:r>
    </w:p>
    <w:p w14:paraId="53470B68" w14:textId="77777777" w:rsidR="007A02B0" w:rsidRPr="007A02B0" w:rsidRDefault="007A02B0" w:rsidP="00D03EAF">
      <w:pPr>
        <w:pStyle w:val="CodePACKT"/>
      </w:pPr>
    </w:p>
    <w:p w14:paraId="3BE80D51" w14:textId="131622F0" w:rsidR="007A02B0" w:rsidRPr="007A02B0" w:rsidRDefault="007A02B0" w:rsidP="00D03EAF">
      <w:pPr>
        <w:pStyle w:val="CodePACKT"/>
      </w:pPr>
      <w:r w:rsidRPr="007A02B0">
        <w:t>$</w:t>
      </w:r>
      <w:proofErr w:type="spellStart"/>
      <w:r w:rsidRPr="007A02B0">
        <w:t>PrinterHT</w:t>
      </w:r>
      <w:proofErr w:type="spellEnd"/>
      <w:r w:rsidRPr="007A02B0">
        <w:t xml:space="preserve"> = </w:t>
      </w:r>
      <w:proofErr w:type="gramStart"/>
      <w:r w:rsidRPr="007A02B0">
        <w:t>@{</w:t>
      </w:r>
      <w:proofErr w:type="gramEnd"/>
    </w:p>
    <w:p w14:paraId="5053AABA" w14:textId="77777777" w:rsidR="007A02B0" w:rsidRPr="007A02B0" w:rsidRDefault="007A02B0" w:rsidP="00D03EAF">
      <w:pPr>
        <w:pStyle w:val="CodePACKT"/>
      </w:pPr>
      <w:r w:rsidRPr="007A02B0">
        <w:t>  Name = 'SalesPrinter1'</w:t>
      </w:r>
    </w:p>
    <w:p w14:paraId="34C9744B" w14:textId="77777777" w:rsidR="007A02B0" w:rsidRPr="007A02B0" w:rsidRDefault="007A02B0" w:rsidP="00D03EAF">
      <w:pPr>
        <w:pStyle w:val="CodePACKT"/>
      </w:pPr>
      <w:r w:rsidRPr="007A02B0">
        <w:t xml:space="preserve">  </w:t>
      </w:r>
      <w:proofErr w:type="spellStart"/>
      <w:r w:rsidRPr="007A02B0">
        <w:t>DriverName</w:t>
      </w:r>
      <w:proofErr w:type="spellEnd"/>
      <w:r w:rsidRPr="007A02B0">
        <w:t xml:space="preserve"> = $Model1 </w:t>
      </w:r>
    </w:p>
    <w:p w14:paraId="2F7F291B" w14:textId="77777777" w:rsidR="007A02B0" w:rsidRPr="007A02B0" w:rsidRDefault="007A02B0" w:rsidP="00D03EAF">
      <w:pPr>
        <w:pStyle w:val="CodePACKT"/>
      </w:pPr>
      <w:r w:rsidRPr="007A02B0">
        <w:t xml:space="preserve">  </w:t>
      </w:r>
      <w:proofErr w:type="spellStart"/>
      <w:r w:rsidRPr="007A02B0">
        <w:t>PortName</w:t>
      </w:r>
      <w:proofErr w:type="spellEnd"/>
      <w:r w:rsidRPr="007A02B0">
        <w:t xml:space="preserve">   = '</w:t>
      </w:r>
      <w:proofErr w:type="spellStart"/>
      <w:r w:rsidRPr="007A02B0">
        <w:t>SalesPP</w:t>
      </w:r>
      <w:proofErr w:type="spellEnd"/>
      <w:r w:rsidRPr="007A02B0">
        <w:t>'</w:t>
      </w:r>
    </w:p>
    <w:p w14:paraId="3C58ABB4" w14:textId="77777777" w:rsidR="007A02B0" w:rsidRPr="007A02B0" w:rsidRDefault="007A02B0" w:rsidP="00D03EAF">
      <w:pPr>
        <w:pStyle w:val="CodePACKT"/>
      </w:pPr>
      <w:r w:rsidRPr="007A02B0">
        <w:t>}</w:t>
      </w:r>
    </w:p>
    <w:p w14:paraId="30BFE964" w14:textId="77777777" w:rsidR="007A02B0" w:rsidRPr="007A02B0" w:rsidRDefault="007A02B0" w:rsidP="00D03EAF">
      <w:pPr>
        <w:pStyle w:val="CodePACKT"/>
      </w:pPr>
      <w:r w:rsidRPr="007A02B0">
        <w:t>Add-Printer @PrinterHT</w:t>
      </w:r>
    </w:p>
    <w:p w14:paraId="4D69625E" w14:textId="77777777" w:rsidR="007A02B0" w:rsidRPr="007A02B0" w:rsidRDefault="007A02B0" w:rsidP="00D03EAF">
      <w:pPr>
        <w:pStyle w:val="CodePACKT"/>
      </w:pPr>
    </w:p>
    <w:p w14:paraId="5EEF7D19" w14:textId="355D297D" w:rsidR="007A02B0" w:rsidRPr="007A02B0" w:rsidRDefault="007A02B0" w:rsidP="007A02B0">
      <w:pPr>
        <w:pStyle w:val="NumberedBulletPACKT"/>
        <w:rPr>
          <w:color w:val="000000"/>
          <w:lang w:val="en-GB" w:eastAsia="en-GB"/>
        </w:rPr>
      </w:pPr>
      <w:r w:rsidRPr="007A02B0">
        <w:rPr>
          <w:lang w:val="en-GB" w:eastAsia="en-GB"/>
        </w:rPr>
        <w:t>Sharing the printer</w:t>
      </w:r>
    </w:p>
    <w:p w14:paraId="4D0AF129" w14:textId="77777777" w:rsidR="007A02B0" w:rsidRPr="007A02B0" w:rsidRDefault="007A02B0" w:rsidP="00D03EAF">
      <w:pPr>
        <w:pStyle w:val="CodePACKT"/>
      </w:pPr>
    </w:p>
    <w:p w14:paraId="249F16D4" w14:textId="3E9AA078" w:rsidR="007A02B0" w:rsidRPr="007A02B0" w:rsidRDefault="007A02B0" w:rsidP="00D03EAF">
      <w:pPr>
        <w:pStyle w:val="CodePACKT"/>
      </w:pPr>
      <w:r w:rsidRPr="007A02B0">
        <w:t>Set-Printer -Name SalesPrinter1 -Shared $True</w:t>
      </w:r>
    </w:p>
    <w:p w14:paraId="063B8854" w14:textId="77777777" w:rsidR="007A02B0" w:rsidRPr="007A02B0" w:rsidRDefault="007A02B0" w:rsidP="00D03EAF">
      <w:pPr>
        <w:pStyle w:val="CodePACKT"/>
      </w:pPr>
    </w:p>
    <w:p w14:paraId="34E9B2AB" w14:textId="346C763C" w:rsidR="007A02B0" w:rsidRPr="007A02B0" w:rsidRDefault="007A02B0" w:rsidP="007A02B0">
      <w:pPr>
        <w:pStyle w:val="NumberedBulletPACKT"/>
        <w:rPr>
          <w:color w:val="000000"/>
          <w:lang w:val="en-GB" w:eastAsia="en-GB"/>
        </w:rPr>
      </w:pPr>
      <w:r w:rsidRPr="007A02B0">
        <w:rPr>
          <w:lang w:val="en-GB" w:eastAsia="en-GB"/>
        </w:rPr>
        <w:t>Reviewing what you have done</w:t>
      </w:r>
    </w:p>
    <w:p w14:paraId="2A152D6F" w14:textId="77777777" w:rsidR="007A02B0" w:rsidRPr="007A02B0" w:rsidRDefault="007A02B0" w:rsidP="00D03EAF">
      <w:pPr>
        <w:pStyle w:val="CodePACKT"/>
      </w:pPr>
    </w:p>
    <w:p w14:paraId="04780DC9" w14:textId="45A01A13" w:rsidR="007A02B0" w:rsidRPr="007A02B0" w:rsidRDefault="007A02B0" w:rsidP="00D03EAF">
      <w:pPr>
        <w:pStyle w:val="CodePACKT"/>
      </w:pPr>
      <w:r w:rsidRPr="007A02B0">
        <w:t>Get-</w:t>
      </w:r>
      <w:proofErr w:type="spellStart"/>
      <w:r w:rsidRPr="007A02B0">
        <w:t>PrinterPort</w:t>
      </w:r>
      <w:proofErr w:type="spellEnd"/>
      <w:r w:rsidRPr="007A02B0">
        <w:t xml:space="preserve"> -Name </w:t>
      </w:r>
      <w:proofErr w:type="spellStart"/>
      <w:r w:rsidRPr="007A02B0">
        <w:t>SalesPP</w:t>
      </w:r>
      <w:proofErr w:type="spellEnd"/>
      <w:r w:rsidRPr="007A02B0">
        <w:t xml:space="preserve"> |</w:t>
      </w:r>
    </w:p>
    <w:p w14:paraId="0CB58C53" w14:textId="1438A760" w:rsidR="007A02B0" w:rsidRPr="007A02B0" w:rsidRDefault="007A02B0" w:rsidP="00D03EAF">
      <w:pPr>
        <w:pStyle w:val="CodePACKT"/>
      </w:pPr>
      <w:r w:rsidRPr="007A02B0">
        <w:t>  Format-Table -</w:t>
      </w:r>
      <w:proofErr w:type="spellStart"/>
      <w:r w:rsidRPr="007A02B0">
        <w:t>Autosize</w:t>
      </w:r>
      <w:proofErr w:type="spellEnd"/>
      <w:r w:rsidRPr="007A02B0">
        <w:t xml:space="preserve"> -Property Name, Description,</w:t>
      </w:r>
    </w:p>
    <w:p w14:paraId="2BD4F763" w14:textId="77777777" w:rsidR="007A02B0" w:rsidRPr="007A02B0" w:rsidRDefault="007A02B0" w:rsidP="00D03EAF">
      <w:pPr>
        <w:pStyle w:val="CodePACKT"/>
      </w:pPr>
      <w:r w:rsidRPr="007A02B0">
        <w:t>                           </w:t>
      </w:r>
      <w:proofErr w:type="spellStart"/>
      <w:r w:rsidRPr="007A02B0">
        <w:t>PrinterHostAddress</w:t>
      </w:r>
      <w:proofErr w:type="spellEnd"/>
      <w:r w:rsidRPr="007A02B0">
        <w:t xml:space="preserve">, </w:t>
      </w:r>
      <w:proofErr w:type="spellStart"/>
      <w:r w:rsidRPr="007A02B0">
        <w:t>PortNumber</w:t>
      </w:r>
      <w:proofErr w:type="spellEnd"/>
    </w:p>
    <w:p w14:paraId="24236363" w14:textId="77777777" w:rsidR="007A02B0" w:rsidRPr="007A02B0" w:rsidRDefault="007A02B0" w:rsidP="00D03EAF">
      <w:pPr>
        <w:pStyle w:val="CodePACKT"/>
      </w:pPr>
      <w:r w:rsidRPr="007A02B0">
        <w:t>Get-</w:t>
      </w:r>
      <w:proofErr w:type="spellStart"/>
      <w:r w:rsidRPr="007A02B0">
        <w:t>PrinterDriver</w:t>
      </w:r>
      <w:proofErr w:type="spellEnd"/>
      <w:r w:rsidRPr="007A02B0">
        <w:t xml:space="preserve"> -Name xerox* |</w:t>
      </w:r>
    </w:p>
    <w:p w14:paraId="7CA89F4F" w14:textId="4501569E" w:rsidR="007A02B0" w:rsidRPr="007A02B0" w:rsidRDefault="007A02B0" w:rsidP="00D03EAF">
      <w:pPr>
        <w:pStyle w:val="CodePACKT"/>
      </w:pPr>
      <w:r w:rsidRPr="007A02B0">
        <w:lastRenderedPageBreak/>
        <w:t>  Format-Table -Property Name, Manufacturer,</w:t>
      </w:r>
    </w:p>
    <w:p w14:paraId="6BF48B70" w14:textId="77777777" w:rsidR="007A02B0" w:rsidRPr="007A02B0" w:rsidRDefault="007A02B0" w:rsidP="00D03EAF">
      <w:pPr>
        <w:pStyle w:val="CodePACKT"/>
      </w:pPr>
      <w:r w:rsidRPr="007A02B0">
        <w:t>                           </w:t>
      </w:r>
      <w:proofErr w:type="spellStart"/>
      <w:r w:rsidRPr="007A02B0">
        <w:t>DriverVersion</w:t>
      </w:r>
      <w:proofErr w:type="spellEnd"/>
      <w:r w:rsidRPr="007A02B0">
        <w:t xml:space="preserve">, </w:t>
      </w:r>
      <w:proofErr w:type="spellStart"/>
      <w:r w:rsidRPr="007A02B0">
        <w:t>PrinterEnvironment</w:t>
      </w:r>
      <w:proofErr w:type="spellEnd"/>
    </w:p>
    <w:p w14:paraId="1F963DB4" w14:textId="77777777" w:rsidR="007A02B0" w:rsidRPr="007A02B0" w:rsidRDefault="007A02B0" w:rsidP="00D03EAF">
      <w:pPr>
        <w:pStyle w:val="CodePACKT"/>
      </w:pPr>
      <w:r w:rsidRPr="007A02B0">
        <w:t>Get-Printer -ComputerName PSRV -Name SalesPrinter1 |</w:t>
      </w:r>
    </w:p>
    <w:p w14:paraId="61C9D929" w14:textId="39DB10B8" w:rsidR="007A02B0" w:rsidRPr="007A02B0" w:rsidRDefault="007A02B0" w:rsidP="00D03EAF">
      <w:pPr>
        <w:pStyle w:val="CodePACKT"/>
      </w:pPr>
      <w:r w:rsidRPr="007A02B0">
        <w:t>  Format-Table -Property Name, ComputerName,</w:t>
      </w:r>
    </w:p>
    <w:p w14:paraId="179CF1A2" w14:textId="77777777" w:rsidR="007A02B0" w:rsidRPr="007A02B0" w:rsidRDefault="007A02B0" w:rsidP="00D03EAF">
      <w:pPr>
        <w:pStyle w:val="CodePACKT"/>
      </w:pPr>
      <w:r w:rsidRPr="007A02B0">
        <w:t xml:space="preserve">                           Type, </w:t>
      </w:r>
      <w:proofErr w:type="spellStart"/>
      <w:r w:rsidRPr="007A02B0">
        <w:t>PortName</w:t>
      </w:r>
      <w:proofErr w:type="spellEnd"/>
      <w:r w:rsidRPr="007A02B0">
        <w:t>, Location, Shared</w:t>
      </w:r>
    </w:p>
    <w:p w14:paraId="7AEE915D" w14:textId="77777777" w:rsidR="007A02B0" w:rsidRPr="007A02B0" w:rsidRDefault="007A02B0" w:rsidP="00D03EAF">
      <w:pPr>
        <w:pStyle w:val="CodePACKT"/>
      </w:pPr>
    </w:p>
    <w:p w14:paraId="2D4BA1DC" w14:textId="4D64CE41" w:rsidR="007A02B0" w:rsidRPr="007A02B0" w:rsidRDefault="007A02B0" w:rsidP="007A02B0">
      <w:pPr>
        <w:pStyle w:val="NumberedBulletPACKT"/>
        <w:rPr>
          <w:color w:val="000000"/>
          <w:lang w:val="en-GB" w:eastAsia="en-GB"/>
        </w:rPr>
      </w:pPr>
      <w:r w:rsidRPr="007A02B0">
        <w:rPr>
          <w:lang w:val="en-GB" w:eastAsia="en-GB"/>
        </w:rPr>
        <w:t>Checking the status of the shared printer</w:t>
      </w:r>
    </w:p>
    <w:p w14:paraId="46E3D379" w14:textId="77777777" w:rsidR="007A02B0" w:rsidRPr="007A02B0" w:rsidRDefault="007A02B0" w:rsidP="00D03EAF">
      <w:pPr>
        <w:pStyle w:val="CodePACKT"/>
      </w:pPr>
    </w:p>
    <w:p w14:paraId="7C658FD0" w14:textId="547D128C" w:rsidR="007A02B0" w:rsidRPr="007A02B0" w:rsidRDefault="007A02B0" w:rsidP="00D03EAF">
      <w:pPr>
        <w:pStyle w:val="CodePACKT"/>
      </w:pPr>
      <w:r w:rsidRPr="007A02B0">
        <w:t>net view \\PSRV</w:t>
      </w:r>
    </w:p>
    <w:p w14:paraId="1D255C42" w14:textId="1C49BA62" w:rsidR="00987230" w:rsidRDefault="00987230" w:rsidP="00987230">
      <w:pPr>
        <w:pStyle w:val="Heading2"/>
        <w:numPr>
          <w:ilvl w:val="1"/>
          <w:numId w:val="3"/>
        </w:numPr>
        <w:tabs>
          <w:tab w:val="left" w:pos="0"/>
        </w:tabs>
      </w:pPr>
      <w:r>
        <w:t>How it works...</w:t>
      </w:r>
    </w:p>
    <w:p w14:paraId="5D284823" w14:textId="77777777" w:rsidR="007A02B0" w:rsidRPr="007A02B0" w:rsidRDefault="007A02B0" w:rsidP="007A02B0">
      <w:pPr>
        <w:pStyle w:val="NormalPACKT"/>
        <w:rPr>
          <w:lang w:val="en-GB"/>
        </w:rPr>
      </w:pPr>
      <w:r w:rsidRPr="007A02B0">
        <w:rPr>
          <w:lang w:val="en-GB"/>
        </w:rPr>
        <w:t xml:space="preserve">In </w:t>
      </w:r>
      <w:r w:rsidRPr="007A02B0">
        <w:rPr>
          <w:rStyle w:val="ItalicsPACKT"/>
          <w:lang w:val="en-GB"/>
        </w:rPr>
        <w:t>step 1</w:t>
      </w:r>
      <w:r w:rsidRPr="007A02B0">
        <w:rPr>
          <w:lang w:val="en-GB"/>
        </w:rPr>
        <w:t>, you install both the Print Server Windows feature and the printing RSAT Tools, with output like this:</w:t>
      </w:r>
    </w:p>
    <w:p w14:paraId="6D6441C0" w14:textId="30C4D712" w:rsidR="007A02B0" w:rsidRPr="007A02B0" w:rsidRDefault="007A02B0" w:rsidP="007A02B0">
      <w:pPr>
        <w:pStyle w:val="FigurePACKT"/>
      </w:pPr>
      <w:r w:rsidRPr="007A02B0">
        <w:t xml:space="preserve"> </w:t>
      </w:r>
      <w:r>
        <w:rPr>
          <w:noProof/>
        </w:rPr>
        <w:drawing>
          <wp:inline distT="0" distB="0" distL="0" distR="0" wp14:anchorId="0A7B9087" wp14:editId="41344940">
            <wp:extent cx="3927094" cy="922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296" cy="924746"/>
                    </a:xfrm>
                    <a:prstGeom prst="rect">
                      <a:avLst/>
                    </a:prstGeom>
                  </pic:spPr>
                </pic:pic>
              </a:graphicData>
            </a:graphic>
          </wp:inline>
        </w:drawing>
      </w:r>
    </w:p>
    <w:p w14:paraId="1A9D945A" w14:textId="0365D999" w:rsidR="007A02B0" w:rsidRPr="00DC6325" w:rsidRDefault="007A02B0">
      <w:pPr>
        <w:pStyle w:val="FigureCaptionPACKT"/>
        <w:pPrChange w:id="27" w:author="Liam Draper" w:date="2022-10-19T15:34:00Z">
          <w:pPr>
            <w:pStyle w:val="FigurePACKT"/>
          </w:pPr>
        </w:pPrChange>
      </w:pPr>
      <w:r w:rsidRPr="00DC6325">
        <w:t xml:space="preserve">Figure </w:t>
      </w:r>
      <w:r>
        <w:t>9.2</w:t>
      </w:r>
      <w:r w:rsidRPr="00DC6325">
        <w:t xml:space="preserve">: </w:t>
      </w:r>
      <w:r>
        <w:t xml:space="preserve">Installing Printer features to </w:t>
      </w:r>
      <w:r w:rsidRPr="007A02B0">
        <w:rPr>
          <w:rStyle w:val="CodeInTextPACKT"/>
        </w:rPr>
        <w:t>PSRV</w:t>
      </w:r>
    </w:p>
    <w:p w14:paraId="2A5108B4" w14:textId="124FF4BB"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02.png</w:t>
      </w:r>
    </w:p>
    <w:p w14:paraId="5D66315C" w14:textId="554554CB" w:rsidR="007A02B0" w:rsidRPr="007A02B0" w:rsidRDefault="007A02B0" w:rsidP="007A02B0">
      <w:pPr>
        <w:pStyle w:val="NormalPACKT"/>
        <w:rPr>
          <w:lang w:val="en-GB"/>
        </w:rPr>
      </w:pPr>
      <w:r w:rsidRPr="007A02B0">
        <w:rPr>
          <w:lang w:val="en-GB"/>
        </w:rPr>
        <w:t xml:space="preserve">In </w:t>
      </w:r>
      <w:r w:rsidRPr="007A02B0">
        <w:rPr>
          <w:rStyle w:val="ItalicsPACKT"/>
          <w:lang w:val="en-GB"/>
        </w:rPr>
        <w:t>step 2</w:t>
      </w:r>
      <w:r w:rsidRPr="007A02B0">
        <w:rPr>
          <w:lang w:val="en-GB"/>
        </w:rPr>
        <w:t xml:space="preserve">, you create a new folder to hold the printer driver download. In </w:t>
      </w:r>
      <w:r w:rsidRPr="007A02B0">
        <w:rPr>
          <w:rStyle w:val="ItalicsPACKT"/>
          <w:lang w:val="en-GB"/>
        </w:rPr>
        <w:t>step 3</w:t>
      </w:r>
      <w:r w:rsidRPr="007A02B0">
        <w:rPr>
          <w:lang w:val="en-GB"/>
        </w:rPr>
        <w:t xml:space="preserve">, you download the drivers (as a compressed .ZIP file) into the folder you just created. In </w:t>
      </w:r>
      <w:r w:rsidRPr="007A02B0">
        <w:rPr>
          <w:rStyle w:val="ItalicsPACKT"/>
          <w:lang w:val="en-GB"/>
        </w:rPr>
        <w:t>step 4</w:t>
      </w:r>
      <w:r w:rsidRPr="007A02B0">
        <w:rPr>
          <w:lang w:val="en-GB"/>
        </w:rPr>
        <w:t>, you expand the .ZIP files</w:t>
      </w:r>
      <w:r>
        <w:rPr>
          <w:lang w:val="en-GB"/>
        </w:rPr>
        <w:t>,</w:t>
      </w:r>
      <w:r w:rsidRPr="007A02B0">
        <w:rPr>
          <w:lang w:val="en-GB"/>
        </w:rPr>
        <w:t xml:space="preserve"> and in </w:t>
      </w:r>
      <w:r w:rsidRPr="007A02B0">
        <w:rPr>
          <w:rStyle w:val="ItalicsPACKT"/>
          <w:lang w:val="en-GB"/>
        </w:rPr>
        <w:t>step 5</w:t>
      </w:r>
      <w:r w:rsidRPr="007A02B0">
        <w:rPr>
          <w:lang w:val="en-GB"/>
        </w:rPr>
        <w:t xml:space="preserve">, you install these printer drivers. In </w:t>
      </w:r>
      <w:r w:rsidRPr="007A02B0">
        <w:rPr>
          <w:rStyle w:val="ItalicsPACKT"/>
          <w:lang w:val="en-GB"/>
        </w:rPr>
        <w:t>step 6</w:t>
      </w:r>
      <w:r w:rsidRPr="007A02B0">
        <w:rPr>
          <w:lang w:val="en-GB"/>
        </w:rPr>
        <w:t xml:space="preserve">, you add a new printer port to </w:t>
      </w:r>
      <w:r w:rsidRPr="007A02B0">
        <w:rPr>
          <w:rStyle w:val="CodeInTextPACKT"/>
          <w:lang w:val="en-GB"/>
        </w:rPr>
        <w:t>PSRV</w:t>
      </w:r>
      <w:r w:rsidRPr="007A02B0">
        <w:rPr>
          <w:lang w:val="en-GB"/>
        </w:rPr>
        <w:t xml:space="preserve">, and in </w:t>
      </w:r>
      <w:r w:rsidRPr="007A02B0">
        <w:rPr>
          <w:rStyle w:val="ItalicsPACKT"/>
          <w:lang w:val="en-GB"/>
        </w:rPr>
        <w:t>step 7</w:t>
      </w:r>
      <w:r>
        <w:rPr>
          <w:rStyle w:val="ItalicsPACKT"/>
          <w:lang w:val="en-GB"/>
        </w:rPr>
        <w:t>,</w:t>
      </w:r>
      <w:r w:rsidRPr="007A02B0">
        <w:rPr>
          <w:lang w:val="en-GB"/>
        </w:rPr>
        <w:t xml:space="preserve"> you add a new printer using the printer port you just created and </w:t>
      </w:r>
      <w:r>
        <w:rPr>
          <w:lang w:val="en-GB"/>
        </w:rPr>
        <w:t>the Xerox printer drivers you</w:t>
      </w:r>
      <w:r w:rsidRPr="007A02B0">
        <w:rPr>
          <w:lang w:val="en-GB"/>
        </w:rPr>
        <w:t xml:space="preserve"> downloaded. Finally, in </w:t>
      </w:r>
      <w:r w:rsidRPr="007A02B0">
        <w:rPr>
          <w:rStyle w:val="ItalicsPACKT"/>
          <w:lang w:val="en-GB"/>
        </w:rPr>
        <w:t>step 8</w:t>
      </w:r>
      <w:r w:rsidRPr="007A02B0">
        <w:rPr>
          <w:lang w:val="en-GB"/>
        </w:rPr>
        <w:t xml:space="preserve">, you share the printer so other users can print to this printer. These </w:t>
      </w:r>
      <w:r>
        <w:rPr>
          <w:lang w:val="en-GB"/>
        </w:rPr>
        <w:t xml:space="preserve">seven </w:t>
      </w:r>
      <w:r w:rsidRPr="007A02B0">
        <w:rPr>
          <w:lang w:val="en-GB"/>
        </w:rPr>
        <w:t>steps produce no output.</w:t>
      </w:r>
    </w:p>
    <w:p w14:paraId="34806E50" w14:textId="77777777" w:rsidR="007A02B0" w:rsidRPr="007A02B0" w:rsidRDefault="007A02B0" w:rsidP="007A02B0">
      <w:pPr>
        <w:pStyle w:val="NormalPACKT"/>
        <w:rPr>
          <w:lang w:val="en-GB"/>
        </w:rPr>
      </w:pPr>
      <w:r w:rsidRPr="007A02B0">
        <w:rPr>
          <w:lang w:val="en-GB"/>
        </w:rPr>
        <w:t xml:space="preserve">In </w:t>
      </w:r>
      <w:r w:rsidRPr="007A02B0">
        <w:rPr>
          <w:rStyle w:val="ItalicsPACKT"/>
          <w:lang w:val="en-GB"/>
        </w:rPr>
        <w:t>step 9</w:t>
      </w:r>
      <w:r w:rsidRPr="007A02B0">
        <w:rPr>
          <w:lang w:val="en-GB"/>
        </w:rPr>
        <w:t xml:space="preserve">, you examine the printer ports, printer drivers, and printers available on </w:t>
      </w:r>
      <w:r w:rsidRPr="00C97492">
        <w:rPr>
          <w:rStyle w:val="CodeInTextPACKT"/>
          <w:lang w:val="en-GB"/>
        </w:rPr>
        <w:t>PSRV</w:t>
      </w:r>
      <w:r w:rsidRPr="007A02B0">
        <w:rPr>
          <w:lang w:val="en-GB"/>
        </w:rPr>
        <w:t>, with output like this:</w:t>
      </w:r>
    </w:p>
    <w:p w14:paraId="3E14CF60" w14:textId="3626C0FE" w:rsidR="007A02B0" w:rsidRDefault="007A02B0" w:rsidP="007A02B0">
      <w:pPr>
        <w:pStyle w:val="FigurePACKT"/>
      </w:pPr>
      <w:r w:rsidRPr="007A02B0">
        <w:t xml:space="preserve"> </w:t>
      </w:r>
      <w:r>
        <w:rPr>
          <w:noProof/>
        </w:rPr>
        <w:drawing>
          <wp:inline distT="0" distB="0" distL="0" distR="0" wp14:anchorId="07C69330" wp14:editId="41EAE03F">
            <wp:extent cx="3441534" cy="2205388"/>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957" cy="2210786"/>
                    </a:xfrm>
                    <a:prstGeom prst="rect">
                      <a:avLst/>
                    </a:prstGeom>
                  </pic:spPr>
                </pic:pic>
              </a:graphicData>
            </a:graphic>
          </wp:inline>
        </w:drawing>
      </w:r>
    </w:p>
    <w:p w14:paraId="7DA9AFCE" w14:textId="0D95D801" w:rsidR="007A02B0" w:rsidRPr="00DC6325" w:rsidRDefault="007A02B0">
      <w:pPr>
        <w:pStyle w:val="FigureCaptionPACKT"/>
        <w:pPrChange w:id="28" w:author="Liam Draper" w:date="2022-10-19T15:35:00Z">
          <w:pPr>
            <w:pStyle w:val="FigurePACKT"/>
          </w:pPr>
        </w:pPrChange>
      </w:pPr>
      <w:r w:rsidRPr="00DC6325">
        <w:t xml:space="preserve">Figure </w:t>
      </w:r>
      <w:r>
        <w:t>9.3</w:t>
      </w:r>
      <w:r w:rsidRPr="00DC6325">
        <w:t xml:space="preserve">: </w:t>
      </w:r>
      <w:r w:rsidRPr="007A02B0">
        <w:t xml:space="preserve">Viewing printer components on PSRV </w:t>
      </w:r>
    </w:p>
    <w:p w14:paraId="71CA667F" w14:textId="444A1DEA"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03.png</w:t>
      </w:r>
    </w:p>
    <w:p w14:paraId="0D688457" w14:textId="56B8B0B3" w:rsidR="007A02B0" w:rsidRDefault="007A02B0" w:rsidP="007A02B0">
      <w:pPr>
        <w:pStyle w:val="NormalPACKT"/>
        <w:rPr>
          <w:lang w:val="en-GB"/>
        </w:rPr>
      </w:pPr>
      <w:r>
        <w:rPr>
          <w:lang w:val="en-GB"/>
        </w:rPr>
        <w:t xml:space="preserve">In </w:t>
      </w:r>
      <w:r w:rsidRPr="007A02B0">
        <w:rPr>
          <w:rStyle w:val="ItalicsPACKT"/>
        </w:rPr>
        <w:t>step 10</w:t>
      </w:r>
      <w:r>
        <w:rPr>
          <w:lang w:val="en-GB"/>
        </w:rPr>
        <w:t xml:space="preserve">, you use the </w:t>
      </w:r>
      <w:r w:rsidRPr="007A41A3">
        <w:rPr>
          <w:rStyle w:val="CodeInTextPACKT"/>
          <w:rPrChange w:id="29" w:author="Liam Draper" w:date="2022-10-19T15:35:00Z">
            <w:rPr>
              <w:lang w:val="en-GB"/>
            </w:rPr>
          </w:rPrChange>
        </w:rPr>
        <w:t>net.exe</w:t>
      </w:r>
      <w:r>
        <w:rPr>
          <w:lang w:val="en-GB"/>
        </w:rPr>
        <w:t xml:space="preserve"> command to view the shared printers which SRV1 provides, with output like this:</w:t>
      </w:r>
    </w:p>
    <w:p w14:paraId="065F9FF1" w14:textId="6895BF78" w:rsidR="007A02B0" w:rsidRDefault="007A02B0" w:rsidP="007A02B0">
      <w:pPr>
        <w:pStyle w:val="FigurePACKT"/>
      </w:pPr>
      <w:r>
        <w:rPr>
          <w:noProof/>
        </w:rPr>
        <w:lastRenderedPageBreak/>
        <w:drawing>
          <wp:inline distT="0" distB="0" distL="0" distR="0" wp14:anchorId="53DF5D4C" wp14:editId="3FFC3749">
            <wp:extent cx="3719830" cy="918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892" cy="919133"/>
                    </a:xfrm>
                    <a:prstGeom prst="rect">
                      <a:avLst/>
                    </a:prstGeom>
                  </pic:spPr>
                </pic:pic>
              </a:graphicData>
            </a:graphic>
          </wp:inline>
        </w:drawing>
      </w:r>
    </w:p>
    <w:p w14:paraId="4A94CE94" w14:textId="1EDD9656" w:rsidR="007A02B0" w:rsidRPr="00DC6325" w:rsidRDefault="007A02B0">
      <w:pPr>
        <w:pStyle w:val="FigureCaptionPACKT"/>
        <w:pPrChange w:id="30" w:author="Liam Draper" w:date="2022-10-19T15:37:00Z">
          <w:pPr>
            <w:pStyle w:val="FigurePACKT"/>
          </w:pPr>
        </w:pPrChange>
      </w:pPr>
      <w:r w:rsidRPr="00DC6325">
        <w:t xml:space="preserve">Figure </w:t>
      </w:r>
      <w:r>
        <w:t>9.4</w:t>
      </w:r>
      <w:r w:rsidRPr="00DC6325">
        <w:t xml:space="preserve">: </w:t>
      </w:r>
      <w:r w:rsidRPr="007A02B0">
        <w:t xml:space="preserve">Viewing </w:t>
      </w:r>
      <w:r>
        <w:t>shared printer</w:t>
      </w:r>
      <w:r w:rsidRPr="007A02B0">
        <w:t xml:space="preserve"> on PSRV </w:t>
      </w:r>
    </w:p>
    <w:p w14:paraId="49C5E566" w14:textId="00170A00"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04.png</w:t>
      </w:r>
    </w:p>
    <w:p w14:paraId="133A83B6" w14:textId="77777777" w:rsidR="007A02B0" w:rsidRDefault="00987230" w:rsidP="007A02B0">
      <w:pPr>
        <w:pStyle w:val="Heading2"/>
      </w:pPr>
      <w:r>
        <w:t>There's more...</w:t>
      </w:r>
      <w:r w:rsidR="007A02B0" w:rsidRPr="007A02B0">
        <w:t xml:space="preserve"> </w:t>
      </w:r>
    </w:p>
    <w:p w14:paraId="4853A509" w14:textId="27F26134" w:rsidR="007A02B0" w:rsidRPr="007A02B0" w:rsidRDefault="007A02B0" w:rsidP="007A02B0">
      <w:pPr>
        <w:pStyle w:val="NormalPACKT"/>
      </w:pPr>
      <w:r w:rsidRPr="007A02B0">
        <w:t xml:space="preserve">In this recipe, you create a printer on </w:t>
      </w:r>
      <w:r w:rsidRPr="007A02B0">
        <w:rPr>
          <w:rStyle w:val="CodeInTextPACKT"/>
        </w:rPr>
        <w:t>PSRV</w:t>
      </w:r>
      <w:r w:rsidRPr="007A02B0">
        <w:t xml:space="preserve"> based on Xerox printers. The fact that you may not have this </w:t>
      </w:r>
      <w:r w:rsidR="00C97492">
        <w:t>printer model</w:t>
      </w:r>
      <w:r w:rsidRPr="007A02B0">
        <w:t xml:space="preserve"> in your environment means you can't physically print to such a print device, but you can set up the printer as shown in the recipe.</w:t>
      </w:r>
    </w:p>
    <w:p w14:paraId="7111723B" w14:textId="6A5C4533" w:rsidR="00987230" w:rsidRDefault="007A02B0" w:rsidP="007A02B0">
      <w:pPr>
        <w:pStyle w:val="NormalPACKT"/>
      </w:pPr>
      <w:r w:rsidRPr="007A02B0">
        <w:t xml:space="preserve">In </w:t>
      </w:r>
      <w:r w:rsidRPr="007A02B0">
        <w:rPr>
          <w:rStyle w:val="ItalicsPACKT"/>
        </w:rPr>
        <w:t>step 5</w:t>
      </w:r>
      <w:r w:rsidRPr="007A02B0">
        <w:t xml:space="preserve">, you use </w:t>
      </w:r>
      <w:r w:rsidRPr="00C97492">
        <w:rPr>
          <w:rStyle w:val="CodeInTextPACKT"/>
        </w:rPr>
        <w:t>PrintUI.DLL</w:t>
      </w:r>
      <w:r w:rsidRPr="007A02B0">
        <w:t xml:space="preserve"> and </w:t>
      </w:r>
      <w:r w:rsidRPr="00C97492">
        <w:rPr>
          <w:rStyle w:val="CodeInTextPACKT"/>
        </w:rPr>
        <w:t>RunDLL32.EXE</w:t>
      </w:r>
      <w:r w:rsidRPr="007A02B0">
        <w:t xml:space="preserve">. </w:t>
      </w:r>
      <w:r w:rsidRPr="00C97492">
        <w:rPr>
          <w:rStyle w:val="CodeInTextPACKT"/>
        </w:rPr>
        <w:t>PrintUI.DLL</w:t>
      </w:r>
      <w:r w:rsidRPr="007A02B0">
        <w:t xml:space="preserve"> is a library of printer management functionalities. If you use the Printer Management GUI tool to manage printers, the GUI calls this DLL to perform your chosen action. Since Microsoft designed and built this DLL to support the Windows printer GUI, the DLL can create additional dialog boxes, which are not useful for automation. You can rely on the help information generated to resolve any problems.</w:t>
      </w:r>
    </w:p>
    <w:p w14:paraId="30961353" w14:textId="00F59109" w:rsidR="0094324B" w:rsidRPr="00767324" w:rsidRDefault="007A02B0" w:rsidP="00C97492">
      <w:pPr>
        <w:pStyle w:val="NormalPACKT"/>
      </w:pPr>
      <w:r>
        <w:t xml:space="preserve">In </w:t>
      </w:r>
      <w:r w:rsidRPr="007A02B0">
        <w:rPr>
          <w:rStyle w:val="ItalicsPACKT"/>
        </w:rPr>
        <w:t>step</w:t>
      </w:r>
      <w:proofErr w:type="gramStart"/>
      <w:r w:rsidRPr="007A02B0">
        <w:rPr>
          <w:rStyle w:val="ItalicsPACKT"/>
        </w:rPr>
        <w:t>10</w:t>
      </w:r>
      <w:r>
        <w:t>,  you</w:t>
      </w:r>
      <w:proofErr w:type="gramEnd"/>
      <w:r>
        <w:t xml:space="preserve"> use the </w:t>
      </w:r>
      <w:r w:rsidRPr="007A02B0">
        <w:rPr>
          <w:rStyle w:val="CodeInTextPACKT"/>
        </w:rPr>
        <w:t>net.exe</w:t>
      </w:r>
      <w:r>
        <w:t xml:space="preserve"> command to view the shared printer on </w:t>
      </w:r>
      <w:r w:rsidRPr="007A02B0">
        <w:rPr>
          <w:rStyle w:val="CodeInTextPACKT"/>
        </w:rPr>
        <w:t>PSRV</w:t>
      </w:r>
      <w:r>
        <w:t>. There is currently no cmdlet that provides this informat</w:t>
      </w:r>
      <w:r w:rsidR="00C97492">
        <w:t>ion.</w:t>
      </w:r>
    </w:p>
    <w:p w14:paraId="087011FA" w14:textId="77777777" w:rsidR="0094324B" w:rsidRDefault="0094324B" w:rsidP="0094324B">
      <w:pPr>
        <w:pStyle w:val="Heading2"/>
        <w:tabs>
          <w:tab w:val="left" w:pos="0"/>
        </w:tabs>
      </w:pPr>
      <w:r>
        <w:t>Getting ready</w:t>
      </w:r>
    </w:p>
    <w:p w14:paraId="4E6E477C" w14:textId="4074AB3C" w:rsidR="0094324B" w:rsidRPr="00767324" w:rsidRDefault="0094324B" w:rsidP="0094324B">
      <w:pPr>
        <w:pStyle w:val="NormalPACKT"/>
      </w:pPr>
      <w:r w:rsidRPr="00767324">
        <w:t xml:space="preserve">Before running this recipe, you </w:t>
      </w:r>
      <w:r w:rsidR="00C97492">
        <w:t>must</w:t>
      </w:r>
      <w:r w:rsidRPr="00767324">
        <w:t xml:space="preserve"> </w:t>
      </w:r>
      <w:r>
        <w:t xml:space="preserve">set up the </w:t>
      </w:r>
      <w:r w:rsidRPr="00C97492">
        <w:rPr>
          <w:rStyle w:val="CodeInTextPACKT"/>
        </w:rPr>
        <w:t>PSRV</w:t>
      </w:r>
      <w:r>
        <w:t xml:space="preserve"> printer server</w:t>
      </w:r>
      <w:r w:rsidRPr="00767324">
        <w:t xml:space="preserve"> (you did this in the</w:t>
      </w:r>
      <w:r>
        <w:t xml:space="preserve"> </w:t>
      </w:r>
      <w:r w:rsidRPr="00767324">
        <w:rPr>
          <w:rStyle w:val="ItalicsPACKT"/>
        </w:rPr>
        <w:t xml:space="preserve">Installing and sharing </w:t>
      </w:r>
      <w:proofErr w:type="gramStart"/>
      <w:r w:rsidRPr="00767324">
        <w:rPr>
          <w:rStyle w:val="ItalicsPACKT"/>
        </w:rPr>
        <w:t>printers</w:t>
      </w:r>
      <w:proofErr w:type="gramEnd"/>
      <w:r w:rsidRPr="00767324">
        <w:t xml:space="preserve"> recipe). Additionally, you need </w:t>
      </w:r>
      <w:r w:rsidRPr="00767324">
        <w:rPr>
          <w:rStyle w:val="CodeInTextPACKT"/>
        </w:rPr>
        <w:t>SalesPrinter1</w:t>
      </w:r>
      <w:r w:rsidRPr="00767324">
        <w:t xml:space="preserve"> created.</w:t>
      </w:r>
    </w:p>
    <w:p w14:paraId="10FA77D8" w14:textId="09043644" w:rsidR="0094324B" w:rsidRDefault="0094324B" w:rsidP="0094324B">
      <w:pPr>
        <w:pStyle w:val="Heading1"/>
        <w:tabs>
          <w:tab w:val="left" w:pos="0"/>
        </w:tabs>
      </w:pPr>
      <w:r>
        <w:t>Publishing a printer</w:t>
      </w:r>
      <w:r w:rsidR="000C07E7">
        <w:t xml:space="preserve"> to Active Directory</w:t>
      </w:r>
    </w:p>
    <w:p w14:paraId="69581B70" w14:textId="56D9E6AD" w:rsidR="0094324B" w:rsidRPr="00767324" w:rsidRDefault="0094324B" w:rsidP="0094324B">
      <w:pPr>
        <w:pStyle w:val="NormalPACKT"/>
      </w:pPr>
      <w:r w:rsidRPr="00767324">
        <w:t xml:space="preserve">After you create and share a printer </w:t>
      </w:r>
      <w:r>
        <w:t>(</w:t>
      </w:r>
      <w:r w:rsidRPr="00767324">
        <w:t>as shown in the previous recipe</w:t>
      </w:r>
      <w:r>
        <w:t>)</w:t>
      </w:r>
      <w:r w:rsidRPr="00767324">
        <w:t xml:space="preserve">, you can publish it to the Active Directory. </w:t>
      </w:r>
      <w:r>
        <w:t>You publish the printer you created in the last recipe and examine the results in this recipe. When you publish a printer, you can also specify a physical location for the printer. Your users can search for published printers based on location and capabilities (such as color printers)</w:t>
      </w:r>
      <w:r w:rsidRPr="00767324">
        <w:t>.</w:t>
      </w:r>
    </w:p>
    <w:p w14:paraId="22F5A474" w14:textId="7421854E" w:rsidR="0094324B" w:rsidRDefault="0094324B" w:rsidP="0094324B">
      <w:pPr>
        <w:pStyle w:val="Heading2"/>
        <w:tabs>
          <w:tab w:val="left" w:pos="0"/>
        </w:tabs>
      </w:pPr>
      <w:r>
        <w:t>How to do it...</w:t>
      </w:r>
    </w:p>
    <w:p w14:paraId="603EEC8A" w14:textId="2CD2E662" w:rsidR="0094324B" w:rsidRPr="0094324B" w:rsidRDefault="0094324B" w:rsidP="0094324B">
      <w:pPr>
        <w:pStyle w:val="NumberedBulletPACKT"/>
        <w:numPr>
          <w:ilvl w:val="0"/>
          <w:numId w:val="19"/>
        </w:numPr>
        <w:rPr>
          <w:color w:val="000000"/>
          <w:lang w:val="en-GB" w:eastAsia="en-GB"/>
        </w:rPr>
      </w:pPr>
      <w:r w:rsidRPr="0094324B">
        <w:rPr>
          <w:lang w:val="en-GB" w:eastAsia="en-GB"/>
        </w:rPr>
        <w:t>Getting the printer to publish and store the returned object in $Printer</w:t>
      </w:r>
    </w:p>
    <w:p w14:paraId="664C807F" w14:textId="77777777" w:rsidR="0094324B" w:rsidRPr="0094324B" w:rsidRDefault="0094324B" w:rsidP="00D03EAF">
      <w:pPr>
        <w:pStyle w:val="CodePACKT"/>
      </w:pPr>
    </w:p>
    <w:p w14:paraId="69055E0B" w14:textId="3859C0F6" w:rsidR="0094324B" w:rsidRPr="0094324B" w:rsidRDefault="0094324B" w:rsidP="00D03EAF">
      <w:pPr>
        <w:pStyle w:val="CodePACKT"/>
      </w:pPr>
      <w:r w:rsidRPr="0094324B">
        <w:t>$Printer = Get-Printer -Name SalesPrinter1</w:t>
      </w:r>
    </w:p>
    <w:p w14:paraId="0DF5CC20" w14:textId="77777777" w:rsidR="0094324B" w:rsidRPr="0094324B" w:rsidRDefault="0094324B" w:rsidP="00D03EAF">
      <w:pPr>
        <w:pStyle w:val="CodePACKT"/>
      </w:pPr>
    </w:p>
    <w:p w14:paraId="29A4B255" w14:textId="5C3CF3F5" w:rsidR="0094324B" w:rsidRPr="0094324B" w:rsidRDefault="0094324B" w:rsidP="0094324B">
      <w:pPr>
        <w:pStyle w:val="NumberedBulletPACKT"/>
        <w:rPr>
          <w:color w:val="000000"/>
          <w:lang w:val="en-GB" w:eastAsia="en-GB"/>
        </w:rPr>
      </w:pPr>
      <w:r w:rsidRPr="0094324B">
        <w:rPr>
          <w:lang w:val="en-GB" w:eastAsia="en-GB"/>
        </w:rPr>
        <w:t>Viewing the printer details</w:t>
      </w:r>
    </w:p>
    <w:p w14:paraId="06A321B2" w14:textId="77777777" w:rsidR="0094324B" w:rsidRDefault="0094324B" w:rsidP="00D03EAF">
      <w:pPr>
        <w:pStyle w:val="CodePACKT"/>
      </w:pPr>
    </w:p>
    <w:p w14:paraId="2E5A1E07" w14:textId="4D81C659" w:rsidR="0094324B" w:rsidRPr="0094324B" w:rsidRDefault="0094324B" w:rsidP="00D03EAF">
      <w:pPr>
        <w:pStyle w:val="CodePACKT"/>
      </w:pPr>
      <w:r w:rsidRPr="0094324B">
        <w:t>$Printer | Format-Table -Property Name, Published</w:t>
      </w:r>
    </w:p>
    <w:p w14:paraId="523EC065" w14:textId="77777777" w:rsidR="0094324B" w:rsidRPr="0094324B" w:rsidRDefault="0094324B" w:rsidP="00D03EAF">
      <w:pPr>
        <w:pStyle w:val="CodePACKT"/>
      </w:pPr>
    </w:p>
    <w:p w14:paraId="4C67B1F7" w14:textId="65FD130C" w:rsidR="0094324B" w:rsidRPr="0094324B" w:rsidRDefault="0094324B" w:rsidP="0094324B">
      <w:pPr>
        <w:pStyle w:val="NumberedBulletPACKT"/>
        <w:rPr>
          <w:color w:val="000000"/>
          <w:lang w:val="en-GB" w:eastAsia="en-GB"/>
        </w:rPr>
      </w:pPr>
      <w:r w:rsidRPr="0094324B">
        <w:rPr>
          <w:lang w:val="en-GB" w:eastAsia="en-GB"/>
        </w:rPr>
        <w:t>Publishing and sharing the printer to AD</w:t>
      </w:r>
    </w:p>
    <w:p w14:paraId="55444FA6" w14:textId="77777777" w:rsidR="0094324B" w:rsidRPr="0094324B" w:rsidRDefault="0094324B" w:rsidP="00D03EAF">
      <w:pPr>
        <w:pStyle w:val="CodePACKT"/>
      </w:pPr>
    </w:p>
    <w:p w14:paraId="41233150" w14:textId="50868FB7" w:rsidR="0094324B" w:rsidRPr="0094324B" w:rsidRDefault="0094324B" w:rsidP="00D03EAF">
      <w:pPr>
        <w:pStyle w:val="CodePACKT"/>
      </w:pPr>
      <w:r w:rsidRPr="0094324B">
        <w:t>$Printer | Set-Printer -Location '10th floor 10E4'</w:t>
      </w:r>
    </w:p>
    <w:p w14:paraId="7E27A911" w14:textId="77777777" w:rsidR="0094324B" w:rsidRPr="0094324B" w:rsidRDefault="0094324B" w:rsidP="00D03EAF">
      <w:pPr>
        <w:pStyle w:val="CodePACKT"/>
      </w:pPr>
      <w:r w:rsidRPr="0094324B">
        <w:t>$Printer | Set-Printer -Shared $true -Published $true</w:t>
      </w:r>
    </w:p>
    <w:p w14:paraId="528DFDAA" w14:textId="77777777" w:rsidR="0094324B" w:rsidRPr="0094324B" w:rsidRDefault="0094324B" w:rsidP="00D03EAF">
      <w:pPr>
        <w:pStyle w:val="CodePACKT"/>
      </w:pPr>
    </w:p>
    <w:p w14:paraId="2C4952C7" w14:textId="20FB2890" w:rsidR="0094324B" w:rsidRPr="0094324B" w:rsidRDefault="0094324B" w:rsidP="0094324B">
      <w:pPr>
        <w:pStyle w:val="NumberedBulletPACKT"/>
        <w:rPr>
          <w:color w:val="000000"/>
          <w:lang w:val="en-GB" w:eastAsia="en-GB"/>
        </w:rPr>
      </w:pPr>
      <w:r w:rsidRPr="0094324B">
        <w:rPr>
          <w:lang w:val="en-GB" w:eastAsia="en-GB"/>
        </w:rPr>
        <w:t>Viewing the updated publication status</w:t>
      </w:r>
    </w:p>
    <w:p w14:paraId="63DB7EA5" w14:textId="77777777" w:rsidR="0094324B" w:rsidRPr="0094324B" w:rsidRDefault="0094324B" w:rsidP="00D03EAF">
      <w:pPr>
        <w:pStyle w:val="CodePACKT"/>
        <w:rPr>
          <w:rStyle w:val="CodeInTextPACKT"/>
          <w:sz w:val="19"/>
          <w:szCs w:val="18"/>
        </w:rPr>
      </w:pPr>
    </w:p>
    <w:p w14:paraId="13F964FA" w14:textId="0EAB7CB2" w:rsidR="0094324B" w:rsidRPr="0094324B" w:rsidRDefault="0094324B" w:rsidP="00D03EAF">
      <w:pPr>
        <w:pStyle w:val="CodePACKT"/>
        <w:rPr>
          <w:rStyle w:val="CodeInTextPACKT"/>
          <w:sz w:val="19"/>
          <w:szCs w:val="18"/>
        </w:rPr>
      </w:pPr>
      <w:r w:rsidRPr="0094324B">
        <w:rPr>
          <w:rStyle w:val="CodeInTextPACKT"/>
          <w:sz w:val="19"/>
          <w:szCs w:val="18"/>
        </w:rPr>
        <w:t>Get-Printer -Name SalesPrinter1 |</w:t>
      </w:r>
    </w:p>
    <w:p w14:paraId="61A385A3" w14:textId="77777777" w:rsidR="0094324B" w:rsidRPr="0094324B" w:rsidRDefault="0094324B" w:rsidP="00D03EAF">
      <w:pPr>
        <w:pStyle w:val="CodePACKT"/>
        <w:rPr>
          <w:rStyle w:val="CodeInTextPACKT"/>
          <w:sz w:val="19"/>
          <w:szCs w:val="18"/>
        </w:rPr>
      </w:pPr>
      <w:r w:rsidRPr="0094324B">
        <w:rPr>
          <w:rStyle w:val="CodeInTextPACKT"/>
          <w:sz w:val="19"/>
          <w:szCs w:val="18"/>
        </w:rPr>
        <w:t xml:space="preserve">  Format-Table -Property Name, Location, </w:t>
      </w:r>
      <w:proofErr w:type="spellStart"/>
      <w:r w:rsidRPr="0094324B">
        <w:rPr>
          <w:rStyle w:val="CodeInTextPACKT"/>
          <w:sz w:val="19"/>
          <w:szCs w:val="18"/>
        </w:rPr>
        <w:t>Drivername</w:t>
      </w:r>
      <w:proofErr w:type="spellEnd"/>
      <w:r w:rsidRPr="0094324B">
        <w:rPr>
          <w:rStyle w:val="CodeInTextPACKT"/>
          <w:sz w:val="19"/>
          <w:szCs w:val="18"/>
        </w:rPr>
        <w:t>, Published</w:t>
      </w:r>
    </w:p>
    <w:p w14:paraId="44B2AB31" w14:textId="43E5E6B0" w:rsidR="0094324B" w:rsidRDefault="0094324B" w:rsidP="0094324B">
      <w:pPr>
        <w:pStyle w:val="Heading2"/>
        <w:numPr>
          <w:ilvl w:val="1"/>
          <w:numId w:val="3"/>
        </w:numPr>
        <w:tabs>
          <w:tab w:val="left" w:pos="0"/>
        </w:tabs>
      </w:pPr>
      <w:r>
        <w:lastRenderedPageBreak/>
        <w:t>How it works...</w:t>
      </w:r>
    </w:p>
    <w:p w14:paraId="4DB9D8FF" w14:textId="15739ABD" w:rsidR="003B1015" w:rsidRPr="003B1015" w:rsidRDefault="003B1015" w:rsidP="003B1015">
      <w:pPr>
        <w:pStyle w:val="NormalPACKT"/>
        <w:rPr>
          <w:lang w:val="en-GB"/>
        </w:rPr>
      </w:pPr>
      <w:r w:rsidRPr="003B1015">
        <w:rPr>
          <w:lang w:val="en-GB"/>
        </w:rPr>
        <w:t xml:space="preserve">In </w:t>
      </w:r>
      <w:r w:rsidRPr="00C97492">
        <w:rPr>
          <w:rStyle w:val="ItalicsPACKT"/>
          <w:lang w:val="en-GB"/>
        </w:rPr>
        <w:t>step 1</w:t>
      </w:r>
      <w:r w:rsidRPr="003B1015">
        <w:rPr>
          <w:lang w:val="en-GB"/>
        </w:rPr>
        <w:t>, you obtain details of the printer you wish to share</w:t>
      </w:r>
      <w:r>
        <w:rPr>
          <w:lang w:val="en-GB"/>
        </w:rPr>
        <w:t xml:space="preserve"> and</w:t>
      </w:r>
      <w:r w:rsidRPr="003B1015">
        <w:rPr>
          <w:lang w:val="en-GB"/>
        </w:rPr>
        <w:t xml:space="preserve"> store this into the variable </w:t>
      </w:r>
      <w:r w:rsidRPr="003B1015">
        <w:rPr>
          <w:rStyle w:val="CodeInTextPACKT"/>
          <w:lang w:val="en-GB"/>
        </w:rPr>
        <w:t>$Printer</w:t>
      </w:r>
      <w:r w:rsidRPr="003B1015">
        <w:rPr>
          <w:lang w:val="en-GB"/>
        </w:rPr>
        <w:t xml:space="preserve">, producing no output. In </w:t>
      </w:r>
      <w:r w:rsidRPr="003B1015">
        <w:rPr>
          <w:rStyle w:val="ItalicsPACKT"/>
          <w:lang w:val="en-GB"/>
        </w:rPr>
        <w:t>step 2</w:t>
      </w:r>
      <w:r w:rsidRPr="003B1015">
        <w:rPr>
          <w:lang w:val="en-GB"/>
        </w:rPr>
        <w:t xml:space="preserve">, you examine the printer details contained in </w:t>
      </w:r>
      <w:r w:rsidRPr="003B1015">
        <w:rPr>
          <w:rStyle w:val="CodeInTextPACKT"/>
          <w:lang w:val="en-GB"/>
        </w:rPr>
        <w:t>$Printer</w:t>
      </w:r>
      <w:r w:rsidRPr="003B1015">
        <w:rPr>
          <w:lang w:val="en-GB"/>
        </w:rPr>
        <w:t xml:space="preserve"> with output like this:</w:t>
      </w:r>
    </w:p>
    <w:p w14:paraId="6DC67FEE" w14:textId="69CC6892" w:rsidR="003B1015" w:rsidRDefault="003B1015" w:rsidP="003B1015">
      <w:pPr>
        <w:pStyle w:val="FigurePACKT"/>
      </w:pPr>
      <w:r w:rsidRPr="003B1015">
        <w:t xml:space="preserve"> </w:t>
      </w:r>
      <w:r>
        <w:rPr>
          <w:noProof/>
        </w:rPr>
        <w:drawing>
          <wp:inline distT="0" distB="0" distL="0" distR="0" wp14:anchorId="4AC92C74" wp14:editId="55801133">
            <wp:extent cx="2868175" cy="666230"/>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954" cy="666643"/>
                    </a:xfrm>
                    <a:prstGeom prst="rect">
                      <a:avLst/>
                    </a:prstGeom>
                  </pic:spPr>
                </pic:pic>
              </a:graphicData>
            </a:graphic>
          </wp:inline>
        </w:drawing>
      </w:r>
    </w:p>
    <w:p w14:paraId="322C1236" w14:textId="514042F3" w:rsidR="003B1015" w:rsidRPr="00DC6325" w:rsidRDefault="003B1015">
      <w:pPr>
        <w:pStyle w:val="FigureCaptionPACKT"/>
        <w:pPrChange w:id="31" w:author="Liam Draper" w:date="2022-10-19T15:37:00Z">
          <w:pPr>
            <w:pStyle w:val="FigurePACKT"/>
          </w:pPr>
        </w:pPrChange>
      </w:pPr>
      <w:r w:rsidRPr="00DC6325">
        <w:t xml:space="preserve">Figure </w:t>
      </w:r>
      <w:r>
        <w:t>9.5</w:t>
      </w:r>
      <w:r w:rsidRPr="00DC6325">
        <w:t xml:space="preserve">: </w:t>
      </w:r>
      <w:r w:rsidRPr="003B1015">
        <w:t xml:space="preserve">Viewing the SalesPrinter1 printer on </w:t>
      </w:r>
      <w:r w:rsidRPr="003B1015">
        <w:rPr>
          <w:rStyle w:val="CodeInTextPACKT"/>
        </w:rPr>
        <w:t>PSRV</w:t>
      </w:r>
    </w:p>
    <w:p w14:paraId="5FC36FFE" w14:textId="3910C54C" w:rsidR="003B1015" w:rsidRDefault="003B1015" w:rsidP="003B1015">
      <w:pPr>
        <w:pStyle w:val="LayoutInformationPACKT"/>
        <w:rPr>
          <w:noProof/>
        </w:rPr>
      </w:pPr>
      <w:r>
        <w:t xml:space="preserve">Insert </w:t>
      </w:r>
      <w:r w:rsidRPr="00C41783">
        <w:t>image</w:t>
      </w:r>
      <w:r>
        <w:t xml:space="preserve"> </w:t>
      </w:r>
      <w:r>
        <w:rPr>
          <w:noProof/>
        </w:rPr>
        <w:t>B18878_09</w:t>
      </w:r>
      <w:r w:rsidRPr="00023EAD">
        <w:rPr>
          <w:noProof/>
        </w:rPr>
        <w:t>_</w:t>
      </w:r>
      <w:r>
        <w:rPr>
          <w:noProof/>
        </w:rPr>
        <w:t>05.png</w:t>
      </w:r>
    </w:p>
    <w:p w14:paraId="523F7EF1" w14:textId="77777777" w:rsidR="003B1015" w:rsidRPr="003B1015" w:rsidRDefault="003B1015" w:rsidP="003B1015">
      <w:pPr>
        <w:pStyle w:val="NormalPACKT"/>
        <w:rPr>
          <w:lang w:val="en-GB"/>
        </w:rPr>
      </w:pPr>
      <w:r w:rsidRPr="003B1015">
        <w:rPr>
          <w:lang w:val="en-GB"/>
        </w:rPr>
        <w:t xml:space="preserve">In </w:t>
      </w:r>
      <w:r w:rsidRPr="003B1015">
        <w:rPr>
          <w:rStyle w:val="ItalicsPACKT"/>
          <w:lang w:val="en-GB"/>
        </w:rPr>
        <w:t>step 3</w:t>
      </w:r>
      <w:r w:rsidRPr="003B1015">
        <w:rPr>
          <w:lang w:val="en-GB"/>
        </w:rPr>
        <w:t xml:space="preserve">, you publish the printer to the </w:t>
      </w:r>
      <w:r w:rsidRPr="007A41A3">
        <w:rPr>
          <w:rStyle w:val="CodeInTextPACKT"/>
          <w:rPrChange w:id="32" w:author="Liam Draper" w:date="2022-10-19T15:36:00Z">
            <w:rPr>
              <w:lang w:val="en-GB"/>
            </w:rPr>
          </w:rPrChange>
        </w:rPr>
        <w:t>Reskit.Org</w:t>
      </w:r>
      <w:r w:rsidRPr="003B1015">
        <w:rPr>
          <w:lang w:val="en-GB"/>
        </w:rPr>
        <w:t xml:space="preserve"> AD, and you share the printer explicitly. This step produces no output. In </w:t>
      </w:r>
      <w:r w:rsidRPr="003B1015">
        <w:rPr>
          <w:rStyle w:val="ItalicsPACKT"/>
          <w:lang w:val="en-GB"/>
        </w:rPr>
        <w:t>step 4</w:t>
      </w:r>
      <w:r w:rsidRPr="003B1015">
        <w:rPr>
          <w:lang w:val="en-GB"/>
        </w:rPr>
        <w:t xml:space="preserve">, you use </w:t>
      </w:r>
      <w:r w:rsidRPr="00C97492">
        <w:rPr>
          <w:rStyle w:val="CodeInTextPACKT"/>
          <w:lang w:val="en-GB"/>
        </w:rPr>
        <w:t>Get-Printer</w:t>
      </w:r>
      <w:r w:rsidRPr="003B1015">
        <w:rPr>
          <w:lang w:val="en-GB"/>
        </w:rPr>
        <w:t xml:space="preserve"> to review the publication status of the printer, with output like this:</w:t>
      </w:r>
    </w:p>
    <w:p w14:paraId="68F5C81A" w14:textId="3B0C6AF5" w:rsidR="003B1015" w:rsidRPr="003B1015" w:rsidRDefault="003B1015" w:rsidP="000C07E7">
      <w:pPr>
        <w:pStyle w:val="FigurePACKT"/>
      </w:pPr>
      <w:r w:rsidRPr="003B1015">
        <w:t xml:space="preserve"> </w:t>
      </w:r>
      <w:r w:rsidR="000C07E7">
        <w:rPr>
          <w:noProof/>
        </w:rPr>
        <w:drawing>
          <wp:inline distT="0" distB="0" distL="0" distR="0" wp14:anchorId="66701E61" wp14:editId="7BD96738">
            <wp:extent cx="3741776" cy="8543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343" cy="856811"/>
                    </a:xfrm>
                    <a:prstGeom prst="rect">
                      <a:avLst/>
                    </a:prstGeom>
                  </pic:spPr>
                </pic:pic>
              </a:graphicData>
            </a:graphic>
          </wp:inline>
        </w:drawing>
      </w:r>
    </w:p>
    <w:p w14:paraId="01C1E373" w14:textId="002BA969" w:rsidR="003B1015" w:rsidRPr="00DC6325" w:rsidRDefault="003B1015">
      <w:pPr>
        <w:pStyle w:val="FigureCaptionPACKT"/>
        <w:pPrChange w:id="33" w:author="Liam Draper" w:date="2022-10-19T15:37:00Z">
          <w:pPr>
            <w:pStyle w:val="FigurePACKT"/>
          </w:pPr>
        </w:pPrChange>
      </w:pPr>
      <w:r w:rsidRPr="00DC6325">
        <w:t xml:space="preserve">Figure </w:t>
      </w:r>
      <w:r>
        <w:t>9.</w:t>
      </w:r>
      <w:r w:rsidR="000C07E7">
        <w:t>6</w:t>
      </w:r>
      <w:r w:rsidRPr="00DC6325">
        <w:t xml:space="preserve">: </w:t>
      </w:r>
      <w:r w:rsidRPr="003B1015">
        <w:t xml:space="preserve">Viewing the SalesPrinter1 printer </w:t>
      </w:r>
      <w:r w:rsidR="000C07E7">
        <w:t>details</w:t>
      </w:r>
    </w:p>
    <w:p w14:paraId="063F67D5" w14:textId="2244A655" w:rsidR="003B1015" w:rsidRDefault="003B1015" w:rsidP="003B1015">
      <w:pPr>
        <w:pStyle w:val="LayoutInformationPACKT"/>
        <w:rPr>
          <w:noProof/>
        </w:rPr>
      </w:pPr>
      <w:r>
        <w:t xml:space="preserve">Insert </w:t>
      </w:r>
      <w:r w:rsidRPr="00C41783">
        <w:t>image</w:t>
      </w:r>
      <w:r>
        <w:t xml:space="preserve"> </w:t>
      </w:r>
      <w:r>
        <w:rPr>
          <w:noProof/>
        </w:rPr>
        <w:t>B18878_09</w:t>
      </w:r>
      <w:r w:rsidRPr="00023EAD">
        <w:rPr>
          <w:noProof/>
        </w:rPr>
        <w:t>_</w:t>
      </w:r>
      <w:r>
        <w:rPr>
          <w:noProof/>
        </w:rPr>
        <w:t>0</w:t>
      </w:r>
      <w:r w:rsidR="000C07E7">
        <w:rPr>
          <w:noProof/>
        </w:rPr>
        <w:t>6</w:t>
      </w:r>
      <w:r>
        <w:rPr>
          <w:noProof/>
        </w:rPr>
        <w:t>.png</w:t>
      </w:r>
    </w:p>
    <w:p w14:paraId="155E415B" w14:textId="3233BB32" w:rsidR="0094324B" w:rsidRDefault="0094324B" w:rsidP="0094324B">
      <w:pPr>
        <w:pStyle w:val="Heading2"/>
      </w:pPr>
      <w:r>
        <w:t>There's more...</w:t>
      </w:r>
    </w:p>
    <w:p w14:paraId="2ABA9BAB" w14:textId="77777777" w:rsidR="000C07E7" w:rsidRDefault="000C07E7" w:rsidP="000C07E7">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r>
        <w:t xml:space="preserve">box </w:t>
      </w:r>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proofErr w:type="gramStart"/>
      <w:r w:rsidRPr="001D1DA9">
        <w:rPr>
          <w:rStyle w:val="ScreenTextPACKT"/>
        </w:rPr>
        <w:t>The</w:t>
      </w:r>
      <w:proofErr w:type="gramEnd"/>
      <w:r w:rsidRPr="001D1DA9">
        <w:rPr>
          <w:rStyle w:val="ScreenTextPACKT"/>
        </w:rPr>
        <w:t xml:space="preserve"> printer that I want isn't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53F2BC39" w14:textId="77777777" w:rsidR="000C07E7" w:rsidRDefault="000C07E7" w:rsidP="000C07E7">
      <w:pPr>
        <w:pStyle w:val="FigurePACKT"/>
        <w:rPr>
          <w:b/>
          <w:bCs/>
        </w:rPr>
      </w:pPr>
      <w:r>
        <w:rPr>
          <w:noProof/>
        </w:rPr>
        <w:drawing>
          <wp:inline distT="0" distB="0" distL="0" distR="0" wp14:anchorId="4763A490" wp14:editId="54AD140F">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3775" cy="2641331"/>
                    </a:xfrm>
                    <a:prstGeom prst="rect">
                      <a:avLst/>
                    </a:prstGeom>
                  </pic:spPr>
                </pic:pic>
              </a:graphicData>
            </a:graphic>
          </wp:inline>
        </w:drawing>
      </w:r>
    </w:p>
    <w:p w14:paraId="222BAD07" w14:textId="73268230" w:rsidR="000C07E7" w:rsidRDefault="000C07E7" w:rsidP="000C07E7">
      <w:pPr>
        <w:pStyle w:val="FigureCaptionPACKT"/>
      </w:pPr>
      <w:commentRangeStart w:id="34"/>
      <w:r>
        <w:t xml:space="preserve">Figure </w:t>
      </w:r>
      <w:del w:id="35" w:author="Thomas Lee" w:date="2022-11-30T16:13:00Z">
        <w:r w:rsidDel="00251643">
          <w:delText>11</w:delText>
        </w:r>
      </w:del>
      <w:del w:id="36" w:author="Thomas Lee" w:date="2022-12-01T15:38:00Z">
        <w:r w:rsidDel="00AF4BE4">
          <w:delText>.5</w:delText>
        </w:r>
      </w:del>
      <w:ins w:id="37" w:author="Thomas Lee" w:date="2022-12-01T15:38:00Z">
        <w:r w:rsidR="00AF4BE4">
          <w:t>9.7</w:t>
        </w:r>
      </w:ins>
      <w:r>
        <w:t>: Using the Add Printer dialog</w:t>
      </w:r>
      <w:commentRangeEnd w:id="34"/>
      <w:r w:rsidR="007A41A3">
        <w:rPr>
          <w:rStyle w:val="CommentReference"/>
          <w:rFonts w:ascii="Arial" w:hAnsi="Arial" w:cs="Arial"/>
          <w:bCs/>
          <w:lang w:val="en-US"/>
        </w:rPr>
        <w:commentReference w:id="34"/>
      </w:r>
    </w:p>
    <w:p w14:paraId="0099A29D" w14:textId="52887740" w:rsidR="000C07E7" w:rsidRDefault="000C07E7" w:rsidP="000C07E7">
      <w:pPr>
        <w:pStyle w:val="LayoutInformationPACKT"/>
      </w:pPr>
      <w:r>
        <w:lastRenderedPageBreak/>
        <w:t>I</w:t>
      </w:r>
      <w:r w:rsidRPr="006D38BA">
        <w:t>nsert image B</w:t>
      </w:r>
      <w:r w:rsidR="00C97492">
        <w:t>11878</w:t>
      </w:r>
      <w:r w:rsidRPr="006D38BA">
        <w:t>_</w:t>
      </w:r>
      <w:r w:rsidR="00C97492">
        <w:t>09</w:t>
      </w:r>
      <w:r w:rsidRPr="006D38BA">
        <w:t>_</w:t>
      </w:r>
      <w:del w:id="38" w:author="Thomas Lee" w:date="2022-12-01T15:41:00Z">
        <w:r w:rsidDel="00AF4BE4">
          <w:delText>05</w:delText>
        </w:r>
      </w:del>
      <w:ins w:id="39" w:author="Thomas Lee" w:date="2022-12-01T15:41:00Z">
        <w:r w:rsidR="00AF4BE4">
          <w:t>0</w:t>
        </w:r>
        <w:r w:rsidR="00AF4BE4">
          <w:t>7</w:t>
        </w:r>
      </w:ins>
      <w:r w:rsidRPr="006D38BA">
        <w:t>.png</w:t>
      </w:r>
    </w:p>
    <w:p w14:paraId="210015F0" w14:textId="77777777" w:rsidR="000C07E7" w:rsidRDefault="000C07E7" w:rsidP="000C07E7">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1B5654CF" w14:textId="77777777" w:rsidR="000C07E7" w:rsidRPr="00767324" w:rsidRDefault="000C07E7" w:rsidP="000C07E7">
      <w:pPr>
        <w:pStyle w:val="FigurePACKT"/>
        <w:rPr>
          <w:b/>
          <w:bCs/>
        </w:rPr>
      </w:pPr>
      <w:r>
        <w:rPr>
          <w:noProof/>
        </w:rPr>
        <w:drawing>
          <wp:inline distT="0" distB="0" distL="0" distR="0" wp14:anchorId="0EE764EF" wp14:editId="5E17E45D">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0403" cy="2672844"/>
                    </a:xfrm>
                    <a:prstGeom prst="rect">
                      <a:avLst/>
                    </a:prstGeom>
                  </pic:spPr>
                </pic:pic>
              </a:graphicData>
            </a:graphic>
          </wp:inline>
        </w:drawing>
      </w:r>
    </w:p>
    <w:p w14:paraId="5A004627" w14:textId="6947C3DF" w:rsidR="000C07E7" w:rsidRDefault="000C07E7" w:rsidP="000C07E7">
      <w:pPr>
        <w:pStyle w:val="FigureCaptionPACKT"/>
      </w:pPr>
      <w:commentRangeStart w:id="40"/>
      <w:r>
        <w:t xml:space="preserve">Figure </w:t>
      </w:r>
      <w:del w:id="41" w:author="Thomas Lee" w:date="2022-12-01T15:41:00Z">
        <w:r w:rsidDel="00AF4BE4">
          <w:delText>11</w:delText>
        </w:r>
      </w:del>
      <w:ins w:id="42" w:author="Thomas Lee" w:date="2022-12-01T15:41:00Z">
        <w:r w:rsidR="00AF4BE4">
          <w:t>8</w:t>
        </w:r>
      </w:ins>
      <w:r>
        <w:t>.</w:t>
      </w:r>
      <w:del w:id="43" w:author="Thomas Lee" w:date="2022-12-01T15:41:00Z">
        <w:r w:rsidDel="00AF4BE4">
          <w:delText>6</w:delText>
        </w:r>
      </w:del>
      <w:ins w:id="44" w:author="Thomas Lee" w:date="2022-12-01T15:41:00Z">
        <w:r w:rsidR="00AF4BE4">
          <w:t>8</w:t>
        </w:r>
      </w:ins>
      <w:r>
        <w:t>: Using the Find Printers dialog</w:t>
      </w:r>
      <w:commentRangeEnd w:id="40"/>
      <w:r w:rsidR="007A41A3">
        <w:rPr>
          <w:rStyle w:val="CommentReference"/>
          <w:rFonts w:ascii="Arial" w:hAnsi="Arial" w:cs="Arial"/>
          <w:bCs/>
          <w:lang w:val="en-US"/>
        </w:rPr>
        <w:commentReference w:id="40"/>
      </w:r>
    </w:p>
    <w:p w14:paraId="57902A29" w14:textId="39A02F9F" w:rsidR="000C07E7" w:rsidRDefault="000C07E7" w:rsidP="000C07E7">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45" w:author="Thomas Lee" w:date="2022-12-01T15:41:00Z">
        <w:r w:rsidDel="00AF4BE4">
          <w:delText>06</w:delText>
        </w:r>
      </w:del>
      <w:ins w:id="46" w:author="Thomas Lee" w:date="2022-12-01T15:41:00Z">
        <w:r w:rsidR="00AF4BE4">
          <w:t>0</w:t>
        </w:r>
        <w:r w:rsidR="00AF4BE4">
          <w:t>8</w:t>
        </w:r>
      </w:ins>
      <w:r w:rsidRPr="006D38BA">
        <w:t>.png</w:t>
      </w:r>
    </w:p>
    <w:p w14:paraId="50AE3CE9" w14:textId="7120F8C6" w:rsidR="000C07E7" w:rsidRPr="00767324" w:rsidRDefault="000C07E7" w:rsidP="000C07E7">
      <w:pPr>
        <w:pStyle w:val="NormalPACKT"/>
      </w:pPr>
      <w:r>
        <w:t>In larger organizations, publishing printers to the AD can be very useful in helping users find the corporate printers available.</w:t>
      </w:r>
    </w:p>
    <w:p w14:paraId="39AD822E" w14:textId="7821C8B8" w:rsidR="00680501" w:rsidRDefault="003748B7" w:rsidP="00680501">
      <w:pPr>
        <w:pStyle w:val="Heading1"/>
        <w:tabs>
          <w:tab w:val="left" w:pos="0"/>
        </w:tabs>
      </w:pPr>
      <w:r>
        <w:t>Changing the Spooler directory</w:t>
      </w:r>
    </w:p>
    <w:p w14:paraId="431E416A" w14:textId="1CEAF179" w:rsidR="000C07E7" w:rsidRPr="000C07E7" w:rsidRDefault="000C07E7" w:rsidP="000C07E7">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If multiple users each print 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xml:space="preserve">. </w:t>
      </w:r>
      <w:r>
        <w:t>You may wish to change the default spool folder on a separate physical storage device for a busy print server with multiple printers. Also, consider ensuring the volume is fail-safe (e.g., using hardware or software RAID).</w:t>
      </w:r>
    </w:p>
    <w:p w14:paraId="5067E49E" w14:textId="77777777" w:rsidR="00680501" w:rsidRDefault="00680501" w:rsidP="00680501">
      <w:pPr>
        <w:pStyle w:val="Heading2"/>
        <w:tabs>
          <w:tab w:val="left" w:pos="0"/>
        </w:tabs>
      </w:pPr>
      <w:r>
        <w:t>Getting ready</w:t>
      </w:r>
    </w:p>
    <w:p w14:paraId="3030CBF9" w14:textId="64146F24" w:rsidR="0094324B" w:rsidRPr="00767324" w:rsidRDefault="0094324B" w:rsidP="0094324B">
      <w:pPr>
        <w:pStyle w:val="NormalPACKT"/>
      </w:pPr>
      <w:r w:rsidRPr="00767324">
        <w:t xml:space="preserve">Before running this recipe, you </w:t>
      </w:r>
      <w:r w:rsidR="00C97492">
        <w:t>must</w:t>
      </w:r>
      <w:r w:rsidRPr="00767324">
        <w:t xml:space="preserve"> </w:t>
      </w:r>
      <w:r>
        <w:t xml:space="preserve">set up the </w:t>
      </w:r>
      <w:r w:rsidRPr="00C97492">
        <w:rPr>
          <w:rStyle w:val="CodeInTextPACKT"/>
        </w:rPr>
        <w:t>PSRV</w:t>
      </w:r>
      <w:r>
        <w:t xml:space="preserve"> printer server</w:t>
      </w:r>
      <w:r w:rsidRPr="00767324">
        <w:t xml:space="preserve"> (you did this in the</w:t>
      </w:r>
      <w:r>
        <w:t xml:space="preserve"> </w:t>
      </w:r>
      <w:r w:rsidRPr="00767324">
        <w:rPr>
          <w:rStyle w:val="ItalicsPACKT"/>
        </w:rPr>
        <w:t xml:space="preserve">Installing and sharing </w:t>
      </w:r>
      <w:proofErr w:type="gramStart"/>
      <w:r w:rsidRPr="00767324">
        <w:rPr>
          <w:rStyle w:val="ItalicsPACKT"/>
        </w:rPr>
        <w:t>printers</w:t>
      </w:r>
      <w:proofErr w:type="gramEnd"/>
      <w:r w:rsidRPr="00767324">
        <w:t xml:space="preserve"> recipe). Additionally, you need </w:t>
      </w:r>
      <w:r w:rsidRPr="00767324">
        <w:rPr>
          <w:rStyle w:val="CodeInTextPACKT"/>
        </w:rPr>
        <w:t>SalesPrinter1</w:t>
      </w:r>
      <w:r w:rsidRPr="00767324">
        <w:t xml:space="preserve"> created.</w:t>
      </w:r>
    </w:p>
    <w:p w14:paraId="56FFC5AA" w14:textId="7C3E6DAB" w:rsidR="00680501" w:rsidRDefault="00680501" w:rsidP="00680501">
      <w:pPr>
        <w:pStyle w:val="Heading2"/>
        <w:tabs>
          <w:tab w:val="left" w:pos="0"/>
        </w:tabs>
      </w:pPr>
      <w:r>
        <w:t>How to do it...</w:t>
      </w:r>
    </w:p>
    <w:p w14:paraId="0D1D969E" w14:textId="77777777" w:rsidR="000C07E7" w:rsidRPr="000C07E7" w:rsidRDefault="000C07E7" w:rsidP="000C07E7">
      <w:pPr>
        <w:shd w:val="clear" w:color="auto" w:fill="FFFFFF"/>
        <w:spacing w:before="0" w:after="0" w:line="285" w:lineRule="atLeast"/>
        <w:rPr>
          <w:rFonts w:ascii="Cascadia Code" w:hAnsi="Cascadia Code" w:cs="Cascadia Code"/>
          <w:bCs w:val="0"/>
          <w:color w:val="000000"/>
          <w:sz w:val="21"/>
          <w:szCs w:val="21"/>
          <w:lang w:val="en-GB" w:eastAsia="en-GB"/>
        </w:rPr>
      </w:pPr>
    </w:p>
    <w:p w14:paraId="4327EFBC" w14:textId="22E3501B" w:rsidR="000C07E7" w:rsidRPr="000C07E7" w:rsidRDefault="000C07E7" w:rsidP="000C07E7">
      <w:pPr>
        <w:pStyle w:val="NumberedBulletPACKT"/>
        <w:numPr>
          <w:ilvl w:val="0"/>
          <w:numId w:val="20"/>
        </w:numPr>
        <w:rPr>
          <w:color w:val="000000"/>
          <w:lang w:val="en-GB" w:eastAsia="en-GB"/>
        </w:rPr>
      </w:pPr>
      <w:r w:rsidRPr="000C07E7">
        <w:rPr>
          <w:lang w:val="en-GB" w:eastAsia="en-GB"/>
        </w:rPr>
        <w:t xml:space="preserve">Loading </w:t>
      </w:r>
      <w:r w:rsidR="00C97492">
        <w:rPr>
          <w:lang w:val="en-GB" w:eastAsia="en-GB"/>
        </w:rPr>
        <w:t>the</w:t>
      </w:r>
      <w:r w:rsidRPr="000C07E7">
        <w:rPr>
          <w:lang w:val="en-GB" w:eastAsia="en-GB"/>
        </w:rPr>
        <w:t xml:space="preserve"> </w:t>
      </w:r>
      <w:proofErr w:type="spellStart"/>
      <w:r w:rsidRPr="00C97492">
        <w:rPr>
          <w:rStyle w:val="CodeInTextPACKT"/>
          <w:lang w:val="en-GB" w:eastAsia="en-GB"/>
        </w:rPr>
        <w:t>System.Printing</w:t>
      </w:r>
      <w:proofErr w:type="spellEnd"/>
      <w:r w:rsidRPr="000C07E7">
        <w:rPr>
          <w:lang w:val="en-GB" w:eastAsia="en-GB"/>
        </w:rPr>
        <w:t xml:space="preserve"> namespace and classes</w:t>
      </w:r>
    </w:p>
    <w:p w14:paraId="39DD34B5" w14:textId="77777777" w:rsidR="000C07E7" w:rsidRPr="000C07E7" w:rsidRDefault="000C07E7" w:rsidP="00D03EAF">
      <w:pPr>
        <w:pStyle w:val="CodePACKT"/>
      </w:pPr>
    </w:p>
    <w:p w14:paraId="6E24CBF2" w14:textId="116DBC4B" w:rsidR="000C07E7" w:rsidRPr="000C07E7" w:rsidRDefault="000C07E7" w:rsidP="00D03EAF">
      <w:pPr>
        <w:pStyle w:val="CodePACKT"/>
      </w:pPr>
      <w:r w:rsidRPr="000C07E7">
        <w:t>Add-Type -</w:t>
      </w:r>
      <w:proofErr w:type="spellStart"/>
      <w:r w:rsidRPr="000C07E7">
        <w:t>AssemblyName</w:t>
      </w:r>
      <w:proofErr w:type="spellEnd"/>
      <w:r w:rsidRPr="000C07E7">
        <w:t xml:space="preserve"> </w:t>
      </w:r>
      <w:proofErr w:type="spellStart"/>
      <w:r w:rsidRPr="000C07E7">
        <w:t>System.Printing</w:t>
      </w:r>
      <w:proofErr w:type="spellEnd"/>
    </w:p>
    <w:p w14:paraId="14B0FC27" w14:textId="77777777" w:rsidR="000C07E7" w:rsidRPr="000C07E7" w:rsidRDefault="000C07E7" w:rsidP="00D03EAF">
      <w:pPr>
        <w:pStyle w:val="CodePACKT"/>
      </w:pPr>
    </w:p>
    <w:p w14:paraId="64C613BF" w14:textId="4DD22741" w:rsidR="000C07E7" w:rsidRPr="000C07E7" w:rsidRDefault="000C07E7" w:rsidP="000C07E7">
      <w:pPr>
        <w:pStyle w:val="NumberedBulletPACKT"/>
        <w:numPr>
          <w:ilvl w:val="0"/>
          <w:numId w:val="20"/>
        </w:numPr>
        <w:rPr>
          <w:lang w:val="en-GB" w:eastAsia="en-GB"/>
        </w:rPr>
      </w:pPr>
      <w:r w:rsidRPr="000C07E7">
        <w:rPr>
          <w:lang w:val="en-GB" w:eastAsia="en-GB"/>
        </w:rPr>
        <w:t>Defining the required permissions</w:t>
      </w:r>
    </w:p>
    <w:p w14:paraId="2BFDCF50" w14:textId="77777777" w:rsidR="000C07E7" w:rsidRPr="000C07E7" w:rsidRDefault="000C07E7" w:rsidP="00D03EAF">
      <w:pPr>
        <w:pStyle w:val="CodePACKT"/>
      </w:pPr>
    </w:p>
    <w:p w14:paraId="1DF06D57" w14:textId="443B24C1" w:rsidR="000C07E7" w:rsidRPr="000C07E7" w:rsidRDefault="000C07E7" w:rsidP="00D03EAF">
      <w:pPr>
        <w:pStyle w:val="CodePACKT"/>
      </w:pPr>
      <w:r w:rsidRPr="000C07E7">
        <w:t>$Permissions =</w:t>
      </w:r>
    </w:p>
    <w:p w14:paraId="2B9F6C1D" w14:textId="77777777" w:rsidR="000C07E7" w:rsidRPr="000C07E7" w:rsidRDefault="000C07E7" w:rsidP="00D03EAF">
      <w:pPr>
        <w:pStyle w:val="CodePACKT"/>
      </w:pPr>
      <w:r w:rsidRPr="000C07E7">
        <w:t>   [</w:t>
      </w:r>
      <w:proofErr w:type="spellStart"/>
      <w:proofErr w:type="gramStart"/>
      <w:r w:rsidRPr="000C07E7">
        <w:t>System.Printing.PrintSystemDesiredAccess</w:t>
      </w:r>
      <w:proofErr w:type="spellEnd"/>
      <w:proofErr w:type="gramEnd"/>
      <w:r w:rsidRPr="000C07E7">
        <w:t>]::</w:t>
      </w:r>
      <w:proofErr w:type="spellStart"/>
      <w:r w:rsidRPr="000C07E7">
        <w:t>AdministrateServer</w:t>
      </w:r>
      <w:proofErr w:type="spellEnd"/>
    </w:p>
    <w:p w14:paraId="1E034F48" w14:textId="77777777" w:rsidR="000C07E7" w:rsidRPr="000C07E7" w:rsidRDefault="000C07E7" w:rsidP="00D03EAF">
      <w:pPr>
        <w:pStyle w:val="CodePACKT"/>
      </w:pPr>
    </w:p>
    <w:p w14:paraId="00054039" w14:textId="717D301B" w:rsidR="000C07E7" w:rsidRPr="000C07E7" w:rsidRDefault="000C07E7" w:rsidP="000C07E7">
      <w:pPr>
        <w:pStyle w:val="NumberedBulletPACKT"/>
        <w:rPr>
          <w:color w:val="000000"/>
          <w:lang w:val="en-GB" w:eastAsia="en-GB"/>
        </w:rPr>
      </w:pPr>
      <w:r w:rsidRPr="000C07E7">
        <w:rPr>
          <w:lang w:val="en-GB" w:eastAsia="en-GB"/>
        </w:rPr>
        <w:t xml:space="preserve">Creating a </w:t>
      </w:r>
      <w:proofErr w:type="spellStart"/>
      <w:r w:rsidRPr="000C07E7">
        <w:rPr>
          <w:lang w:val="en-GB" w:eastAsia="en-GB"/>
        </w:rPr>
        <w:t>PrintServer</w:t>
      </w:r>
      <w:proofErr w:type="spellEnd"/>
      <w:r w:rsidRPr="000C07E7">
        <w:rPr>
          <w:lang w:val="en-GB" w:eastAsia="en-GB"/>
        </w:rPr>
        <w:t xml:space="preserve"> object with the required permissions</w:t>
      </w:r>
    </w:p>
    <w:p w14:paraId="3C20D87C" w14:textId="77777777" w:rsidR="000C07E7" w:rsidRPr="000C07E7" w:rsidRDefault="000C07E7" w:rsidP="00D03EAF">
      <w:pPr>
        <w:pStyle w:val="CodePACKT"/>
      </w:pPr>
    </w:p>
    <w:p w14:paraId="647D6D9F" w14:textId="6A28D92F" w:rsidR="000C07E7" w:rsidRPr="000C07E7" w:rsidRDefault="000C07E7" w:rsidP="00D03EAF">
      <w:pPr>
        <w:pStyle w:val="CodePACKT"/>
      </w:pPr>
      <w:r w:rsidRPr="000C07E7">
        <w:lastRenderedPageBreak/>
        <w:t>$</w:t>
      </w:r>
      <w:proofErr w:type="spellStart"/>
      <w:r w:rsidRPr="000C07E7">
        <w:t>NewObjHT</w:t>
      </w:r>
      <w:proofErr w:type="spellEnd"/>
      <w:r w:rsidRPr="000C07E7">
        <w:t xml:space="preserve"> = </w:t>
      </w:r>
      <w:proofErr w:type="gramStart"/>
      <w:r w:rsidRPr="000C07E7">
        <w:t>@{</w:t>
      </w:r>
      <w:proofErr w:type="gramEnd"/>
    </w:p>
    <w:p w14:paraId="3AE35F54" w14:textId="77777777" w:rsidR="000C07E7" w:rsidRPr="000C07E7" w:rsidRDefault="000C07E7" w:rsidP="00D03EAF">
      <w:pPr>
        <w:pStyle w:val="CodePACKT"/>
      </w:pPr>
      <w:r w:rsidRPr="000C07E7">
        <w:t>  TypeName     = '</w:t>
      </w:r>
      <w:proofErr w:type="spellStart"/>
      <w:proofErr w:type="gramStart"/>
      <w:r w:rsidRPr="000C07E7">
        <w:t>System.Printing.PrintServer</w:t>
      </w:r>
      <w:proofErr w:type="spellEnd"/>
      <w:proofErr w:type="gramEnd"/>
      <w:r w:rsidRPr="000C07E7">
        <w:t>'</w:t>
      </w:r>
    </w:p>
    <w:p w14:paraId="3FCCF6CD" w14:textId="77777777" w:rsidR="000C07E7" w:rsidRPr="000C07E7" w:rsidRDefault="000C07E7" w:rsidP="00D03EAF">
      <w:pPr>
        <w:pStyle w:val="CodePACKT"/>
      </w:pPr>
      <w:r w:rsidRPr="000C07E7">
        <w:t xml:space="preserve">  </w:t>
      </w:r>
      <w:proofErr w:type="spellStart"/>
      <w:r w:rsidRPr="000C07E7">
        <w:t>ArgumentList</w:t>
      </w:r>
      <w:proofErr w:type="spellEnd"/>
      <w:r w:rsidRPr="000C07E7">
        <w:t xml:space="preserve"> = $Permissions</w:t>
      </w:r>
    </w:p>
    <w:p w14:paraId="3524F5C8" w14:textId="77777777" w:rsidR="000C07E7" w:rsidRPr="000C07E7" w:rsidRDefault="000C07E7" w:rsidP="00D03EAF">
      <w:pPr>
        <w:pStyle w:val="CodePACKT"/>
      </w:pPr>
      <w:r w:rsidRPr="000C07E7">
        <w:t>}</w:t>
      </w:r>
    </w:p>
    <w:p w14:paraId="65F5D54B" w14:textId="77777777" w:rsidR="000C07E7" w:rsidRPr="000C07E7" w:rsidRDefault="000C07E7" w:rsidP="00D03EAF">
      <w:pPr>
        <w:pStyle w:val="CodePACKT"/>
      </w:pPr>
      <w:r w:rsidRPr="000C07E7">
        <w:t>$</w:t>
      </w:r>
      <w:proofErr w:type="spellStart"/>
      <w:r w:rsidRPr="000C07E7">
        <w:t>PrintServer</w:t>
      </w:r>
      <w:proofErr w:type="spellEnd"/>
      <w:r w:rsidRPr="000C07E7">
        <w:t xml:space="preserve"> = New-Object @NewObjHT</w:t>
      </w:r>
    </w:p>
    <w:p w14:paraId="23047DB5" w14:textId="77777777" w:rsidR="000C07E7" w:rsidRPr="000C07E7" w:rsidRDefault="000C07E7" w:rsidP="00D03EAF">
      <w:pPr>
        <w:pStyle w:val="CodePACKT"/>
      </w:pPr>
    </w:p>
    <w:p w14:paraId="7E574BF6" w14:textId="205BB5C2" w:rsidR="000C07E7" w:rsidRPr="000C07E7" w:rsidRDefault="000C07E7" w:rsidP="000C07E7">
      <w:pPr>
        <w:pStyle w:val="NumberedBulletPACKT"/>
        <w:rPr>
          <w:rFonts w:ascii="Cascadia Code" w:hAnsi="Cascadia Code" w:cs="Cascadia Code"/>
          <w:color w:val="000000"/>
          <w:sz w:val="21"/>
          <w:szCs w:val="21"/>
          <w:lang w:val="en-GB" w:eastAsia="en-GB"/>
        </w:rPr>
      </w:pPr>
      <w:r w:rsidRPr="000C07E7">
        <w:rPr>
          <w:lang w:val="en-GB" w:eastAsia="en-GB"/>
        </w:rPr>
        <w:t>Displaying print server properties</w:t>
      </w:r>
    </w:p>
    <w:p w14:paraId="143ABB98" w14:textId="77777777" w:rsidR="000C07E7" w:rsidRPr="000C07E7" w:rsidRDefault="000C07E7" w:rsidP="00D03EAF">
      <w:pPr>
        <w:pStyle w:val="CodePACKT"/>
      </w:pPr>
    </w:p>
    <w:p w14:paraId="760A19F2" w14:textId="01CC4333" w:rsidR="000C07E7" w:rsidRPr="000C07E7" w:rsidRDefault="000C07E7" w:rsidP="00D03EAF">
      <w:pPr>
        <w:pStyle w:val="CodePACKT"/>
      </w:pPr>
      <w:r w:rsidRPr="000C07E7">
        <w:t>$</w:t>
      </w:r>
      <w:proofErr w:type="spellStart"/>
      <w:r w:rsidRPr="000C07E7">
        <w:t>PrintServer</w:t>
      </w:r>
      <w:proofErr w:type="spellEnd"/>
    </w:p>
    <w:p w14:paraId="7C92433C" w14:textId="77777777" w:rsidR="000C07E7" w:rsidRPr="000C07E7" w:rsidRDefault="000C07E7" w:rsidP="00D03EAF">
      <w:pPr>
        <w:pStyle w:val="CodePACKT"/>
      </w:pPr>
    </w:p>
    <w:p w14:paraId="122A4B69" w14:textId="1239D923" w:rsidR="000C07E7" w:rsidRPr="000C07E7" w:rsidRDefault="000C07E7" w:rsidP="000C07E7">
      <w:pPr>
        <w:pStyle w:val="NumberedBulletPACKT"/>
        <w:rPr>
          <w:color w:val="000000"/>
          <w:lang w:val="en-GB" w:eastAsia="en-GB"/>
        </w:rPr>
      </w:pPr>
      <w:r w:rsidRPr="000C07E7">
        <w:rPr>
          <w:lang w:val="en-GB" w:eastAsia="en-GB"/>
        </w:rPr>
        <w:t>Observing the default spool folder</w:t>
      </w:r>
    </w:p>
    <w:p w14:paraId="16DE0FEA" w14:textId="77777777" w:rsidR="000C07E7" w:rsidRPr="000C07E7" w:rsidRDefault="000C07E7" w:rsidP="00D03EAF">
      <w:pPr>
        <w:pStyle w:val="CodePACKT"/>
      </w:pPr>
    </w:p>
    <w:p w14:paraId="7B9BC34C" w14:textId="262524D7" w:rsidR="000C07E7" w:rsidRPr="000C07E7" w:rsidRDefault="000C07E7" w:rsidP="00D03EAF">
      <w:pPr>
        <w:pStyle w:val="CodePACKT"/>
      </w:pPr>
      <w:r w:rsidRPr="000C07E7">
        <w:t xml:space="preserve">"The default spool folder is: [{0}]" -f </w:t>
      </w:r>
      <w:commentRangeStart w:id="47"/>
      <w:r w:rsidRPr="000C07E7">
        <w:t>$</w:t>
      </w:r>
      <w:proofErr w:type="spellStart"/>
      <w:r w:rsidRPr="000C07E7">
        <w:t>P</w:t>
      </w:r>
      <w:ins w:id="48" w:author="Thomas Lee" w:date="2022-12-01T18:54:00Z">
        <w:r w:rsidR="00D03EAF">
          <w:t>ring</w:t>
        </w:r>
      </w:ins>
      <w:r w:rsidRPr="000C07E7">
        <w:t>S</w:t>
      </w:r>
      <w:ins w:id="49" w:author="Thomas Lee" w:date="2022-12-01T18:54:00Z">
        <w:r w:rsidR="00D03EAF">
          <w:t>erver</w:t>
        </w:r>
      </w:ins>
      <w:r w:rsidRPr="000C07E7">
        <w:t>.DefaultSpoolDirectory</w:t>
      </w:r>
      <w:commentRangeEnd w:id="47"/>
      <w:proofErr w:type="spellEnd"/>
      <w:r w:rsidR="00CE187D">
        <w:rPr>
          <w:rStyle w:val="CommentReference"/>
          <w:rFonts w:ascii="Arial" w:hAnsi="Arial" w:cs="Arial"/>
          <w:bCs/>
          <w:lang w:val="en-US" w:eastAsia="en-US"/>
        </w:rPr>
        <w:commentReference w:id="47"/>
      </w:r>
    </w:p>
    <w:p w14:paraId="21A037BE" w14:textId="77777777" w:rsidR="000C07E7" w:rsidRPr="000C07E7" w:rsidRDefault="000C07E7" w:rsidP="00D03EAF">
      <w:pPr>
        <w:pStyle w:val="CodePACKT"/>
      </w:pPr>
    </w:p>
    <w:p w14:paraId="1A8734B0" w14:textId="516C2E4C" w:rsidR="000C07E7" w:rsidRPr="000C07E7" w:rsidRDefault="000C07E7" w:rsidP="000C07E7">
      <w:pPr>
        <w:pStyle w:val="NumberedBulletPACKT"/>
        <w:rPr>
          <w:color w:val="000000"/>
          <w:lang w:val="en-GB" w:eastAsia="en-GB"/>
        </w:rPr>
      </w:pPr>
      <w:r w:rsidRPr="000C07E7">
        <w:rPr>
          <w:lang w:val="en-GB" w:eastAsia="en-GB"/>
        </w:rPr>
        <w:t>Creating a new spool folder</w:t>
      </w:r>
    </w:p>
    <w:p w14:paraId="2A4F79B4" w14:textId="77777777" w:rsidR="000C07E7" w:rsidRPr="000C07E7" w:rsidRDefault="000C07E7" w:rsidP="00D03EAF">
      <w:pPr>
        <w:pStyle w:val="CodePACKT"/>
      </w:pPr>
    </w:p>
    <w:p w14:paraId="4FFD1469" w14:textId="5D6C99A7" w:rsidR="000C07E7" w:rsidRPr="000C07E7" w:rsidRDefault="000C07E7" w:rsidP="00D03EAF">
      <w:pPr>
        <w:pStyle w:val="CodePACKT"/>
      </w:pPr>
      <w:r w:rsidRPr="000C07E7">
        <w:t>$</w:t>
      </w:r>
      <w:proofErr w:type="spellStart"/>
      <w:r w:rsidRPr="000C07E7">
        <w:t>NewItemHT</w:t>
      </w:r>
      <w:proofErr w:type="spellEnd"/>
      <w:r w:rsidRPr="000C07E7">
        <w:t xml:space="preserve"> = </w:t>
      </w:r>
      <w:proofErr w:type="gramStart"/>
      <w:r w:rsidRPr="000C07E7">
        <w:t>@{</w:t>
      </w:r>
      <w:proofErr w:type="gramEnd"/>
    </w:p>
    <w:p w14:paraId="3B04DD22" w14:textId="77777777" w:rsidR="000C07E7" w:rsidRPr="000C07E7" w:rsidRDefault="000C07E7" w:rsidP="00D03EAF">
      <w:pPr>
        <w:pStyle w:val="CodePACKT"/>
      </w:pPr>
      <w:r w:rsidRPr="000C07E7">
        <w:t>  Path        = 'C:\</w:t>
      </w:r>
      <w:proofErr w:type="spellStart"/>
      <w:r w:rsidRPr="000C07E7">
        <w:t>SpoolPath</w:t>
      </w:r>
      <w:proofErr w:type="spellEnd"/>
      <w:r w:rsidRPr="000C07E7">
        <w:t>'</w:t>
      </w:r>
    </w:p>
    <w:p w14:paraId="44A424C9" w14:textId="77777777" w:rsidR="000C07E7" w:rsidRPr="000C07E7" w:rsidRDefault="000C07E7" w:rsidP="00D03EAF">
      <w:pPr>
        <w:pStyle w:val="CodePACKT"/>
      </w:pPr>
      <w:r w:rsidRPr="000C07E7">
        <w:t>  ItemType    = 'Directory'</w:t>
      </w:r>
    </w:p>
    <w:p w14:paraId="68241F24" w14:textId="77777777" w:rsidR="000C07E7" w:rsidRPr="000C07E7" w:rsidRDefault="000C07E7" w:rsidP="00D03EAF">
      <w:pPr>
        <w:pStyle w:val="CodePACKT"/>
      </w:pPr>
      <w:r w:rsidRPr="000C07E7">
        <w:t>  Force       = $true</w:t>
      </w:r>
    </w:p>
    <w:p w14:paraId="4CCB860A" w14:textId="77777777" w:rsidR="000C07E7" w:rsidRPr="000C07E7" w:rsidRDefault="000C07E7" w:rsidP="00D03EAF">
      <w:pPr>
        <w:pStyle w:val="CodePACKT"/>
      </w:pPr>
      <w:r w:rsidRPr="000C07E7">
        <w:t>  ErrorAction = '</w:t>
      </w:r>
      <w:proofErr w:type="spellStart"/>
      <w:r w:rsidRPr="000C07E7">
        <w:t>SilentlyContinue</w:t>
      </w:r>
      <w:proofErr w:type="spellEnd"/>
      <w:r w:rsidRPr="000C07E7">
        <w:t>'</w:t>
      </w:r>
    </w:p>
    <w:p w14:paraId="36E1FEEE" w14:textId="77777777" w:rsidR="000C07E7" w:rsidRPr="000C07E7" w:rsidRDefault="000C07E7" w:rsidP="00D03EAF">
      <w:pPr>
        <w:pStyle w:val="CodePACKT"/>
      </w:pPr>
      <w:r w:rsidRPr="000C07E7">
        <w:t>}</w:t>
      </w:r>
    </w:p>
    <w:p w14:paraId="16FDCD60" w14:textId="77777777" w:rsidR="000C07E7" w:rsidRPr="000C07E7" w:rsidRDefault="000C07E7" w:rsidP="00D03EAF">
      <w:pPr>
        <w:pStyle w:val="CodePACKT"/>
      </w:pPr>
      <w:r w:rsidRPr="000C07E7">
        <w:t xml:space="preserve">New-Item @NewItemHT | Out-Null </w:t>
      </w:r>
    </w:p>
    <w:p w14:paraId="21BC9858" w14:textId="77777777" w:rsidR="000C07E7" w:rsidRPr="000C07E7" w:rsidRDefault="000C07E7" w:rsidP="00D03EAF">
      <w:pPr>
        <w:pStyle w:val="CodePACKT"/>
      </w:pPr>
    </w:p>
    <w:p w14:paraId="5B2D31D9" w14:textId="4A953E4F" w:rsidR="000C07E7" w:rsidRPr="000C07E7" w:rsidRDefault="000C07E7" w:rsidP="000C07E7">
      <w:pPr>
        <w:pStyle w:val="NumberedBulletPACKT"/>
        <w:rPr>
          <w:color w:val="000000"/>
          <w:lang w:val="en-GB" w:eastAsia="en-GB"/>
        </w:rPr>
      </w:pPr>
      <w:r w:rsidRPr="000C07E7">
        <w:rPr>
          <w:lang w:val="en-GB" w:eastAsia="en-GB"/>
        </w:rPr>
        <w:t>Updating the default spool folder path</w:t>
      </w:r>
    </w:p>
    <w:p w14:paraId="36C915BA" w14:textId="77777777" w:rsidR="000C07E7" w:rsidRPr="000C07E7" w:rsidRDefault="000C07E7" w:rsidP="00D03EAF">
      <w:pPr>
        <w:pStyle w:val="CodePACKT"/>
      </w:pPr>
    </w:p>
    <w:p w14:paraId="6FDE2F6A" w14:textId="72335822" w:rsidR="000C07E7" w:rsidRPr="000C07E7" w:rsidRDefault="000C07E7" w:rsidP="00D03EAF">
      <w:pPr>
        <w:pStyle w:val="CodePACKT"/>
      </w:pPr>
      <w:r w:rsidRPr="000C07E7">
        <w:t>$</w:t>
      </w:r>
      <w:proofErr w:type="spellStart"/>
      <w:r w:rsidRPr="000C07E7">
        <w:t>NewPath</w:t>
      </w:r>
      <w:proofErr w:type="spellEnd"/>
      <w:r w:rsidRPr="000C07E7">
        <w:t xml:space="preserve"> = 'C:\</w:t>
      </w:r>
      <w:proofErr w:type="spellStart"/>
      <w:r w:rsidRPr="000C07E7">
        <w:t>SpoolPath</w:t>
      </w:r>
      <w:proofErr w:type="spellEnd"/>
      <w:r w:rsidRPr="000C07E7">
        <w:t>'</w:t>
      </w:r>
    </w:p>
    <w:p w14:paraId="39CDF0B1" w14:textId="77777777" w:rsidR="000C07E7" w:rsidRPr="000C07E7" w:rsidRDefault="000C07E7" w:rsidP="00D03EAF">
      <w:pPr>
        <w:pStyle w:val="CodePACKT"/>
      </w:pPr>
      <w:r w:rsidRPr="000C07E7">
        <w:t>$</w:t>
      </w:r>
      <w:proofErr w:type="spellStart"/>
      <w:r w:rsidRPr="000C07E7">
        <w:t>PrintServer.DefaultSpoolDirectory</w:t>
      </w:r>
      <w:proofErr w:type="spellEnd"/>
      <w:r w:rsidRPr="000C07E7">
        <w:t xml:space="preserve"> = $</w:t>
      </w:r>
      <w:proofErr w:type="spellStart"/>
      <w:r w:rsidRPr="000C07E7">
        <w:t>NewPath</w:t>
      </w:r>
      <w:proofErr w:type="spellEnd"/>
    </w:p>
    <w:p w14:paraId="2C978175" w14:textId="77777777" w:rsidR="000C07E7" w:rsidRPr="000C07E7" w:rsidRDefault="000C07E7" w:rsidP="00D03EAF">
      <w:pPr>
        <w:pStyle w:val="CodePACKT"/>
      </w:pPr>
    </w:p>
    <w:p w14:paraId="4B4E2019" w14:textId="35BE1668" w:rsidR="000C07E7" w:rsidRPr="000C07E7" w:rsidRDefault="000C07E7" w:rsidP="000C07E7">
      <w:pPr>
        <w:pStyle w:val="NumberedBulletPACKT"/>
        <w:rPr>
          <w:color w:val="000000"/>
          <w:lang w:val="en-GB" w:eastAsia="en-GB"/>
        </w:rPr>
      </w:pPr>
      <w:r w:rsidRPr="000C07E7">
        <w:rPr>
          <w:lang w:val="en-GB" w:eastAsia="en-GB"/>
        </w:rPr>
        <w:t>Committing the change</w:t>
      </w:r>
    </w:p>
    <w:p w14:paraId="27FCD2C8" w14:textId="77777777" w:rsidR="000C07E7" w:rsidRPr="000C07E7" w:rsidRDefault="000C07E7" w:rsidP="00D03EAF">
      <w:pPr>
        <w:pStyle w:val="CodePACKT"/>
      </w:pPr>
    </w:p>
    <w:p w14:paraId="0F323A93" w14:textId="4D8CA759" w:rsidR="000C07E7" w:rsidRPr="000C07E7" w:rsidRDefault="000C07E7" w:rsidP="00D03EAF">
      <w:pPr>
        <w:pStyle w:val="CodePACKT"/>
      </w:pPr>
      <w:r w:rsidRPr="000C07E7">
        <w:t>$</w:t>
      </w:r>
      <w:proofErr w:type="spellStart"/>
      <w:r w:rsidRPr="000C07E7">
        <w:t>PrintServer.Commit</w:t>
      </w:r>
      <w:proofErr w:type="spellEnd"/>
      <w:r w:rsidRPr="000C07E7">
        <w:t>()</w:t>
      </w:r>
    </w:p>
    <w:p w14:paraId="14FDC490" w14:textId="77777777" w:rsidR="000C07E7" w:rsidRPr="000C07E7" w:rsidRDefault="000C07E7" w:rsidP="00D03EAF">
      <w:pPr>
        <w:pStyle w:val="CodePACKT"/>
      </w:pPr>
    </w:p>
    <w:p w14:paraId="666A93C3" w14:textId="6FB19ABD" w:rsidR="000C07E7" w:rsidRPr="000C07E7" w:rsidRDefault="000C07E7" w:rsidP="000C07E7">
      <w:pPr>
        <w:pStyle w:val="NumberedBulletPACKT"/>
        <w:rPr>
          <w:color w:val="000000"/>
          <w:lang w:val="en-GB" w:eastAsia="en-GB"/>
        </w:rPr>
      </w:pPr>
      <w:r w:rsidRPr="000C07E7">
        <w:rPr>
          <w:lang w:val="en-GB" w:eastAsia="en-GB"/>
        </w:rPr>
        <w:t>Restarting the Spooler to accept the new folder</w:t>
      </w:r>
    </w:p>
    <w:p w14:paraId="0587FDC9" w14:textId="77777777" w:rsidR="000C07E7" w:rsidRPr="000C07E7" w:rsidRDefault="000C07E7" w:rsidP="00D03EAF">
      <w:pPr>
        <w:pStyle w:val="CodePACKT"/>
      </w:pPr>
    </w:p>
    <w:p w14:paraId="21B39CAC" w14:textId="70DDBC26" w:rsidR="000C07E7" w:rsidRPr="000C07E7" w:rsidRDefault="000C07E7" w:rsidP="00D03EAF">
      <w:pPr>
        <w:pStyle w:val="CodePACKT"/>
      </w:pPr>
      <w:r w:rsidRPr="000C07E7">
        <w:t>Restart-Service -Name Spooler</w:t>
      </w:r>
    </w:p>
    <w:p w14:paraId="028E3D7E" w14:textId="77777777" w:rsidR="000C07E7" w:rsidRPr="000C07E7" w:rsidRDefault="000C07E7" w:rsidP="00D03EAF">
      <w:pPr>
        <w:pStyle w:val="CodePACKT"/>
      </w:pPr>
    </w:p>
    <w:p w14:paraId="25D9B76F" w14:textId="04C459BF" w:rsidR="000C07E7" w:rsidRPr="000C07E7" w:rsidRDefault="000C07E7" w:rsidP="000C07E7">
      <w:pPr>
        <w:pStyle w:val="NumberedBulletPACKT"/>
        <w:rPr>
          <w:color w:val="000000"/>
          <w:lang w:val="en-GB" w:eastAsia="en-GB"/>
        </w:rPr>
      </w:pPr>
      <w:r w:rsidRPr="000C07E7">
        <w:rPr>
          <w:lang w:val="en-GB" w:eastAsia="en-GB"/>
        </w:rPr>
        <w:t>Verifying the new spooler folder</w:t>
      </w:r>
    </w:p>
    <w:p w14:paraId="00A54FBC" w14:textId="77777777" w:rsidR="000C07E7" w:rsidRPr="000C07E7" w:rsidRDefault="000C07E7" w:rsidP="00D03EAF">
      <w:pPr>
        <w:pStyle w:val="CodePACKT"/>
      </w:pPr>
    </w:p>
    <w:p w14:paraId="2C5EDAB2" w14:textId="75DED52F" w:rsidR="000C07E7" w:rsidRPr="000C07E7" w:rsidRDefault="000C07E7" w:rsidP="00D03EAF">
      <w:pPr>
        <w:pStyle w:val="CodePACKT"/>
      </w:pPr>
      <w:r w:rsidRPr="000C07E7">
        <w:t xml:space="preserve">New-Object -TypeName </w:t>
      </w:r>
      <w:proofErr w:type="spellStart"/>
      <w:proofErr w:type="gramStart"/>
      <w:r w:rsidRPr="000C07E7">
        <w:t>System.Printing.PrintServer</w:t>
      </w:r>
      <w:proofErr w:type="spellEnd"/>
      <w:proofErr w:type="gramEnd"/>
      <w:r w:rsidRPr="000C07E7">
        <w:t xml:space="preserve"> |</w:t>
      </w:r>
    </w:p>
    <w:p w14:paraId="4DF8A013" w14:textId="77777777" w:rsidR="000C07E7" w:rsidRPr="000C07E7" w:rsidRDefault="000C07E7" w:rsidP="00D03EAF">
      <w:pPr>
        <w:pStyle w:val="CodePACKT"/>
      </w:pPr>
      <w:r w:rsidRPr="000C07E7">
        <w:t>  Format-Table -Property Name,</w:t>
      </w:r>
    </w:p>
    <w:p w14:paraId="5621E8B2" w14:textId="77777777" w:rsidR="000C07E7" w:rsidRPr="000C07E7" w:rsidRDefault="000C07E7" w:rsidP="00D03EAF">
      <w:pPr>
        <w:pStyle w:val="CodePACKT"/>
      </w:pPr>
      <w:r w:rsidRPr="000C07E7">
        <w:t xml:space="preserve">                </w:t>
      </w:r>
      <w:proofErr w:type="spellStart"/>
      <w:r w:rsidRPr="000C07E7">
        <w:t>DefaultSpoolDirectory</w:t>
      </w:r>
      <w:proofErr w:type="spellEnd"/>
    </w:p>
    <w:p w14:paraId="6DE8CECD" w14:textId="77777777" w:rsidR="000C07E7" w:rsidRPr="000C07E7" w:rsidRDefault="000C07E7" w:rsidP="00D03EAF">
      <w:pPr>
        <w:pStyle w:val="CodePACKT"/>
      </w:pPr>
    </w:p>
    <w:p w14:paraId="17527C05" w14:textId="4D5CE1A7" w:rsidR="000C07E7" w:rsidRPr="000C07E7" w:rsidRDefault="000C07E7" w:rsidP="000C07E7">
      <w:pPr>
        <w:pStyle w:val="NormalPACKT"/>
        <w:rPr>
          <w:color w:val="000000"/>
          <w:lang w:val="en-GB" w:eastAsia="en-GB"/>
        </w:rPr>
      </w:pPr>
      <w:r w:rsidRPr="000C07E7">
        <w:rPr>
          <w:lang w:val="en-GB" w:eastAsia="en-GB"/>
        </w:rPr>
        <w:t>Another way to set the Spooler directory is by directly editing the registry as follows:</w:t>
      </w:r>
    </w:p>
    <w:p w14:paraId="526C94DF" w14:textId="77777777" w:rsidR="000C07E7" w:rsidRPr="000C07E7" w:rsidRDefault="000C07E7" w:rsidP="000C07E7">
      <w:pPr>
        <w:shd w:val="clear" w:color="auto" w:fill="FFFFFF"/>
        <w:spacing w:before="0" w:after="0" w:line="285" w:lineRule="atLeast"/>
        <w:rPr>
          <w:rFonts w:ascii="Cascadia Code" w:hAnsi="Cascadia Code" w:cs="Cascadia Code"/>
          <w:bCs w:val="0"/>
          <w:color w:val="000000"/>
          <w:sz w:val="21"/>
          <w:szCs w:val="21"/>
          <w:lang w:val="en-GB" w:eastAsia="en-GB"/>
        </w:rPr>
      </w:pPr>
    </w:p>
    <w:p w14:paraId="2A980CAC" w14:textId="7F499DCE" w:rsidR="000C07E7" w:rsidRPr="000C07E7" w:rsidRDefault="000C07E7" w:rsidP="000C07E7">
      <w:pPr>
        <w:pStyle w:val="NumberedBulletPACKT"/>
        <w:rPr>
          <w:color w:val="000000"/>
          <w:lang w:val="en-GB" w:eastAsia="en-GB"/>
        </w:rPr>
      </w:pPr>
      <w:r w:rsidRPr="000C07E7">
        <w:rPr>
          <w:lang w:val="en-GB" w:eastAsia="en-GB"/>
        </w:rPr>
        <w:t>Stopping the Spooler service</w:t>
      </w:r>
    </w:p>
    <w:p w14:paraId="1CB4E982" w14:textId="77777777" w:rsidR="000C07E7" w:rsidRPr="000C07E7" w:rsidRDefault="000C07E7" w:rsidP="00D03EAF">
      <w:pPr>
        <w:pStyle w:val="CodePACKT"/>
      </w:pPr>
    </w:p>
    <w:p w14:paraId="262AFE46" w14:textId="0644E940" w:rsidR="000C07E7" w:rsidRPr="000C07E7" w:rsidRDefault="000C07E7" w:rsidP="00D03EAF">
      <w:pPr>
        <w:pStyle w:val="CodePACKT"/>
      </w:pPr>
      <w:r w:rsidRPr="000C07E7">
        <w:t>Stop-Service -Name Spooler</w:t>
      </w:r>
    </w:p>
    <w:p w14:paraId="5A698A76" w14:textId="77777777" w:rsidR="000C07E7" w:rsidRPr="000C07E7" w:rsidRDefault="000C07E7" w:rsidP="00D03EAF">
      <w:pPr>
        <w:pStyle w:val="CodePACKT"/>
      </w:pPr>
    </w:p>
    <w:p w14:paraId="1DF1B234" w14:textId="60C80BC2" w:rsidR="000C07E7" w:rsidRPr="000C07E7" w:rsidRDefault="000C07E7" w:rsidP="000C07E7">
      <w:pPr>
        <w:pStyle w:val="NumberedBulletPACKT"/>
        <w:rPr>
          <w:color w:val="000000"/>
          <w:lang w:val="en-GB" w:eastAsia="en-GB"/>
        </w:rPr>
      </w:pPr>
      <w:r w:rsidRPr="000C07E7">
        <w:rPr>
          <w:lang w:val="en-GB" w:eastAsia="en-GB"/>
        </w:rPr>
        <w:t>Creating a new spool directory</w:t>
      </w:r>
    </w:p>
    <w:p w14:paraId="7B31DCE9" w14:textId="77777777" w:rsidR="000C07E7" w:rsidRPr="000C07E7" w:rsidRDefault="000C07E7" w:rsidP="00D03EAF">
      <w:pPr>
        <w:pStyle w:val="CodePACKT"/>
      </w:pPr>
    </w:p>
    <w:p w14:paraId="5C4E267E" w14:textId="11F83C66" w:rsidR="000C07E7" w:rsidRPr="000C07E7" w:rsidRDefault="000C07E7" w:rsidP="00D03EAF">
      <w:pPr>
        <w:pStyle w:val="CodePACKT"/>
      </w:pPr>
      <w:r w:rsidRPr="000C07E7">
        <w:t>$SpoolFolder2 = 'C:\</w:t>
      </w:r>
      <w:proofErr w:type="spellStart"/>
      <w:r w:rsidRPr="000C07E7">
        <w:t>SpoolViaRegistry</w:t>
      </w:r>
      <w:proofErr w:type="spellEnd"/>
      <w:r w:rsidRPr="000C07E7">
        <w:t>'</w:t>
      </w:r>
    </w:p>
    <w:p w14:paraId="3D27930E" w14:textId="77777777" w:rsidR="000C07E7" w:rsidRPr="000C07E7" w:rsidRDefault="000C07E7" w:rsidP="00D03EAF">
      <w:pPr>
        <w:pStyle w:val="CodePACKT"/>
      </w:pPr>
      <w:r w:rsidRPr="000C07E7">
        <w:t xml:space="preserve">$NewItemHT2 = </w:t>
      </w:r>
      <w:proofErr w:type="gramStart"/>
      <w:r w:rsidRPr="000C07E7">
        <w:t>@{</w:t>
      </w:r>
      <w:proofErr w:type="gramEnd"/>
    </w:p>
    <w:p w14:paraId="32414D6A" w14:textId="77777777" w:rsidR="000C07E7" w:rsidRPr="000C07E7" w:rsidRDefault="000C07E7" w:rsidP="00D03EAF">
      <w:pPr>
        <w:pStyle w:val="CodePACKT"/>
      </w:pPr>
      <w:r w:rsidRPr="000C07E7">
        <w:t>  Path        = $SpoolFolder2</w:t>
      </w:r>
    </w:p>
    <w:p w14:paraId="0E43A05F" w14:textId="77777777" w:rsidR="000C07E7" w:rsidRPr="000C07E7" w:rsidRDefault="000C07E7" w:rsidP="00D03EAF">
      <w:pPr>
        <w:pStyle w:val="CodePACKT"/>
      </w:pPr>
      <w:r w:rsidRPr="000C07E7">
        <w:lastRenderedPageBreak/>
        <w:t xml:space="preserve">  </w:t>
      </w:r>
      <w:proofErr w:type="spellStart"/>
      <w:r w:rsidRPr="000C07E7">
        <w:t>Itemtype</w:t>
      </w:r>
      <w:proofErr w:type="spellEnd"/>
      <w:r w:rsidRPr="000C07E7">
        <w:t xml:space="preserve">    = 'Directory'</w:t>
      </w:r>
    </w:p>
    <w:p w14:paraId="536C0D37" w14:textId="77777777" w:rsidR="000C07E7" w:rsidRPr="000C07E7" w:rsidRDefault="000C07E7" w:rsidP="00D03EAF">
      <w:pPr>
        <w:pStyle w:val="CodePACKT"/>
      </w:pPr>
      <w:r w:rsidRPr="000C07E7">
        <w:t>  ErrorAction = '</w:t>
      </w:r>
      <w:proofErr w:type="spellStart"/>
      <w:r w:rsidRPr="000C07E7">
        <w:t>SilentlyContinue</w:t>
      </w:r>
      <w:proofErr w:type="spellEnd"/>
      <w:r w:rsidRPr="000C07E7">
        <w:t>'</w:t>
      </w:r>
    </w:p>
    <w:p w14:paraId="7343D35D" w14:textId="77777777" w:rsidR="000C07E7" w:rsidRPr="000C07E7" w:rsidRDefault="000C07E7" w:rsidP="00D03EAF">
      <w:pPr>
        <w:pStyle w:val="CodePACKT"/>
      </w:pPr>
      <w:r w:rsidRPr="000C07E7">
        <w:t>}</w:t>
      </w:r>
    </w:p>
    <w:p w14:paraId="0C109591" w14:textId="20B6D9B8" w:rsidR="000C07E7" w:rsidRPr="000C07E7" w:rsidRDefault="000C07E7" w:rsidP="00D03EAF">
      <w:pPr>
        <w:pStyle w:val="CodePACKT"/>
      </w:pPr>
      <w:r w:rsidRPr="000C07E7">
        <w:t>New-Item @NewItemHT2 | Out-Null</w:t>
      </w:r>
    </w:p>
    <w:p w14:paraId="73469C09" w14:textId="77777777" w:rsidR="000C07E7" w:rsidRPr="000C07E7" w:rsidRDefault="000C07E7" w:rsidP="00D03EAF">
      <w:pPr>
        <w:pStyle w:val="CodePACKT"/>
      </w:pPr>
    </w:p>
    <w:p w14:paraId="76DD0698" w14:textId="21CB1F38" w:rsidR="000C07E7" w:rsidRPr="000C07E7" w:rsidRDefault="000C07E7" w:rsidP="000C07E7">
      <w:pPr>
        <w:pStyle w:val="NumberedBulletPACKT"/>
        <w:rPr>
          <w:color w:val="000000"/>
          <w:lang w:val="en-GB" w:eastAsia="en-GB"/>
        </w:rPr>
      </w:pPr>
      <w:r w:rsidRPr="000C07E7">
        <w:rPr>
          <w:lang w:val="en-GB" w:eastAsia="en-GB"/>
        </w:rPr>
        <w:t>Creating the spooler folder and configuring it in the registry</w:t>
      </w:r>
    </w:p>
    <w:p w14:paraId="48B2FE2B" w14:textId="77777777" w:rsidR="000C07E7" w:rsidRPr="000C07E7" w:rsidRDefault="000C07E7" w:rsidP="00D03EAF">
      <w:pPr>
        <w:pStyle w:val="CodePACKT"/>
      </w:pPr>
    </w:p>
    <w:p w14:paraId="1852E2D7" w14:textId="116772FD" w:rsidR="000C07E7" w:rsidRPr="000C07E7" w:rsidRDefault="000C07E7" w:rsidP="00D03EAF">
      <w:pPr>
        <w:pStyle w:val="CodePACKT"/>
      </w:pPr>
      <w:r w:rsidRPr="000C07E7">
        <w:t>$</w:t>
      </w:r>
      <w:proofErr w:type="spellStart"/>
      <w:r w:rsidRPr="000C07E7">
        <w:t>RegistryPath</w:t>
      </w:r>
      <w:proofErr w:type="spellEnd"/>
      <w:r w:rsidRPr="000C07E7">
        <w:t xml:space="preserve"> = 'HKLM:\SYSTEM\</w:t>
      </w:r>
      <w:proofErr w:type="spellStart"/>
      <w:r w:rsidRPr="000C07E7">
        <w:t>CurrentControlSet</w:t>
      </w:r>
      <w:proofErr w:type="spellEnd"/>
      <w:r w:rsidRPr="000C07E7">
        <w:t>\Control\' +</w:t>
      </w:r>
    </w:p>
    <w:p w14:paraId="3ED5220E" w14:textId="77777777" w:rsidR="000C07E7" w:rsidRPr="000C07E7" w:rsidRDefault="000C07E7" w:rsidP="00D03EAF">
      <w:pPr>
        <w:pStyle w:val="CodePACKT"/>
      </w:pPr>
      <w:r w:rsidRPr="000C07E7">
        <w:t>                'Print\Printers'</w:t>
      </w:r>
    </w:p>
    <w:p w14:paraId="118845A9" w14:textId="77777777" w:rsidR="000C07E7" w:rsidRPr="000C07E7" w:rsidRDefault="000C07E7" w:rsidP="00D03EAF">
      <w:pPr>
        <w:pStyle w:val="CodePACKT"/>
      </w:pPr>
      <w:r w:rsidRPr="000C07E7">
        <w:t>$</w:t>
      </w:r>
      <w:proofErr w:type="spellStart"/>
      <w:r w:rsidRPr="000C07E7">
        <w:t>ItemPropHT</w:t>
      </w:r>
      <w:proofErr w:type="spellEnd"/>
      <w:r w:rsidRPr="000C07E7">
        <w:t xml:space="preserve"> = </w:t>
      </w:r>
      <w:proofErr w:type="gramStart"/>
      <w:r w:rsidRPr="000C07E7">
        <w:t>@{</w:t>
      </w:r>
      <w:proofErr w:type="gramEnd"/>
    </w:p>
    <w:p w14:paraId="33E51E51" w14:textId="77777777" w:rsidR="000C07E7" w:rsidRPr="000C07E7" w:rsidRDefault="000C07E7" w:rsidP="00D03EAF">
      <w:pPr>
        <w:pStyle w:val="CodePACKT"/>
      </w:pPr>
      <w:r w:rsidRPr="000C07E7">
        <w:t>  Path    = $</w:t>
      </w:r>
      <w:proofErr w:type="spellStart"/>
      <w:r w:rsidRPr="000C07E7">
        <w:t>RegistryPath</w:t>
      </w:r>
      <w:proofErr w:type="spellEnd"/>
    </w:p>
    <w:p w14:paraId="77C8CC8F" w14:textId="77777777" w:rsidR="000C07E7" w:rsidRPr="000C07E7" w:rsidRDefault="000C07E7" w:rsidP="00D03EAF">
      <w:pPr>
        <w:pStyle w:val="CodePACKT"/>
      </w:pPr>
      <w:r w:rsidRPr="000C07E7">
        <w:t>  Name    = '</w:t>
      </w:r>
      <w:proofErr w:type="spellStart"/>
      <w:r w:rsidRPr="000C07E7">
        <w:t>DefaultSpoolDirectory</w:t>
      </w:r>
      <w:proofErr w:type="spellEnd"/>
      <w:r w:rsidRPr="000C07E7">
        <w:t>'</w:t>
      </w:r>
    </w:p>
    <w:p w14:paraId="6D5C808F" w14:textId="77777777" w:rsidR="000C07E7" w:rsidRPr="000C07E7" w:rsidRDefault="000C07E7" w:rsidP="00D03EAF">
      <w:pPr>
        <w:pStyle w:val="CodePACKT"/>
      </w:pPr>
      <w:r w:rsidRPr="000C07E7">
        <w:t>  Value   = $SPL</w:t>
      </w:r>
    </w:p>
    <w:p w14:paraId="10BCDC79" w14:textId="77777777" w:rsidR="000C07E7" w:rsidRPr="000C07E7" w:rsidRDefault="000C07E7" w:rsidP="00D03EAF">
      <w:pPr>
        <w:pStyle w:val="CodePACKT"/>
      </w:pPr>
      <w:r w:rsidRPr="000C07E7">
        <w:t>}</w:t>
      </w:r>
    </w:p>
    <w:p w14:paraId="3862BE70" w14:textId="77777777" w:rsidR="000C07E7" w:rsidRPr="000C07E7" w:rsidRDefault="000C07E7" w:rsidP="00D03EAF">
      <w:pPr>
        <w:pStyle w:val="CodePACKT"/>
      </w:pPr>
      <w:r w:rsidRPr="000C07E7">
        <w:t>Set-</w:t>
      </w:r>
      <w:proofErr w:type="spellStart"/>
      <w:r w:rsidRPr="000C07E7">
        <w:t>ItemProperty</w:t>
      </w:r>
      <w:proofErr w:type="spellEnd"/>
      <w:r w:rsidRPr="000C07E7">
        <w:t xml:space="preserve"> @ItemPropHT</w:t>
      </w:r>
    </w:p>
    <w:p w14:paraId="3F30962B" w14:textId="77777777" w:rsidR="000C07E7" w:rsidRPr="000C07E7" w:rsidRDefault="000C07E7" w:rsidP="00D03EAF">
      <w:pPr>
        <w:pStyle w:val="CodePACKT"/>
      </w:pPr>
    </w:p>
    <w:p w14:paraId="45FDD466" w14:textId="274968EB" w:rsidR="000C07E7" w:rsidRPr="000C07E7" w:rsidRDefault="000C07E7" w:rsidP="000C07E7">
      <w:pPr>
        <w:pStyle w:val="NumberedBulletPACKT"/>
        <w:rPr>
          <w:color w:val="000000"/>
          <w:lang w:val="en-GB" w:eastAsia="en-GB"/>
        </w:rPr>
      </w:pPr>
      <w:r w:rsidRPr="000C07E7">
        <w:rPr>
          <w:lang w:val="en-GB" w:eastAsia="en-GB"/>
        </w:rPr>
        <w:t>Restarting the spooler service</w:t>
      </w:r>
    </w:p>
    <w:p w14:paraId="27235458" w14:textId="77777777" w:rsidR="000C07E7" w:rsidRPr="000C07E7" w:rsidRDefault="000C07E7" w:rsidP="00D03EAF">
      <w:pPr>
        <w:pStyle w:val="CodePACKT"/>
      </w:pPr>
    </w:p>
    <w:p w14:paraId="35CA32A9" w14:textId="188E536E" w:rsidR="000C07E7" w:rsidRPr="000C07E7" w:rsidRDefault="000C07E7" w:rsidP="00D03EAF">
      <w:pPr>
        <w:pStyle w:val="CodePACKT"/>
      </w:pPr>
      <w:r w:rsidRPr="000C07E7">
        <w:t>Start-Service -Name Spooler</w:t>
      </w:r>
    </w:p>
    <w:p w14:paraId="29063C90" w14:textId="77777777" w:rsidR="000C07E7" w:rsidRPr="000C07E7" w:rsidRDefault="000C07E7" w:rsidP="00D03EAF">
      <w:pPr>
        <w:pStyle w:val="CodePACKT"/>
      </w:pPr>
    </w:p>
    <w:p w14:paraId="6F4E1882" w14:textId="381E69BB" w:rsidR="000C07E7" w:rsidRPr="000C07E7" w:rsidRDefault="000C07E7" w:rsidP="000C07E7">
      <w:pPr>
        <w:pStyle w:val="NumberedBulletPACKT"/>
        <w:rPr>
          <w:color w:val="000000"/>
          <w:lang w:val="en-GB" w:eastAsia="en-GB"/>
        </w:rPr>
      </w:pPr>
      <w:r w:rsidRPr="000C07E7">
        <w:rPr>
          <w:lang w:val="en-GB" w:eastAsia="en-GB"/>
        </w:rPr>
        <w:t>Viewing the results</w:t>
      </w:r>
    </w:p>
    <w:p w14:paraId="00EC942B" w14:textId="77777777" w:rsidR="000C07E7" w:rsidRDefault="000C07E7" w:rsidP="00D03EAF">
      <w:pPr>
        <w:pStyle w:val="CodePACKT"/>
      </w:pPr>
    </w:p>
    <w:p w14:paraId="220F15E9" w14:textId="3341DDF3" w:rsidR="000C07E7" w:rsidRPr="000C07E7" w:rsidRDefault="000C07E7" w:rsidP="00D03EAF">
      <w:pPr>
        <w:pStyle w:val="CodePACKT"/>
      </w:pPr>
      <w:r w:rsidRPr="000C07E7">
        <w:t xml:space="preserve">New-Object -TypeName </w:t>
      </w:r>
      <w:proofErr w:type="spellStart"/>
      <w:proofErr w:type="gramStart"/>
      <w:r w:rsidRPr="000C07E7">
        <w:t>System.Printing.PrintServer</w:t>
      </w:r>
      <w:proofErr w:type="spellEnd"/>
      <w:proofErr w:type="gramEnd"/>
      <w:r w:rsidRPr="000C07E7">
        <w:t xml:space="preserve"> |</w:t>
      </w:r>
    </w:p>
    <w:p w14:paraId="02023A9A" w14:textId="044376B7" w:rsidR="000C07E7" w:rsidRPr="000C07E7" w:rsidRDefault="000C07E7" w:rsidP="00D03EAF">
      <w:pPr>
        <w:pStyle w:val="CodePACKT"/>
      </w:pPr>
      <w:r w:rsidRPr="000C07E7">
        <w:t xml:space="preserve">  Format-Table -Property Name, </w:t>
      </w:r>
      <w:proofErr w:type="spellStart"/>
      <w:r w:rsidRPr="000C07E7">
        <w:t>DefaultSpoolDirectory</w:t>
      </w:r>
      <w:proofErr w:type="spellEnd"/>
    </w:p>
    <w:p w14:paraId="2D4EE86B" w14:textId="3A283BBF" w:rsidR="00680501" w:rsidRDefault="00680501" w:rsidP="00680501">
      <w:pPr>
        <w:pStyle w:val="Heading2"/>
        <w:numPr>
          <w:ilvl w:val="1"/>
          <w:numId w:val="3"/>
        </w:numPr>
        <w:tabs>
          <w:tab w:val="left" w:pos="0"/>
        </w:tabs>
      </w:pPr>
      <w:r>
        <w:t>How it works...</w:t>
      </w:r>
    </w:p>
    <w:p w14:paraId="4DD70634" w14:textId="04FBCB30" w:rsidR="00845933" w:rsidRDefault="00845933" w:rsidP="00845933">
      <w:pPr>
        <w:pStyle w:val="NormalPACKT"/>
      </w:pPr>
      <w:r>
        <w:t xml:space="preserve">In </w:t>
      </w:r>
      <w:r w:rsidRPr="00845933">
        <w:rPr>
          <w:rStyle w:val="ItalicsPACKT"/>
        </w:rPr>
        <w:t>step 1</w:t>
      </w:r>
      <w:r>
        <w:t xml:space="preserve">, you load the </w:t>
      </w:r>
      <w:proofErr w:type="spellStart"/>
      <w:r w:rsidRPr="00845933">
        <w:rPr>
          <w:rStyle w:val="CodeInTextPACKT"/>
        </w:rPr>
        <w:t>System.Printing</w:t>
      </w:r>
      <w:proofErr w:type="spellEnd"/>
      <w:r>
        <w:t xml:space="preserve"> namespace, which produces no output. In </w:t>
      </w:r>
      <w:r w:rsidRPr="00845933">
        <w:rPr>
          <w:rStyle w:val="ItalicsPACKT"/>
        </w:rPr>
        <w:t>step 2</w:t>
      </w:r>
      <w:r>
        <w:t xml:space="preserve">, you create a variable holding the desired access to the printer. In </w:t>
      </w:r>
      <w:r w:rsidRPr="00845933">
        <w:rPr>
          <w:rStyle w:val="ItalicsPACKT"/>
        </w:rPr>
        <w:t>step 3</w:t>
      </w:r>
      <w:r>
        <w:t xml:space="preserve">, you create a </w:t>
      </w:r>
      <w:proofErr w:type="spellStart"/>
      <w:r>
        <w:t>PrintServer</w:t>
      </w:r>
      <w:proofErr w:type="spellEnd"/>
      <w:r>
        <w:t xml:space="preserve"> object with the appropriate permissions. Then, in </w:t>
      </w:r>
      <w:r w:rsidRPr="00845933">
        <w:rPr>
          <w:rStyle w:val="ItalicsPACKT"/>
        </w:rPr>
        <w:t>step 4</w:t>
      </w:r>
      <w:r>
        <w:t>, you examine the default spooler folder for a newly installed Windows Server 2022 host</w:t>
      </w:r>
      <w:r w:rsidR="00C97492">
        <w:t>,</w:t>
      </w:r>
      <w:r>
        <w:t xml:space="preserve"> which produces output like this:</w:t>
      </w:r>
    </w:p>
    <w:p w14:paraId="4D15C7DD" w14:textId="0CD6A014" w:rsidR="00845933" w:rsidRDefault="00845933" w:rsidP="00845933">
      <w:pPr>
        <w:pStyle w:val="FigurePACKT"/>
      </w:pPr>
      <w:r>
        <w:t xml:space="preserve"> </w:t>
      </w:r>
      <w:r>
        <w:rPr>
          <w:noProof/>
        </w:rPr>
        <w:drawing>
          <wp:inline distT="0" distB="0" distL="0" distR="0" wp14:anchorId="20C7E853" wp14:editId="2BD6ED8D">
            <wp:extent cx="4414774" cy="2127172"/>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5756" cy="2132463"/>
                    </a:xfrm>
                    <a:prstGeom prst="rect">
                      <a:avLst/>
                    </a:prstGeom>
                  </pic:spPr>
                </pic:pic>
              </a:graphicData>
            </a:graphic>
          </wp:inline>
        </w:drawing>
      </w:r>
    </w:p>
    <w:p w14:paraId="19E8333F" w14:textId="3BC63685" w:rsidR="00845933" w:rsidRDefault="00845933" w:rsidP="00845933">
      <w:pPr>
        <w:pStyle w:val="FigureCaptionPACKT"/>
      </w:pPr>
      <w:commentRangeStart w:id="50"/>
      <w:r>
        <w:t xml:space="preserve">Figure </w:t>
      </w:r>
      <w:del w:id="51" w:author="Thomas Lee" w:date="2022-12-01T15:42:00Z">
        <w:r w:rsidDel="00AF4BE4">
          <w:delText>11.7</w:delText>
        </w:r>
      </w:del>
      <w:ins w:id="52" w:author="Thomas Lee" w:date="2022-12-01T15:42:00Z">
        <w:r w:rsidR="00AF4BE4">
          <w:t>9.9</w:t>
        </w:r>
      </w:ins>
      <w:r>
        <w:t xml:space="preserve">: </w:t>
      </w:r>
      <w:r w:rsidRPr="00845933">
        <w:t xml:space="preserve">Examining </w:t>
      </w:r>
      <w:r w:rsidR="00C97492">
        <w:t xml:space="preserve">the </w:t>
      </w:r>
      <w:r w:rsidRPr="00845933">
        <w:t>default spool folder</w:t>
      </w:r>
      <w:commentRangeEnd w:id="50"/>
      <w:r w:rsidR="007A41A3">
        <w:rPr>
          <w:rStyle w:val="CommentReference"/>
          <w:rFonts w:ascii="Arial" w:hAnsi="Arial" w:cs="Arial"/>
          <w:bCs/>
          <w:lang w:val="en-US"/>
        </w:rPr>
        <w:commentReference w:id="50"/>
      </w:r>
    </w:p>
    <w:p w14:paraId="7C02B420" w14:textId="64F666F4" w:rsidR="00845933" w:rsidRDefault="00845933" w:rsidP="00845933">
      <w:pPr>
        <w:pStyle w:val="LayoutInformationPACKT"/>
      </w:pPr>
      <w:r>
        <w:t>I</w:t>
      </w:r>
      <w:r w:rsidRPr="006D38BA">
        <w:t xml:space="preserve">nsert image </w:t>
      </w:r>
      <w:r w:rsidR="00C97492">
        <w:rPr>
          <w:noProof/>
        </w:rPr>
        <w:t>B18878_09</w:t>
      </w:r>
      <w:r w:rsidRPr="006D38BA">
        <w:t>_</w:t>
      </w:r>
      <w:del w:id="53" w:author="Thomas Lee" w:date="2022-12-01T15:42:00Z">
        <w:r w:rsidDel="00AF4BE4">
          <w:delText>07</w:delText>
        </w:r>
      </w:del>
      <w:ins w:id="54" w:author="Thomas Lee" w:date="2022-12-01T15:42:00Z">
        <w:r w:rsidR="00AF4BE4">
          <w:t>0</w:t>
        </w:r>
        <w:r w:rsidR="00AF4BE4">
          <w:t>9</w:t>
        </w:r>
      </w:ins>
      <w:r w:rsidRPr="006D38BA">
        <w:t>.png</w:t>
      </w:r>
    </w:p>
    <w:p w14:paraId="7A2403D9" w14:textId="28DE992A" w:rsidR="00845933" w:rsidRDefault="00845933" w:rsidP="00845933">
      <w:pPr>
        <w:pStyle w:val="NormalPACKT"/>
      </w:pPr>
      <w:r>
        <w:t xml:space="preserve">In </w:t>
      </w:r>
      <w:r w:rsidRPr="00845933">
        <w:rPr>
          <w:rStyle w:val="ItalicsPACKT"/>
        </w:rPr>
        <w:t>step 5</w:t>
      </w:r>
      <w:r>
        <w:t xml:space="preserve">, you create a new folder on </w:t>
      </w:r>
      <w:r w:rsidRPr="00C97492">
        <w:rPr>
          <w:rStyle w:val="CodeInTextPACKT"/>
        </w:rPr>
        <w:t>PSRV</w:t>
      </w:r>
      <w:r>
        <w:t xml:space="preserve"> to serve as your print servers spool folder. In </w:t>
      </w:r>
      <w:r w:rsidRPr="00845933">
        <w:rPr>
          <w:rStyle w:val="ItalicsPACKT"/>
        </w:rPr>
        <w:t>step 6</w:t>
      </w:r>
      <w:r>
        <w:t xml:space="preserve">, You update the printer spool folder path. In </w:t>
      </w:r>
      <w:r w:rsidRPr="00845933">
        <w:rPr>
          <w:rStyle w:val="ItalicsPACKT"/>
        </w:rPr>
        <w:t>step 7</w:t>
      </w:r>
      <w:r>
        <w:t xml:space="preserve">, you commit this change. These three steps produce no console output. In </w:t>
      </w:r>
      <w:r w:rsidRPr="00845933">
        <w:rPr>
          <w:rStyle w:val="ItalicsPACKT"/>
        </w:rPr>
        <w:t>step 8</w:t>
      </w:r>
      <w:r>
        <w:t xml:space="preserve">, you restart the spooler service. Depending on the speed of your system, you may see </w:t>
      </w:r>
      <w:r w:rsidR="00C97492">
        <w:t xml:space="preserve">the </w:t>
      </w:r>
      <w:r>
        <w:t>output as follows:</w:t>
      </w:r>
    </w:p>
    <w:p w14:paraId="003A0AD7" w14:textId="15CE31CF" w:rsidR="00845933" w:rsidRDefault="00845933" w:rsidP="00845933">
      <w:pPr>
        <w:pStyle w:val="FigurePACKT"/>
      </w:pPr>
      <w:r>
        <w:rPr>
          <w:noProof/>
        </w:rPr>
        <w:lastRenderedPageBreak/>
        <w:drawing>
          <wp:inline distT="0" distB="0" distL="0" distR="0" wp14:anchorId="2259A1C6" wp14:editId="6C735C60">
            <wp:extent cx="5633396" cy="81978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403" cy="824734"/>
                    </a:xfrm>
                    <a:prstGeom prst="rect">
                      <a:avLst/>
                    </a:prstGeom>
                  </pic:spPr>
                </pic:pic>
              </a:graphicData>
            </a:graphic>
          </wp:inline>
        </w:drawing>
      </w:r>
    </w:p>
    <w:p w14:paraId="292BA146" w14:textId="0A8943C5" w:rsidR="00845933" w:rsidRDefault="00845933" w:rsidP="00845933">
      <w:pPr>
        <w:pStyle w:val="FigureCaptionPACKT"/>
      </w:pPr>
      <w:commentRangeStart w:id="55"/>
      <w:r>
        <w:t xml:space="preserve">Figure </w:t>
      </w:r>
      <w:del w:id="56" w:author="Thomas Lee" w:date="2022-12-01T15:44:00Z">
        <w:r w:rsidDel="00AF4BE4">
          <w:delText>11.8</w:delText>
        </w:r>
      </w:del>
      <w:ins w:id="57" w:author="Thomas Lee" w:date="2022-12-01T15:44:00Z">
        <w:r w:rsidR="00AF4BE4">
          <w:t>9.10</w:t>
        </w:r>
      </w:ins>
      <w:r>
        <w:t>: Restarting the print spooler service</w:t>
      </w:r>
      <w:commentRangeEnd w:id="55"/>
      <w:r w:rsidR="007A41A3">
        <w:rPr>
          <w:rStyle w:val="CommentReference"/>
          <w:rFonts w:ascii="Arial" w:hAnsi="Arial" w:cs="Arial"/>
          <w:bCs/>
          <w:lang w:val="en-US"/>
        </w:rPr>
        <w:commentReference w:id="55"/>
      </w:r>
    </w:p>
    <w:p w14:paraId="09D6D0FA" w14:textId="04DB1A97" w:rsidR="00845933" w:rsidRDefault="00845933" w:rsidP="00845933">
      <w:pPr>
        <w:pStyle w:val="LayoutInformationPACKT"/>
      </w:pPr>
      <w:r>
        <w:t>I</w:t>
      </w:r>
      <w:r w:rsidRPr="006D38BA">
        <w:t xml:space="preserve">nsert image </w:t>
      </w:r>
      <w:r w:rsidR="00C97492">
        <w:rPr>
          <w:noProof/>
        </w:rPr>
        <w:t>B18878_09</w:t>
      </w:r>
      <w:r w:rsidRPr="006D38BA">
        <w:t>_</w:t>
      </w:r>
      <w:del w:id="58" w:author="Thomas Lee" w:date="2022-12-01T15:44:00Z">
        <w:r w:rsidDel="00AF4BE4">
          <w:delText>08</w:delText>
        </w:r>
      </w:del>
      <w:ins w:id="59" w:author="Thomas Lee" w:date="2022-12-01T15:44:00Z">
        <w:r w:rsidR="00AF4BE4">
          <w:t>10</w:t>
        </w:r>
      </w:ins>
      <w:r w:rsidRPr="006D38BA">
        <w:t>.png</w:t>
      </w:r>
    </w:p>
    <w:p w14:paraId="52B499DC" w14:textId="3894D361" w:rsidR="00845933" w:rsidRDefault="00845933" w:rsidP="00845933">
      <w:pPr>
        <w:pStyle w:val="NormalPACKT"/>
      </w:pPr>
      <w:r>
        <w:t xml:space="preserve">In </w:t>
      </w:r>
      <w:r w:rsidRPr="00845933">
        <w:rPr>
          <w:rStyle w:val="ItalicsPACKT"/>
        </w:rPr>
        <w:t xml:space="preserve">step </w:t>
      </w:r>
      <w:r>
        <w:rPr>
          <w:rStyle w:val="ItalicsPACKT"/>
        </w:rPr>
        <w:t>10</w:t>
      </w:r>
      <w:r>
        <w:t>, you</w:t>
      </w:r>
      <w:r w:rsidR="00C97492">
        <w:t xml:space="preserve"> view </w:t>
      </w:r>
      <w:proofErr w:type="spellStart"/>
      <w:r w:rsidR="00C97492">
        <w:t>zbzin</w:t>
      </w:r>
      <w:proofErr w:type="spellEnd"/>
      <w:r>
        <w:t xml:space="preserve"> the printer details with output like this:</w:t>
      </w:r>
    </w:p>
    <w:p w14:paraId="757F7AD7" w14:textId="6E4F21B2" w:rsidR="00845933" w:rsidRDefault="00845933" w:rsidP="00845933">
      <w:pPr>
        <w:pStyle w:val="FigurePACKT"/>
      </w:pPr>
      <w:r>
        <w:t xml:space="preserve"> </w:t>
      </w:r>
      <w:r>
        <w:rPr>
          <w:noProof/>
        </w:rPr>
        <w:drawing>
          <wp:inline distT="0" distB="0" distL="0" distR="0" wp14:anchorId="6CCC9A34" wp14:editId="438E4856">
            <wp:extent cx="3697760" cy="10314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7442" cy="1034145"/>
                    </a:xfrm>
                    <a:prstGeom prst="rect">
                      <a:avLst/>
                    </a:prstGeom>
                  </pic:spPr>
                </pic:pic>
              </a:graphicData>
            </a:graphic>
          </wp:inline>
        </w:drawing>
      </w:r>
    </w:p>
    <w:p w14:paraId="4217802E" w14:textId="5F2F89B0" w:rsidR="00845933" w:rsidRDefault="00845933" w:rsidP="00845933">
      <w:pPr>
        <w:pStyle w:val="FigureCaptionPACKT"/>
      </w:pPr>
      <w:commentRangeStart w:id="60"/>
      <w:r>
        <w:t>Figure 9.</w:t>
      </w:r>
      <w:del w:id="61" w:author="Thomas Lee" w:date="2022-12-01T15:46:00Z">
        <w:r w:rsidDel="00AF4BE4">
          <w:delText>9</w:delText>
        </w:r>
      </w:del>
      <w:ins w:id="62" w:author="Thomas Lee" w:date="2022-12-01T15:46:00Z">
        <w:r w:rsidR="00AF4BE4">
          <w:t>11</w:t>
        </w:r>
      </w:ins>
      <w:r>
        <w:t>:</w:t>
      </w:r>
      <w:r w:rsidRPr="00845933">
        <w:t xml:space="preserve"> Examining </w:t>
      </w:r>
      <w:r w:rsidR="00C97492">
        <w:t xml:space="preserve">the </w:t>
      </w:r>
      <w:r w:rsidRPr="00845933">
        <w:t>default spool folder</w:t>
      </w:r>
      <w:commentRangeEnd w:id="60"/>
      <w:r w:rsidR="007A41A3">
        <w:rPr>
          <w:rStyle w:val="CommentReference"/>
          <w:rFonts w:ascii="Arial" w:hAnsi="Arial" w:cs="Arial"/>
          <w:bCs/>
          <w:lang w:val="en-US"/>
        </w:rPr>
        <w:commentReference w:id="60"/>
      </w:r>
    </w:p>
    <w:p w14:paraId="1A9D4D2A" w14:textId="3EC0FD9A" w:rsidR="00845933" w:rsidRDefault="00845933" w:rsidP="00845933">
      <w:pPr>
        <w:pStyle w:val="LayoutInformationPACKT"/>
      </w:pPr>
      <w:r>
        <w:t>I</w:t>
      </w:r>
      <w:r w:rsidRPr="006D38BA">
        <w:t xml:space="preserve">nsert image </w:t>
      </w:r>
      <w:r w:rsidR="00C97492">
        <w:rPr>
          <w:noProof/>
        </w:rPr>
        <w:t>B18878_09</w:t>
      </w:r>
      <w:r w:rsidRPr="006D38BA">
        <w:t>_</w:t>
      </w:r>
      <w:del w:id="63" w:author="Thomas Lee" w:date="2022-12-01T15:46:00Z">
        <w:r w:rsidDel="00AF4BE4">
          <w:delText>09</w:delText>
        </w:r>
      </w:del>
      <w:ins w:id="64" w:author="Thomas Lee" w:date="2022-12-01T15:46:00Z">
        <w:r w:rsidR="00AF4BE4">
          <w:t>11</w:t>
        </w:r>
      </w:ins>
      <w:r w:rsidRPr="006D38BA">
        <w:t>.png</w:t>
      </w:r>
    </w:p>
    <w:p w14:paraId="380F680D" w14:textId="77777777" w:rsidR="00845933" w:rsidRDefault="00845933" w:rsidP="00845933">
      <w:pPr>
        <w:pStyle w:val="NormalPACKT"/>
      </w:pPr>
    </w:p>
    <w:p w14:paraId="74954B7D" w14:textId="042A35B6" w:rsidR="00845933" w:rsidRDefault="00845933" w:rsidP="00845933">
      <w:pPr>
        <w:pStyle w:val="NormalPACKT"/>
      </w:pPr>
      <w:r>
        <w:t xml:space="preserve">In </w:t>
      </w:r>
      <w:r w:rsidRPr="00D84784">
        <w:rPr>
          <w:rStyle w:val="ItalicsPACKT"/>
        </w:rPr>
        <w:t>step 1</w:t>
      </w:r>
      <w:r>
        <w:t xml:space="preserve"> through </w:t>
      </w:r>
      <w:r w:rsidRPr="00D84784">
        <w:rPr>
          <w:rStyle w:val="ItalicsPACKT"/>
        </w:rPr>
        <w:t>step 9</w:t>
      </w:r>
      <w:r>
        <w:t xml:space="preserve">, you set and validate the spool folder using </w:t>
      </w:r>
      <w:r w:rsidR="00D84784">
        <w:t>.</w:t>
      </w:r>
      <w:r>
        <w:t>NET. There is another separate way to change the spool folder which involves using WMI</w:t>
      </w:r>
      <w:r w:rsidR="00D84784">
        <w:t xml:space="preserve"> which use next.</w:t>
      </w:r>
      <w:r>
        <w:t xml:space="preserve">   </w:t>
      </w:r>
    </w:p>
    <w:p w14:paraId="1E7DF392" w14:textId="3C8987A1" w:rsidR="00845933" w:rsidRDefault="00845933" w:rsidP="00845933">
      <w:pPr>
        <w:pStyle w:val="NormalPACKT"/>
      </w:pPr>
      <w:r>
        <w:t xml:space="preserve">In </w:t>
      </w:r>
      <w:r w:rsidRPr="00D84784">
        <w:rPr>
          <w:rStyle w:val="ItalicsPACKT"/>
        </w:rPr>
        <w:t>step 11</w:t>
      </w:r>
      <w:r>
        <w:t xml:space="preserve">, you stop the spooler service. In </w:t>
      </w:r>
      <w:r w:rsidRPr="00D84784">
        <w:rPr>
          <w:rStyle w:val="ItalicsPACKT"/>
        </w:rPr>
        <w:t>step 12</w:t>
      </w:r>
      <w:r>
        <w:t>, you create a new folder</w:t>
      </w:r>
      <w:r w:rsidR="00C97492">
        <w:t>,</w:t>
      </w:r>
      <w:r>
        <w:t xml:space="preserve"> and in </w:t>
      </w:r>
      <w:r w:rsidRPr="00D84784">
        <w:rPr>
          <w:rStyle w:val="ItalicsPACKT"/>
        </w:rPr>
        <w:t>step 13</w:t>
      </w:r>
      <w:r>
        <w:t xml:space="preserve">, you configure the necessary registry settings to contain the path to the new spool folder. Then in </w:t>
      </w:r>
      <w:r w:rsidRPr="00D84784">
        <w:rPr>
          <w:rStyle w:val="ItalicsPACKT"/>
        </w:rPr>
        <w:t>step 14</w:t>
      </w:r>
      <w:r>
        <w:t xml:space="preserve">, you restart the spooler. These four steps produce no console output. With the changes made to the spool folder within the registry, in </w:t>
      </w:r>
      <w:r w:rsidRPr="00D84784">
        <w:rPr>
          <w:rStyle w:val="ItalicsPACKT"/>
        </w:rPr>
        <w:t>step 1</w:t>
      </w:r>
      <w:r w:rsidR="00D84784" w:rsidRPr="00D84784">
        <w:rPr>
          <w:rStyle w:val="ItalicsPACKT"/>
        </w:rPr>
        <w:t>5</w:t>
      </w:r>
      <w:r>
        <w:t>, you can view the updated spool folder with output like this:</w:t>
      </w:r>
    </w:p>
    <w:p w14:paraId="60F5F6F0" w14:textId="73445052" w:rsidR="00845933" w:rsidRDefault="00845933" w:rsidP="00D84784">
      <w:pPr>
        <w:pStyle w:val="FigurePACKT"/>
      </w:pPr>
      <w:r>
        <w:t xml:space="preserve"> </w:t>
      </w:r>
      <w:r w:rsidR="00D84784">
        <w:rPr>
          <w:noProof/>
        </w:rPr>
        <w:drawing>
          <wp:inline distT="0" distB="0" distL="0" distR="0" wp14:anchorId="1ECA59D8" wp14:editId="0C415871">
            <wp:extent cx="4149500" cy="1085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832" cy="1091694"/>
                    </a:xfrm>
                    <a:prstGeom prst="rect">
                      <a:avLst/>
                    </a:prstGeom>
                  </pic:spPr>
                </pic:pic>
              </a:graphicData>
            </a:graphic>
          </wp:inline>
        </w:drawing>
      </w:r>
    </w:p>
    <w:p w14:paraId="4A745DE3" w14:textId="5244D3C7" w:rsidR="00D84784" w:rsidRDefault="00D84784" w:rsidP="00D84784">
      <w:pPr>
        <w:pStyle w:val="FigureCaptionPACKT"/>
      </w:pPr>
      <w:commentRangeStart w:id="65"/>
      <w:r>
        <w:t>Figure 9.</w:t>
      </w:r>
      <w:del w:id="66" w:author="Thomas Lee" w:date="2022-12-01T15:47:00Z">
        <w:r w:rsidDel="00AF4BE4">
          <w:delText>10:</w:delText>
        </w:r>
      </w:del>
      <w:ins w:id="67" w:author="Thomas Lee" w:date="2022-12-01T15:47:00Z">
        <w:r w:rsidR="00AF4BE4">
          <w:t>12</w:t>
        </w:r>
      </w:ins>
      <w:r w:rsidRPr="00845933">
        <w:t xml:space="preserve"> Examining </w:t>
      </w:r>
      <w:r w:rsidR="00C97492">
        <w:t xml:space="preserve">the </w:t>
      </w:r>
      <w:r>
        <w:t>updated</w:t>
      </w:r>
      <w:r w:rsidRPr="00845933">
        <w:t xml:space="preserve"> spool folder</w:t>
      </w:r>
      <w:commentRangeEnd w:id="65"/>
      <w:r w:rsidR="007A41A3">
        <w:rPr>
          <w:rStyle w:val="CommentReference"/>
          <w:rFonts w:ascii="Arial" w:hAnsi="Arial" w:cs="Arial"/>
          <w:bCs/>
          <w:lang w:val="en-US"/>
        </w:rPr>
        <w:commentReference w:id="65"/>
      </w:r>
    </w:p>
    <w:p w14:paraId="6D42B96F" w14:textId="7E88BD0B"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68" w:author="Thomas Lee" w:date="2022-12-01T15:47:00Z">
        <w:r w:rsidDel="00AF4BE4">
          <w:delText>10</w:delText>
        </w:r>
      </w:del>
      <w:ins w:id="69" w:author="Thomas Lee" w:date="2022-12-01T15:47:00Z">
        <w:r w:rsidR="00AF4BE4">
          <w:t>12</w:t>
        </w:r>
      </w:ins>
      <w:r w:rsidRPr="006D38BA">
        <w:t>.png</w:t>
      </w:r>
    </w:p>
    <w:p w14:paraId="47372CA8" w14:textId="2D13F9E7" w:rsidR="00680501" w:rsidRDefault="00680501" w:rsidP="00680501">
      <w:pPr>
        <w:pStyle w:val="Heading2"/>
      </w:pPr>
      <w:r>
        <w:t>There's more...</w:t>
      </w:r>
    </w:p>
    <w:p w14:paraId="5790C2FF" w14:textId="1FA72495" w:rsidR="00D84784" w:rsidRDefault="00D84784" w:rsidP="00D84784">
      <w:pPr>
        <w:pStyle w:val="NormalPACKT"/>
      </w:pPr>
      <w:r>
        <w:t xml:space="preserve">For most organizations with </w:t>
      </w:r>
      <w:r w:rsidR="00C97492">
        <w:t xml:space="preserve">a </w:t>
      </w:r>
      <w:r>
        <w:t>larger number of shared printers, configuring the print server to use another folder for spooling is a good idea. If possible, use a</w:t>
      </w:r>
      <w:r w:rsidR="00C97492">
        <w:t xml:space="preserve"> large</w:t>
      </w:r>
      <w:r>
        <w:t xml:space="preserve"> separate </w:t>
      </w:r>
      <w:r w:rsidR="00C97492">
        <w:t>storage volume</w:t>
      </w:r>
      <w:r>
        <w:t xml:space="preserve"> to avoid the risk of the spool folder filling up. And ensure that the disk volume is fault tolerant (i.e.</w:t>
      </w:r>
      <w:r w:rsidR="00C97492">
        <w:t>,</w:t>
      </w:r>
      <w:r>
        <w:t xml:space="preserve"> using software or hardware RAID).</w:t>
      </w:r>
    </w:p>
    <w:p w14:paraId="184DE224" w14:textId="494EB199" w:rsidR="00D84784" w:rsidRDefault="00C97492" w:rsidP="00D84784">
      <w:pPr>
        <w:pStyle w:val="NormalPACKT"/>
      </w:pPr>
      <w:r>
        <w:t>You used two mechanisms in this recipe</w:t>
      </w:r>
      <w:r w:rsidR="00D84784">
        <w:t xml:space="preserve"> to change the spooler folder. One uses a .NET object, while the other involves directly editing the registry.</w:t>
      </w:r>
    </w:p>
    <w:p w14:paraId="727D72FE" w14:textId="259084DC" w:rsidR="00D84784" w:rsidRPr="00845933" w:rsidRDefault="00D84784" w:rsidP="00D84784">
      <w:pPr>
        <w:pStyle w:val="NormalPACKT"/>
      </w:pPr>
      <w:r>
        <w:t xml:space="preserve">Many of the steps in this recipe produce no output. </w:t>
      </w:r>
      <w:r w:rsidR="00C97492">
        <w:t xml:space="preserve">This lack of output </w:t>
      </w:r>
      <w:r>
        <w:t xml:space="preserve">is normal when </w:t>
      </w:r>
      <w:r w:rsidR="00C97492">
        <w:t>dealing directly with .NET classes and methods and</w:t>
      </w:r>
      <w:r>
        <w:t xml:space="preserve"> editing the registry.</w:t>
      </w:r>
    </w:p>
    <w:p w14:paraId="729783F0" w14:textId="64F1EF91" w:rsidR="00680501" w:rsidRDefault="00845933" w:rsidP="00680501">
      <w:pPr>
        <w:pStyle w:val="NormalPACKT"/>
        <w:rPr>
          <w:lang w:val="en-GB"/>
        </w:rPr>
      </w:pPr>
      <w:r>
        <w:rPr>
          <w:lang w:val="en-GB"/>
        </w:rPr>
        <w:lastRenderedPageBreak/>
        <w:t xml:space="preserve">In </w:t>
      </w:r>
      <w:r w:rsidRPr="00845933">
        <w:rPr>
          <w:rStyle w:val="ItalicsPACKT"/>
        </w:rPr>
        <w:t>step 1</w:t>
      </w:r>
      <w:r>
        <w:rPr>
          <w:lang w:val="en-GB"/>
        </w:rPr>
        <w:t xml:space="preserve">, you add the .NET </w:t>
      </w:r>
      <w:proofErr w:type="spellStart"/>
      <w:r w:rsidRPr="00845933">
        <w:rPr>
          <w:rStyle w:val="CodeInTextPACKT"/>
        </w:rPr>
        <w:t>System.Printing</w:t>
      </w:r>
      <w:proofErr w:type="spellEnd"/>
      <w:r>
        <w:rPr>
          <w:lang w:val="en-GB"/>
        </w:rPr>
        <w:t xml:space="preserve"> namespace DLL into the current PowerShell session This namespace DLL contains the classes involved with managing </w:t>
      </w:r>
      <w:r w:rsidR="00C97492">
        <w:rPr>
          <w:lang w:val="en-GB"/>
        </w:rPr>
        <w:t>P</w:t>
      </w:r>
      <w:r>
        <w:rPr>
          <w:lang w:val="en-GB"/>
        </w:rPr>
        <w:t xml:space="preserve">rinting. </w:t>
      </w:r>
      <w:r w:rsidR="00C97492">
        <w:rPr>
          <w:lang w:val="en-GB"/>
        </w:rPr>
        <w:t>W</w:t>
      </w:r>
      <w:r>
        <w:rPr>
          <w:lang w:val="en-GB"/>
        </w:rPr>
        <w:t>hen PowerShell loads, it does not load this DLL, so you have to load it as shown in this step before you can use the classes, types, etc</w:t>
      </w:r>
      <w:r w:rsidR="00C97492">
        <w:rPr>
          <w:lang w:val="en-GB"/>
        </w:rPr>
        <w:t>.</w:t>
      </w:r>
      <w:r>
        <w:rPr>
          <w:lang w:val="en-GB"/>
        </w:rPr>
        <w:t xml:space="preserve"> inside the namespace. For details on what is inside this namesp</w:t>
      </w:r>
      <w:r w:rsidR="00D84784">
        <w:rPr>
          <w:lang w:val="en-GB"/>
        </w:rPr>
        <w:t xml:space="preserve">ace, see </w:t>
      </w:r>
      <w:r w:rsidRPr="00C97492">
        <w:rPr>
          <w:rStyle w:val="URLPACKTChar"/>
          <w:lang w:val="en-GB"/>
        </w:rPr>
        <w:t>https://docs.microsoft.com/dotnet/api/system.printing</w:t>
      </w:r>
      <w:r w:rsidR="00D84784">
        <w:rPr>
          <w:lang w:val="en-GB"/>
        </w:rPr>
        <w:t>.</w:t>
      </w:r>
    </w:p>
    <w:p w14:paraId="6561666D" w14:textId="72DB9E1C" w:rsidR="00680501" w:rsidRDefault="003748B7" w:rsidP="00680501">
      <w:pPr>
        <w:pStyle w:val="Heading1"/>
        <w:tabs>
          <w:tab w:val="left" w:pos="0"/>
        </w:tabs>
      </w:pPr>
      <w:r>
        <w:t>Changing printer drivers</w:t>
      </w:r>
    </w:p>
    <w:p w14:paraId="62FC56E5" w14:textId="5E8E5C52" w:rsidR="00D84784" w:rsidRPr="00D84784" w:rsidRDefault="00C97492" w:rsidP="00D84784">
      <w:pPr>
        <w:pStyle w:val="NormalPACKT"/>
        <w:rPr>
          <w:lang w:val="en-GB"/>
        </w:rPr>
      </w:pPr>
      <w:r>
        <w:rPr>
          <w:lang w:val="en-GB"/>
        </w:rPr>
        <w:t>I</w:t>
      </w:r>
      <w:r w:rsidR="00D84784" w:rsidRPr="00D84784">
        <w:rPr>
          <w:lang w:val="en-GB"/>
        </w:rPr>
        <w:t xml:space="preserve">t may be necessary to change the printer driver for a </w:t>
      </w:r>
      <w:r w:rsidR="00D84784">
        <w:rPr>
          <w:lang w:val="en-GB"/>
        </w:rPr>
        <w:t xml:space="preserve">Windows </w:t>
      </w:r>
      <w:r w:rsidR="00D84784" w:rsidRPr="00D84784">
        <w:rPr>
          <w:lang w:val="en-GB"/>
        </w:rPr>
        <w:t xml:space="preserve">printer. For example, you might </w:t>
      </w:r>
      <w:r>
        <w:rPr>
          <w:lang w:val="en-GB"/>
        </w:rPr>
        <w:t>replace</w:t>
      </w:r>
      <w:r w:rsidR="00D84784" w:rsidRPr="00D84784">
        <w:rPr>
          <w:lang w:val="en-GB"/>
        </w:rPr>
        <w:t xml:space="preserve"> an existing print device with a new or different model</w:t>
      </w:r>
      <w:r>
        <w:rPr>
          <w:lang w:val="en-GB"/>
        </w:rPr>
        <w:t>,</w:t>
      </w:r>
      <w:r w:rsidR="00D84784">
        <w:rPr>
          <w:lang w:val="en-GB"/>
        </w:rPr>
        <w:t xml:space="preserve"> or the printer vendor may have released a new driver for your printer.</w:t>
      </w:r>
      <w:r w:rsidR="00D84784" w:rsidRPr="00D84784">
        <w:rPr>
          <w:lang w:val="en-GB"/>
        </w:rPr>
        <w:t xml:space="preserve"> In th</w:t>
      </w:r>
      <w:r w:rsidR="00D84784">
        <w:rPr>
          <w:lang w:val="en-GB"/>
        </w:rPr>
        <w:t>ese</w:t>
      </w:r>
      <w:r w:rsidR="00D84784" w:rsidRPr="00D84784">
        <w:rPr>
          <w:lang w:val="en-GB"/>
        </w:rPr>
        <w:t xml:space="preserve"> case</w:t>
      </w:r>
      <w:r w:rsidR="00D84784">
        <w:rPr>
          <w:lang w:val="en-GB"/>
        </w:rPr>
        <w:t>s</w:t>
      </w:r>
      <w:r w:rsidR="00D84784" w:rsidRPr="00D84784">
        <w:rPr>
          <w:lang w:val="en-GB"/>
        </w:rPr>
        <w:t xml:space="preserve">, you want the printer’s name to remain the same, but you need to update the printer's print driver. In the </w:t>
      </w:r>
      <w:r w:rsidR="00D84784" w:rsidRPr="00D84784">
        <w:rPr>
          <w:rStyle w:val="ItalicsPACKT"/>
          <w:lang w:val="en-GB"/>
        </w:rPr>
        <w:t>Installing and sharing a printer</w:t>
      </w:r>
      <w:r w:rsidR="00D84784" w:rsidRPr="00D84784">
        <w:rPr>
          <w:lang w:val="en-GB"/>
        </w:rPr>
        <w:t xml:space="preserve"> recipe, you downloaded and installed two Xerox printer drivers. You used the first driver, Xerox Phaser 6510 PCL6, when you defined the </w:t>
      </w:r>
      <w:r w:rsidR="00D84784" w:rsidRPr="00D84784">
        <w:rPr>
          <w:rStyle w:val="CodeInTextPACKT"/>
          <w:lang w:val="en-GB"/>
        </w:rPr>
        <w:t>SalesPrinter1</w:t>
      </w:r>
      <w:r w:rsidR="00D84784" w:rsidRPr="00D84784">
        <w:rPr>
          <w:lang w:val="en-GB"/>
        </w:rPr>
        <w:t xml:space="preserve"> printer.</w:t>
      </w:r>
    </w:p>
    <w:p w14:paraId="059E753F" w14:textId="77777777" w:rsidR="00D84784" w:rsidRPr="00D84784" w:rsidRDefault="00D84784" w:rsidP="00D84784">
      <w:pPr>
        <w:pStyle w:val="NormalPACKT"/>
        <w:rPr>
          <w:lang w:val="en-GB"/>
        </w:rPr>
      </w:pPr>
      <w:r w:rsidRPr="00D84784">
        <w:rPr>
          <w:lang w:val="en-GB"/>
        </w:rPr>
        <w:t xml:space="preserve">In this recipe, you change the driver for the printer and use the other previously-installed driver, the </w:t>
      </w:r>
      <w:r w:rsidRPr="00D84784">
        <w:rPr>
          <w:rStyle w:val="CodeInTextPACKT"/>
          <w:lang w:val="en-GB"/>
        </w:rPr>
        <w:t>Xerox Phaser 6515 PCL6</w:t>
      </w:r>
      <w:r w:rsidRPr="00D84784">
        <w:rPr>
          <w:lang w:val="en-GB"/>
        </w:rPr>
        <w:t xml:space="preserve">. </w:t>
      </w:r>
    </w:p>
    <w:p w14:paraId="6E4D875D" w14:textId="2610A47A" w:rsidR="00D84784" w:rsidRPr="00D84784" w:rsidRDefault="00C97492" w:rsidP="00D84784">
      <w:pPr>
        <w:pStyle w:val="NormalPACKT"/>
        <w:rPr>
          <w:lang w:val="en-GB"/>
        </w:rPr>
      </w:pPr>
      <w:r>
        <w:rPr>
          <w:lang w:val="en-GB"/>
        </w:rPr>
        <w:t xml:space="preserve">Keeping the </w:t>
      </w:r>
      <w:proofErr w:type="gramStart"/>
      <w:r>
        <w:rPr>
          <w:lang w:val="en-GB"/>
        </w:rPr>
        <w:t>printer</w:t>
      </w:r>
      <w:proofErr w:type="gramEnd"/>
      <w:r>
        <w:rPr>
          <w:lang w:val="en-GB"/>
        </w:rPr>
        <w:t xml:space="preserve"> name (and port) unchanged makes swapping a printer relatively straightforward. In this recipe, you change the printer driver while leaving the printer’s name and the printer’s port (including the printer's IP address and port number) unchanged. This scenario might occur if you replace the physical printing device with a newer model, or even changing the printer type/manufacturer</w:t>
      </w:r>
      <w:r w:rsidR="00D84784">
        <w:rPr>
          <w:lang w:val="en-GB"/>
        </w:rPr>
        <w:t xml:space="preserve">. </w:t>
      </w:r>
    </w:p>
    <w:p w14:paraId="64A346E0" w14:textId="77777777" w:rsidR="00680501" w:rsidRDefault="00680501" w:rsidP="00680501">
      <w:pPr>
        <w:pStyle w:val="Heading2"/>
        <w:tabs>
          <w:tab w:val="left" w:pos="0"/>
        </w:tabs>
      </w:pPr>
      <w:r>
        <w:t>Getting ready</w:t>
      </w:r>
    </w:p>
    <w:p w14:paraId="66E2F310" w14:textId="184BD60C" w:rsidR="00680501" w:rsidRPr="009D0F10" w:rsidRDefault="00680501" w:rsidP="00680501">
      <w:pPr>
        <w:pStyle w:val="NormalPACKT"/>
        <w:rPr>
          <w:lang w:val="en-GB"/>
        </w:rPr>
      </w:pPr>
      <w:r>
        <w:rPr>
          <w:lang w:val="en-GB"/>
        </w:rPr>
        <w:t xml:space="preserve">You run this recipe on </w:t>
      </w:r>
      <w:commentRangeStart w:id="70"/>
      <w:del w:id="71" w:author="Thomas Lee" w:date="2022-12-01T15:48:00Z">
        <w:r w:rsidRPr="00904765" w:rsidDel="00AF4BE4">
          <w:rPr>
            <w:rStyle w:val="CodeTextPACKTChar"/>
          </w:rPr>
          <w:delText>SRV1</w:delText>
        </w:r>
        <w:commentRangeEnd w:id="70"/>
        <w:r w:rsidR="00F566F8" w:rsidDel="00AF4BE4">
          <w:rPr>
            <w:rStyle w:val="CommentReference"/>
            <w:rFonts w:ascii="Arial" w:hAnsi="Arial" w:cs="Arial"/>
            <w:bCs/>
          </w:rPr>
          <w:commentReference w:id="70"/>
        </w:r>
        <w:r w:rsidDel="00AF4BE4">
          <w:rPr>
            <w:lang w:val="en-GB"/>
          </w:rPr>
          <w:delText xml:space="preserve"> </w:delText>
        </w:r>
      </w:del>
      <w:ins w:id="72" w:author="Thomas Lee" w:date="2022-12-01T15:48:00Z">
        <w:r w:rsidR="00AF4BE4">
          <w:rPr>
            <w:rStyle w:val="CodeTextPACKTChar"/>
          </w:rPr>
          <w:t>PSRV</w:t>
        </w:r>
        <w:r w:rsidR="00AF4BE4">
          <w:rPr>
            <w:lang w:val="en-GB"/>
          </w:rPr>
          <w:t xml:space="preserve"> </w:t>
        </w:r>
      </w:ins>
      <w:r>
        <w:rPr>
          <w:lang w:val="en-GB"/>
        </w:rPr>
        <w:t>after you have installed PowerShell 7.</w:t>
      </w:r>
    </w:p>
    <w:p w14:paraId="2B939809" w14:textId="13EAF4A6" w:rsidR="00680501" w:rsidRDefault="00680501" w:rsidP="00680501">
      <w:pPr>
        <w:pStyle w:val="Heading2"/>
        <w:tabs>
          <w:tab w:val="left" w:pos="0"/>
        </w:tabs>
      </w:pPr>
      <w:r>
        <w:t>How to do it...</w:t>
      </w:r>
    </w:p>
    <w:p w14:paraId="4B059D1B" w14:textId="0315C6A4" w:rsidR="00D84784" w:rsidRPr="00D84784" w:rsidRDefault="00D84784" w:rsidP="00D84784">
      <w:pPr>
        <w:pStyle w:val="NumberedBulletPACKT"/>
        <w:numPr>
          <w:ilvl w:val="0"/>
          <w:numId w:val="22"/>
        </w:numPr>
        <w:rPr>
          <w:color w:val="000000"/>
          <w:lang w:val="en-GB" w:eastAsia="en-GB"/>
        </w:rPr>
      </w:pPr>
      <w:r w:rsidRPr="00D84784">
        <w:rPr>
          <w:lang w:val="en-GB" w:eastAsia="en-GB"/>
        </w:rPr>
        <w:t>Adding the print driver for the new printing device</w:t>
      </w:r>
    </w:p>
    <w:p w14:paraId="26DC9E23" w14:textId="77777777" w:rsidR="00D84784" w:rsidRPr="00D84784" w:rsidRDefault="00D84784" w:rsidP="00D03EAF">
      <w:pPr>
        <w:pStyle w:val="CodePACKT"/>
      </w:pPr>
    </w:p>
    <w:p w14:paraId="3168EAFA" w14:textId="5DAF3DA4" w:rsidR="00D84784" w:rsidRPr="00D84784" w:rsidRDefault="00D84784" w:rsidP="00D03EAF">
      <w:pPr>
        <w:pStyle w:val="CodePACKT"/>
      </w:pPr>
      <w:r w:rsidRPr="00D84784">
        <w:t>$Model2 = 'Xerox WorkCentre 6515 PCL6'</w:t>
      </w:r>
    </w:p>
    <w:p w14:paraId="210B4E51" w14:textId="77777777" w:rsidR="00D84784" w:rsidRPr="00D84784" w:rsidRDefault="00D84784" w:rsidP="00D03EAF">
      <w:pPr>
        <w:pStyle w:val="CodePACKT"/>
      </w:pPr>
      <w:r w:rsidRPr="00D84784">
        <w:t>Add-</w:t>
      </w:r>
      <w:proofErr w:type="spellStart"/>
      <w:r w:rsidRPr="00D84784">
        <w:t>PrinterDriver</w:t>
      </w:r>
      <w:proofErr w:type="spellEnd"/>
      <w:r w:rsidRPr="00D84784">
        <w:t xml:space="preserve"> -Name $Model2</w:t>
      </w:r>
    </w:p>
    <w:p w14:paraId="49C83691" w14:textId="77777777" w:rsidR="00D84784" w:rsidRPr="00D84784" w:rsidRDefault="00D84784" w:rsidP="00D03EAF">
      <w:pPr>
        <w:pStyle w:val="CodePACKT"/>
      </w:pPr>
    </w:p>
    <w:p w14:paraId="20E23AE9" w14:textId="57EC96B3" w:rsidR="00D84784" w:rsidRPr="00D84784" w:rsidRDefault="00D84784" w:rsidP="00D84784">
      <w:pPr>
        <w:pStyle w:val="NumberedBulletPACKT"/>
        <w:rPr>
          <w:color w:val="000000"/>
          <w:lang w:val="en-GB" w:eastAsia="en-GB"/>
        </w:rPr>
      </w:pPr>
      <w:r w:rsidRPr="00D84784">
        <w:rPr>
          <w:lang w:val="en-GB" w:eastAsia="en-GB"/>
        </w:rPr>
        <w:t>Viewing loaded printer drivers</w:t>
      </w:r>
    </w:p>
    <w:p w14:paraId="01AFF09A" w14:textId="77777777" w:rsidR="00D84784" w:rsidRPr="00D84784" w:rsidRDefault="00D84784" w:rsidP="00D03EAF">
      <w:pPr>
        <w:pStyle w:val="CodePACKT"/>
      </w:pPr>
    </w:p>
    <w:p w14:paraId="21FAB525" w14:textId="3589C74F" w:rsidR="00D84784" w:rsidRPr="00D84784" w:rsidRDefault="00D84784" w:rsidP="00D03EAF">
      <w:pPr>
        <w:pStyle w:val="CodePACKT"/>
      </w:pPr>
      <w:r w:rsidRPr="00D84784">
        <w:t>Get-</w:t>
      </w:r>
      <w:proofErr w:type="spellStart"/>
      <w:r w:rsidRPr="00D84784">
        <w:t>PrinterDriver</w:t>
      </w:r>
      <w:proofErr w:type="spellEnd"/>
    </w:p>
    <w:p w14:paraId="2A03FE45" w14:textId="77777777" w:rsidR="00D84784" w:rsidRPr="00D84784" w:rsidRDefault="00D84784" w:rsidP="00D03EAF">
      <w:pPr>
        <w:pStyle w:val="CodePACKT"/>
      </w:pPr>
    </w:p>
    <w:p w14:paraId="763E6EE3" w14:textId="02D58946" w:rsidR="00D84784" w:rsidRPr="00D84784" w:rsidRDefault="00D84784" w:rsidP="00D84784">
      <w:pPr>
        <w:pStyle w:val="NumberedBulletPACKT"/>
        <w:rPr>
          <w:color w:val="000000"/>
          <w:lang w:val="en-GB" w:eastAsia="en-GB"/>
        </w:rPr>
      </w:pPr>
      <w:r w:rsidRPr="00D84784">
        <w:rPr>
          <w:lang w:val="en-GB" w:eastAsia="en-GB"/>
        </w:rPr>
        <w:t>Getting the Sales group printer object and store it in $Printer</w:t>
      </w:r>
    </w:p>
    <w:p w14:paraId="20E6F5F7" w14:textId="77777777" w:rsidR="00D84784" w:rsidRPr="00D84784" w:rsidRDefault="00D84784" w:rsidP="00D03EAF">
      <w:pPr>
        <w:pStyle w:val="CodePACKT"/>
      </w:pPr>
    </w:p>
    <w:p w14:paraId="5430E1CA" w14:textId="688712BE" w:rsidR="00D84784" w:rsidRPr="00D84784" w:rsidRDefault="00D84784" w:rsidP="00D03EAF">
      <w:pPr>
        <w:pStyle w:val="CodePACKT"/>
      </w:pPr>
      <w:r w:rsidRPr="00D84784">
        <w:t>$</w:t>
      </w:r>
      <w:proofErr w:type="spellStart"/>
      <w:r w:rsidRPr="00D84784">
        <w:t>PrinterName</w:t>
      </w:r>
      <w:proofErr w:type="spellEnd"/>
      <w:r w:rsidRPr="00D84784">
        <w:t xml:space="preserve"> = 'SalesPrinter1'</w:t>
      </w:r>
    </w:p>
    <w:p w14:paraId="7252EECD" w14:textId="77777777" w:rsidR="00D84784" w:rsidRPr="00D84784" w:rsidRDefault="00D84784" w:rsidP="00D03EAF">
      <w:pPr>
        <w:pStyle w:val="CodePACKT"/>
      </w:pPr>
      <w:r w:rsidRPr="00D84784">
        <w:t>$</w:t>
      </w:r>
      <w:proofErr w:type="gramStart"/>
      <w:r w:rsidRPr="00D84784">
        <w:t>Printer  =</w:t>
      </w:r>
      <w:proofErr w:type="gramEnd"/>
      <w:r w:rsidRPr="00D84784">
        <w:t xml:space="preserve"> Get-Printer -Name $</w:t>
      </w:r>
      <w:proofErr w:type="spellStart"/>
      <w:r w:rsidRPr="00D84784">
        <w:t>PrinterName</w:t>
      </w:r>
      <w:proofErr w:type="spellEnd"/>
    </w:p>
    <w:p w14:paraId="72A0284E" w14:textId="77777777" w:rsidR="00D84784" w:rsidRPr="00D84784" w:rsidRDefault="00D84784" w:rsidP="00D03EAF">
      <w:pPr>
        <w:pStyle w:val="CodePACKT"/>
      </w:pPr>
    </w:p>
    <w:p w14:paraId="05371FAA" w14:textId="578A6DD7" w:rsidR="00D84784" w:rsidRPr="00D84784" w:rsidRDefault="00D84784" w:rsidP="00D84784">
      <w:pPr>
        <w:pStyle w:val="NumberedBulletPACKT"/>
        <w:rPr>
          <w:color w:val="000000"/>
          <w:lang w:val="en-GB" w:eastAsia="en-GB"/>
        </w:rPr>
      </w:pPr>
      <w:r w:rsidRPr="00D84784">
        <w:rPr>
          <w:lang w:val="en-GB" w:eastAsia="en-GB"/>
        </w:rPr>
        <w:t>Updating the driver using the Set-Printer cmdlet</w:t>
      </w:r>
    </w:p>
    <w:p w14:paraId="6AF8B714" w14:textId="77777777" w:rsidR="00D84784" w:rsidRPr="00D84784" w:rsidRDefault="00D84784" w:rsidP="00D03EAF">
      <w:pPr>
        <w:pStyle w:val="CodePACKT"/>
      </w:pPr>
    </w:p>
    <w:p w14:paraId="2EC682D1" w14:textId="79D7E853" w:rsidR="00D84784" w:rsidRPr="00D84784" w:rsidRDefault="00D84784" w:rsidP="00D03EAF">
      <w:pPr>
        <w:pStyle w:val="CodePACKT"/>
      </w:pPr>
      <w:r w:rsidRPr="00D84784">
        <w:t>$Printer | Set-Printer -</w:t>
      </w:r>
      <w:proofErr w:type="spellStart"/>
      <w:r w:rsidRPr="00D84784">
        <w:t>DriverName</w:t>
      </w:r>
      <w:proofErr w:type="spellEnd"/>
      <w:r w:rsidRPr="00D84784">
        <w:t xml:space="preserve"> $Model2</w:t>
      </w:r>
    </w:p>
    <w:p w14:paraId="10955F66" w14:textId="77777777" w:rsidR="00D84784" w:rsidRPr="00D84784" w:rsidRDefault="00D84784" w:rsidP="00D03EAF">
      <w:pPr>
        <w:pStyle w:val="CodePACKT"/>
      </w:pPr>
    </w:p>
    <w:p w14:paraId="4D798CDE" w14:textId="197A3FE9" w:rsidR="00D84784" w:rsidRPr="00D84784" w:rsidRDefault="00D84784" w:rsidP="00D84784">
      <w:pPr>
        <w:pStyle w:val="NumberedBulletPACKT"/>
        <w:rPr>
          <w:color w:val="000000"/>
          <w:lang w:val="en-GB" w:eastAsia="en-GB"/>
        </w:rPr>
      </w:pPr>
      <w:r w:rsidRPr="00D84784">
        <w:rPr>
          <w:lang w:val="en-GB" w:eastAsia="en-GB"/>
        </w:rPr>
        <w:t>Observing the updated printer driver</w:t>
      </w:r>
    </w:p>
    <w:p w14:paraId="0A526E3E" w14:textId="77777777" w:rsidR="00D84784" w:rsidRPr="00D84784" w:rsidRDefault="00D84784" w:rsidP="00D03EAF">
      <w:pPr>
        <w:pStyle w:val="CodePACKT"/>
      </w:pPr>
    </w:p>
    <w:p w14:paraId="4B1DFF0F" w14:textId="389013C0" w:rsidR="00D84784" w:rsidRPr="00D84784" w:rsidRDefault="00D84784" w:rsidP="00D03EAF">
      <w:pPr>
        <w:pStyle w:val="CodePACKT"/>
      </w:pPr>
      <w:r w:rsidRPr="00D84784">
        <w:t>Get-Printer -Name $</w:t>
      </w:r>
      <w:proofErr w:type="spellStart"/>
      <w:r w:rsidRPr="00D84784">
        <w:t>PrinterName</w:t>
      </w:r>
      <w:proofErr w:type="spellEnd"/>
      <w:r w:rsidRPr="00D84784">
        <w:t xml:space="preserve"> | </w:t>
      </w:r>
    </w:p>
    <w:p w14:paraId="58CEB731" w14:textId="77777777" w:rsidR="00D84784" w:rsidRPr="00D84784" w:rsidRDefault="00D84784" w:rsidP="00D03EAF">
      <w:pPr>
        <w:pStyle w:val="CodePACKT"/>
      </w:pPr>
      <w:r w:rsidRPr="00D84784">
        <w:t xml:space="preserve">  Format-Table -Property Name, </w:t>
      </w:r>
      <w:proofErr w:type="spellStart"/>
      <w:r w:rsidRPr="00D84784">
        <w:t>DriverName</w:t>
      </w:r>
      <w:proofErr w:type="spellEnd"/>
      <w:r w:rsidRPr="00D84784">
        <w:t xml:space="preserve">, </w:t>
      </w:r>
      <w:proofErr w:type="spellStart"/>
      <w:r w:rsidRPr="00D84784">
        <w:t>PortName</w:t>
      </w:r>
      <w:proofErr w:type="spellEnd"/>
      <w:r w:rsidRPr="00D84784">
        <w:t xml:space="preserve">, </w:t>
      </w:r>
    </w:p>
    <w:p w14:paraId="0D56BD5A" w14:textId="77777777" w:rsidR="00D84784" w:rsidRPr="00D84784" w:rsidRDefault="00D84784" w:rsidP="00D03EAF">
      <w:pPr>
        <w:pStyle w:val="CodePACKT"/>
      </w:pPr>
      <w:r w:rsidRPr="00D84784">
        <w:t>                Published, Shared</w:t>
      </w:r>
    </w:p>
    <w:p w14:paraId="583C6856" w14:textId="0BAAC718" w:rsidR="00680501" w:rsidRDefault="00680501" w:rsidP="00680501">
      <w:pPr>
        <w:pStyle w:val="Heading2"/>
        <w:numPr>
          <w:ilvl w:val="1"/>
          <w:numId w:val="3"/>
        </w:numPr>
        <w:tabs>
          <w:tab w:val="left" w:pos="0"/>
        </w:tabs>
      </w:pPr>
      <w:r>
        <w:lastRenderedPageBreak/>
        <w:t>How it works...</w:t>
      </w:r>
    </w:p>
    <w:p w14:paraId="6CBDBEAB" w14:textId="605B983C" w:rsidR="00D84784" w:rsidRDefault="00D84784" w:rsidP="00D84784">
      <w:pPr>
        <w:pStyle w:val="NormalPACKT"/>
        <w:rPr>
          <w:lang w:val="en-GB"/>
        </w:rPr>
      </w:pPr>
      <w:r w:rsidRPr="00D84784">
        <w:rPr>
          <w:lang w:val="en-GB"/>
        </w:rPr>
        <w:t xml:space="preserve">In </w:t>
      </w:r>
      <w:r w:rsidRPr="00D84784">
        <w:rPr>
          <w:rStyle w:val="ItalicsPACKT"/>
          <w:lang w:val="en-GB"/>
        </w:rPr>
        <w:t>step 1</w:t>
      </w:r>
      <w:r w:rsidRPr="00D84784">
        <w:rPr>
          <w:lang w:val="en-GB"/>
        </w:rPr>
        <w:t xml:space="preserve">, you use the </w:t>
      </w:r>
      <w:r w:rsidRPr="00D84784">
        <w:rPr>
          <w:rStyle w:val="CodeInTextPACKT"/>
          <w:lang w:val="en-GB"/>
        </w:rPr>
        <w:t>Add-</w:t>
      </w:r>
      <w:proofErr w:type="spellStart"/>
      <w:r w:rsidRPr="00D84784">
        <w:rPr>
          <w:rStyle w:val="CodeInTextPACKT"/>
          <w:lang w:val="en-GB"/>
        </w:rPr>
        <w:t>PrinterDriver</w:t>
      </w:r>
      <w:proofErr w:type="spellEnd"/>
      <w:r w:rsidRPr="00D84784">
        <w:rPr>
          <w:lang w:val="en-GB"/>
        </w:rPr>
        <w:t xml:space="preserve"> cmdlet to add the printer driver for the printer. In </w:t>
      </w:r>
      <w:r w:rsidRPr="00D84784">
        <w:rPr>
          <w:rStyle w:val="ItalicsPACKT"/>
          <w:lang w:val="en-GB"/>
        </w:rPr>
        <w:t>step 2</w:t>
      </w:r>
      <w:r w:rsidRPr="00D84784">
        <w:rPr>
          <w:lang w:val="en-GB"/>
        </w:rPr>
        <w:t>,</w:t>
      </w:r>
      <w:r>
        <w:rPr>
          <w:lang w:val="en-GB"/>
        </w:rPr>
        <w:t xml:space="preserve"> you view the loaded print drivers without out like this:</w:t>
      </w:r>
    </w:p>
    <w:p w14:paraId="3E31C049" w14:textId="183EA587" w:rsidR="00D84784" w:rsidRDefault="00D84784" w:rsidP="00D84784">
      <w:pPr>
        <w:pStyle w:val="FigurePACKT"/>
      </w:pPr>
      <w:r>
        <w:rPr>
          <w:noProof/>
        </w:rPr>
        <w:drawing>
          <wp:inline distT="0" distB="0" distL="0" distR="0" wp14:anchorId="3660FB9E" wp14:editId="63C25D26">
            <wp:extent cx="4308653" cy="15538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8116" cy="1560826"/>
                    </a:xfrm>
                    <a:prstGeom prst="rect">
                      <a:avLst/>
                    </a:prstGeom>
                  </pic:spPr>
                </pic:pic>
              </a:graphicData>
            </a:graphic>
          </wp:inline>
        </w:drawing>
      </w:r>
    </w:p>
    <w:p w14:paraId="01FB073F" w14:textId="7E36B5F8" w:rsidR="00D84784" w:rsidRDefault="00D84784" w:rsidP="00D84784">
      <w:pPr>
        <w:pStyle w:val="FigureCaptionPACKT"/>
      </w:pPr>
      <w:commentRangeStart w:id="73"/>
      <w:r>
        <w:t>Figure 9.</w:t>
      </w:r>
      <w:del w:id="74" w:author="Thomas Lee" w:date="2022-12-01T15:48:00Z">
        <w:r w:rsidDel="0075104F">
          <w:delText>11</w:delText>
        </w:r>
      </w:del>
      <w:ins w:id="75" w:author="Thomas Lee" w:date="2022-12-01T15:48:00Z">
        <w:r w:rsidR="0075104F">
          <w:t>13</w:t>
        </w:r>
      </w:ins>
      <w:r>
        <w:t>: Viewing loaded printer drivers</w:t>
      </w:r>
      <w:commentRangeEnd w:id="73"/>
      <w:r w:rsidR="007A41A3">
        <w:rPr>
          <w:rStyle w:val="CommentReference"/>
          <w:rFonts w:ascii="Arial" w:hAnsi="Arial" w:cs="Arial"/>
          <w:bCs/>
          <w:lang w:val="en-US"/>
        </w:rPr>
        <w:commentReference w:id="73"/>
      </w:r>
    </w:p>
    <w:p w14:paraId="1651AA6C" w14:textId="2DEBEF1F"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76" w:author="Thomas Lee" w:date="2022-12-01T15:49:00Z">
        <w:r w:rsidDel="0075104F">
          <w:delText>11</w:delText>
        </w:r>
      </w:del>
      <w:ins w:id="77" w:author="Thomas Lee" w:date="2022-12-01T15:49:00Z">
        <w:r w:rsidR="0075104F">
          <w:t>13</w:t>
        </w:r>
      </w:ins>
      <w:r w:rsidRPr="006D38BA">
        <w:t>.png</w:t>
      </w:r>
    </w:p>
    <w:p w14:paraId="5C647789" w14:textId="678296B0" w:rsidR="00D84784" w:rsidRPr="00D84784" w:rsidRDefault="00D84784" w:rsidP="00D84784">
      <w:pPr>
        <w:pStyle w:val="NormalPACKT"/>
        <w:rPr>
          <w:lang w:val="en-GB"/>
        </w:rPr>
      </w:pPr>
      <w:r>
        <w:t xml:space="preserve">In </w:t>
      </w:r>
      <w:r w:rsidRPr="00D84784">
        <w:rPr>
          <w:rStyle w:val="ItalicsPACKT"/>
        </w:rPr>
        <w:t>step 3</w:t>
      </w:r>
      <w:r w:rsidR="00C97492">
        <w:rPr>
          <w:rStyle w:val="ItalicsPACKT"/>
        </w:rPr>
        <w:t>,</w:t>
      </w:r>
      <w:r>
        <w:t xml:space="preserve"> </w:t>
      </w:r>
      <w:r w:rsidRPr="00D84784">
        <w:rPr>
          <w:lang w:val="en-GB"/>
        </w:rPr>
        <w:t xml:space="preserve">you obtain the printer details, and in </w:t>
      </w:r>
      <w:r w:rsidRPr="00D84784">
        <w:rPr>
          <w:rStyle w:val="ItalicsPACKT"/>
          <w:lang w:val="en-GB"/>
        </w:rPr>
        <w:t xml:space="preserve">step </w:t>
      </w:r>
      <w:r w:rsidRPr="00D84784">
        <w:rPr>
          <w:rStyle w:val="ItalicsPACKT"/>
        </w:rPr>
        <w:t>4</w:t>
      </w:r>
      <w:r w:rsidRPr="00D84784">
        <w:rPr>
          <w:lang w:val="en-GB"/>
        </w:rPr>
        <w:t>, you update the printer to use the updated driver. These steps produce no console output.</w:t>
      </w:r>
    </w:p>
    <w:p w14:paraId="154AA381" w14:textId="0E92D6B3" w:rsidR="00D84784" w:rsidRPr="00D84784" w:rsidRDefault="00D84784" w:rsidP="00D84784">
      <w:pPr>
        <w:pStyle w:val="NormalPACKT"/>
        <w:rPr>
          <w:lang w:val="en-GB"/>
        </w:rPr>
      </w:pPr>
      <w:r w:rsidRPr="00D84784">
        <w:rPr>
          <w:lang w:val="en-GB"/>
        </w:rPr>
        <w:t xml:space="preserve">In </w:t>
      </w:r>
      <w:r w:rsidRPr="00C97492">
        <w:rPr>
          <w:rStyle w:val="CodeInTextPACKT"/>
          <w:lang w:val="en-GB"/>
        </w:rPr>
        <w:t>step</w:t>
      </w:r>
      <w:r w:rsidR="00C97492" w:rsidRPr="00C97492">
        <w:rPr>
          <w:rStyle w:val="CodeInTextPACKT"/>
        </w:rPr>
        <w:t xml:space="preserve"> </w:t>
      </w:r>
      <w:r w:rsidRPr="00C97492">
        <w:rPr>
          <w:rStyle w:val="CodeInTextPACKT"/>
        </w:rPr>
        <w:t>5</w:t>
      </w:r>
      <w:r w:rsidRPr="00D84784">
        <w:rPr>
          <w:lang w:val="en-GB"/>
        </w:rPr>
        <w:t xml:space="preserve">, you use </w:t>
      </w:r>
      <w:r>
        <w:rPr>
          <w:lang w:val="en-GB"/>
        </w:rPr>
        <w:t xml:space="preserve">the </w:t>
      </w:r>
      <w:r w:rsidRPr="00D84784">
        <w:rPr>
          <w:rStyle w:val="CodeInTextPACKT"/>
          <w:lang w:val="en-GB"/>
        </w:rPr>
        <w:t>Get-Printer</w:t>
      </w:r>
      <w:r w:rsidRPr="00D84784">
        <w:rPr>
          <w:lang w:val="en-GB"/>
        </w:rPr>
        <w:t xml:space="preserve"> </w:t>
      </w:r>
      <w:r>
        <w:rPr>
          <w:lang w:val="en-GB"/>
        </w:rPr>
        <w:t xml:space="preserve">cmdlet </w:t>
      </w:r>
      <w:r w:rsidRPr="00D84784">
        <w:rPr>
          <w:lang w:val="en-GB"/>
        </w:rPr>
        <w:t xml:space="preserve">to observe that you have installed the updated driver for the </w:t>
      </w:r>
      <w:r w:rsidRPr="00D84784">
        <w:rPr>
          <w:rStyle w:val="CodeInTextPACKT"/>
          <w:lang w:val="en-GB"/>
        </w:rPr>
        <w:t>SalesPrinter1</w:t>
      </w:r>
      <w:r w:rsidRPr="00D84784">
        <w:rPr>
          <w:lang w:val="en-GB"/>
        </w:rPr>
        <w:t xml:space="preserve"> printer, which looks like this:</w:t>
      </w:r>
    </w:p>
    <w:p w14:paraId="6B6F5272" w14:textId="77EEA3ED" w:rsidR="00D84784" w:rsidRDefault="00D84784" w:rsidP="00D84784">
      <w:pPr>
        <w:pStyle w:val="FigurePACKT"/>
      </w:pPr>
      <w:r>
        <w:rPr>
          <w:noProof/>
        </w:rPr>
        <w:drawing>
          <wp:inline distT="0" distB="0" distL="0" distR="0" wp14:anchorId="1913C172" wp14:editId="10892A33">
            <wp:extent cx="4006011" cy="9908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427" cy="991978"/>
                    </a:xfrm>
                    <a:prstGeom prst="rect">
                      <a:avLst/>
                    </a:prstGeom>
                  </pic:spPr>
                </pic:pic>
              </a:graphicData>
            </a:graphic>
          </wp:inline>
        </w:drawing>
      </w:r>
      <w:r w:rsidRPr="00D84784">
        <w:t xml:space="preserve">   </w:t>
      </w:r>
    </w:p>
    <w:p w14:paraId="4E2D9DCB" w14:textId="007865B1" w:rsidR="00D84784" w:rsidRDefault="00D84784" w:rsidP="00D84784">
      <w:pPr>
        <w:pStyle w:val="FigureCaptionPACKT"/>
      </w:pPr>
      <w:commentRangeStart w:id="78"/>
      <w:r>
        <w:t>Figure 9.</w:t>
      </w:r>
      <w:del w:id="79" w:author="Thomas Lee" w:date="2022-12-01T15:49:00Z">
        <w:r w:rsidDel="0075104F">
          <w:delText>12</w:delText>
        </w:r>
      </w:del>
      <w:ins w:id="80" w:author="Thomas Lee" w:date="2022-12-01T15:49:00Z">
        <w:r w:rsidR="0075104F">
          <w:t>14</w:t>
        </w:r>
      </w:ins>
      <w:r>
        <w:t xml:space="preserve">: </w:t>
      </w:r>
      <w:r w:rsidRPr="00D84784">
        <w:t>Viewing updated printer driver for SalesPrinter1</w:t>
      </w:r>
      <w:commentRangeEnd w:id="78"/>
      <w:r w:rsidR="007A41A3">
        <w:rPr>
          <w:rStyle w:val="CommentReference"/>
          <w:rFonts w:ascii="Arial" w:hAnsi="Arial" w:cs="Arial"/>
          <w:bCs/>
          <w:lang w:val="en-US"/>
        </w:rPr>
        <w:commentReference w:id="78"/>
      </w:r>
    </w:p>
    <w:p w14:paraId="470B5F12" w14:textId="4AA00CCC"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09</w:t>
      </w:r>
      <w:r w:rsidRPr="006D38BA">
        <w:t>_</w:t>
      </w:r>
      <w:del w:id="81" w:author="Thomas Lee" w:date="2022-12-01T15:49:00Z">
        <w:r w:rsidDel="0075104F">
          <w:delText>12</w:delText>
        </w:r>
      </w:del>
      <w:ins w:id="82" w:author="Thomas Lee" w:date="2022-12-01T15:49:00Z">
        <w:r w:rsidR="0075104F">
          <w:t>14</w:t>
        </w:r>
      </w:ins>
      <w:r w:rsidRPr="006D38BA">
        <w:t>.png</w:t>
      </w:r>
    </w:p>
    <w:p w14:paraId="3D93500C" w14:textId="5CD9E160" w:rsidR="00D84784" w:rsidRPr="00D84784" w:rsidRDefault="00D84784" w:rsidP="00D84784">
      <w:pPr>
        <w:pStyle w:val="NormalPACKT"/>
        <w:rPr>
          <w:lang w:val="en-GB"/>
        </w:rPr>
      </w:pPr>
      <w:r w:rsidRPr="00D84784">
        <w:rPr>
          <w:lang w:val="en-GB"/>
        </w:rPr>
        <w:t xml:space="preserve">As you see in this recipe, changing a printer driver </w:t>
      </w:r>
      <w:r w:rsidR="00C97492">
        <w:rPr>
          <w:lang w:val="en-GB"/>
        </w:rPr>
        <w:t xml:space="preserve">is </w:t>
      </w:r>
      <w:r w:rsidRPr="00D84784">
        <w:rPr>
          <w:lang w:val="en-GB"/>
        </w:rPr>
        <w:t xml:space="preserve">straightforward – after you install a new printer driver, you use </w:t>
      </w:r>
      <w:r w:rsidRPr="00D84784">
        <w:rPr>
          <w:rStyle w:val="CodeInTextPACKT"/>
          <w:lang w:val="en-GB"/>
        </w:rPr>
        <w:t>Set-Printer</w:t>
      </w:r>
      <w:r w:rsidRPr="00D84784">
        <w:rPr>
          <w:lang w:val="en-GB"/>
        </w:rPr>
        <w:t xml:space="preserve"> to inform Windows which driver it should use when printing to the printer.</w:t>
      </w:r>
    </w:p>
    <w:p w14:paraId="1500E3E8" w14:textId="203CF042" w:rsidR="00680501" w:rsidRDefault="003748B7" w:rsidP="00680501">
      <w:pPr>
        <w:pStyle w:val="Heading1"/>
        <w:tabs>
          <w:tab w:val="left" w:pos="0"/>
        </w:tabs>
      </w:pPr>
      <w:r>
        <w:t>Pri</w:t>
      </w:r>
      <w:r w:rsidR="00C97492">
        <w:t>nting</w:t>
      </w:r>
      <w:r>
        <w:t xml:space="preserve"> a test page</w:t>
      </w:r>
    </w:p>
    <w:p w14:paraId="79874D60" w14:textId="0B2E30A8" w:rsidR="00296553" w:rsidRPr="00296553" w:rsidRDefault="00296553" w:rsidP="00296553">
      <w:pPr>
        <w:pStyle w:val="NormalPACKT"/>
        <w:rPr>
          <w:lang w:val="en-GB"/>
        </w:rPr>
      </w:pPr>
      <w:r w:rsidRPr="00296553">
        <w:rPr>
          <w:lang w:val="en-GB"/>
        </w:rPr>
        <w:t>There are occasions when you may wish to print a test page on a printer; for example, after you change</w:t>
      </w:r>
      <w:del w:id="83" w:author="Liam Draper" w:date="2022-10-19T15:41:00Z">
        <w:r w:rsidRPr="00296553" w:rsidDel="003913F0">
          <w:rPr>
            <w:lang w:val="en-GB"/>
          </w:rPr>
          <w:delText>changing</w:delText>
        </w:r>
      </w:del>
      <w:r w:rsidRPr="00296553">
        <w:rPr>
          <w:lang w:val="en-GB"/>
        </w:rPr>
        <w:t xml:space="preserve"> the toner or printer ink on a physical printer or after changing the print driver (as shown in the Changing printer </w:t>
      </w:r>
      <w:proofErr w:type="gramStart"/>
      <w:r w:rsidRPr="00296553">
        <w:rPr>
          <w:lang w:val="en-GB"/>
        </w:rPr>
        <w:t>drivers</w:t>
      </w:r>
      <w:proofErr w:type="gramEnd"/>
      <w:r w:rsidRPr="00296553">
        <w:rPr>
          <w:lang w:val="en-GB"/>
        </w:rPr>
        <w:t xml:space="preserve"> recipe). In those cases, the test page helps you to ensure that the printer is working properly.</w:t>
      </w:r>
    </w:p>
    <w:p w14:paraId="5E340263" w14:textId="77777777" w:rsidR="00680501" w:rsidRDefault="00680501" w:rsidP="00680501">
      <w:pPr>
        <w:pStyle w:val="Heading2"/>
        <w:tabs>
          <w:tab w:val="left" w:pos="0"/>
        </w:tabs>
      </w:pPr>
      <w:r>
        <w:t>Getting ready</w:t>
      </w:r>
    </w:p>
    <w:p w14:paraId="43BD7628" w14:textId="77777777" w:rsidR="00296553" w:rsidRPr="002714CC" w:rsidRDefault="00296553" w:rsidP="00296553">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r>
      <w:proofErr w:type="gramStart"/>
      <w:r w:rsidRPr="002714CC">
        <w:rPr>
          <w:rStyle w:val="ItalicsPACKT"/>
        </w:rPr>
        <w:t>printers</w:t>
      </w:r>
      <w:proofErr w:type="gramEnd"/>
      <w:r w:rsidRPr="002714CC">
        <w:t xml:space="preserve"> recipe.</w:t>
      </w:r>
    </w:p>
    <w:p w14:paraId="6CAE9C8C" w14:textId="6D9DCF77" w:rsidR="00680501" w:rsidRDefault="00680501" w:rsidP="00680501">
      <w:pPr>
        <w:pStyle w:val="Heading2"/>
        <w:tabs>
          <w:tab w:val="left" w:pos="0"/>
        </w:tabs>
      </w:pPr>
      <w:r>
        <w:t>How to do it...</w:t>
      </w:r>
    </w:p>
    <w:p w14:paraId="2C5F2F96" w14:textId="5D09362E" w:rsidR="008F112C" w:rsidRPr="008F112C" w:rsidRDefault="008F112C" w:rsidP="008F112C">
      <w:pPr>
        <w:pStyle w:val="NumberedBulletPACKT"/>
        <w:numPr>
          <w:ilvl w:val="0"/>
          <w:numId w:val="23"/>
        </w:numPr>
        <w:rPr>
          <w:color w:val="000000"/>
          <w:lang w:val="en-GB" w:eastAsia="en-GB"/>
        </w:rPr>
      </w:pPr>
      <w:r w:rsidRPr="008F112C">
        <w:rPr>
          <w:lang w:val="en-GB" w:eastAsia="en-GB"/>
        </w:rPr>
        <w:t>Getting the printer objects from WMI</w:t>
      </w:r>
    </w:p>
    <w:p w14:paraId="4B6F9EAE" w14:textId="77777777" w:rsidR="008F112C" w:rsidRDefault="008F112C" w:rsidP="00D03EAF">
      <w:pPr>
        <w:pStyle w:val="CodePACKT"/>
      </w:pPr>
    </w:p>
    <w:p w14:paraId="5AB163E2" w14:textId="43CDDBA2" w:rsidR="008F112C" w:rsidRDefault="008F112C" w:rsidP="00D03EAF">
      <w:pPr>
        <w:pStyle w:val="CodePACKT"/>
      </w:pPr>
      <w:r w:rsidRPr="008F112C">
        <w:t>$Printers = Get-CimInstance -</w:t>
      </w:r>
      <w:proofErr w:type="spellStart"/>
      <w:r w:rsidRPr="008F112C">
        <w:t>ClassName</w:t>
      </w:r>
      <w:proofErr w:type="spellEnd"/>
      <w:r w:rsidRPr="008F112C">
        <w:t xml:space="preserve"> Win32_Printer</w:t>
      </w:r>
    </w:p>
    <w:p w14:paraId="6251BF7F" w14:textId="77777777" w:rsidR="008F112C" w:rsidRPr="008F112C" w:rsidRDefault="008F112C" w:rsidP="00D03EAF">
      <w:pPr>
        <w:pStyle w:val="CodePACKT"/>
      </w:pPr>
    </w:p>
    <w:p w14:paraId="752C68A4" w14:textId="2418C287" w:rsidR="008F112C" w:rsidRPr="008F112C" w:rsidRDefault="008F112C" w:rsidP="008F112C">
      <w:pPr>
        <w:pStyle w:val="NumberedBulletPACKT"/>
        <w:rPr>
          <w:color w:val="000000"/>
          <w:lang w:val="en-GB" w:eastAsia="en-GB"/>
        </w:rPr>
      </w:pPr>
      <w:r w:rsidRPr="008F112C">
        <w:rPr>
          <w:lang w:val="en-GB" w:eastAsia="en-GB"/>
        </w:rPr>
        <w:t xml:space="preserve">Displaying the number of printers defined on </w:t>
      </w:r>
      <w:r w:rsidRPr="00C97492">
        <w:rPr>
          <w:rStyle w:val="CodeInTextPACKT"/>
        </w:rPr>
        <w:t>PSRV</w:t>
      </w:r>
    </w:p>
    <w:p w14:paraId="01F9F517" w14:textId="77777777" w:rsidR="008F112C" w:rsidRPr="008F112C" w:rsidRDefault="008F112C" w:rsidP="00D03EAF">
      <w:pPr>
        <w:pStyle w:val="CodePACKT"/>
      </w:pPr>
    </w:p>
    <w:p w14:paraId="43B73EEF" w14:textId="3C32BFEF" w:rsidR="008F112C" w:rsidRPr="008F112C" w:rsidRDefault="008F112C" w:rsidP="00D03EAF">
      <w:pPr>
        <w:pStyle w:val="CodePACKT"/>
      </w:pPr>
      <w:r w:rsidRPr="008F112C">
        <w:t>'{0} Printers defined on this system' -f $</w:t>
      </w:r>
      <w:proofErr w:type="spellStart"/>
      <w:r w:rsidRPr="008F112C">
        <w:t>Printers.Count</w:t>
      </w:r>
      <w:proofErr w:type="spellEnd"/>
    </w:p>
    <w:p w14:paraId="67F62B44" w14:textId="77777777" w:rsidR="008F112C" w:rsidRPr="008F112C" w:rsidRDefault="008F112C" w:rsidP="00D03EAF">
      <w:pPr>
        <w:pStyle w:val="CodePACKT"/>
      </w:pPr>
    </w:p>
    <w:p w14:paraId="69E6C4BD" w14:textId="46342BAE" w:rsidR="008F112C" w:rsidRPr="008F112C" w:rsidRDefault="008F112C" w:rsidP="008F112C">
      <w:pPr>
        <w:pStyle w:val="NumberedBulletPACKT"/>
        <w:rPr>
          <w:color w:val="000000"/>
          <w:lang w:val="en-GB" w:eastAsia="en-GB"/>
        </w:rPr>
      </w:pPr>
      <w:r w:rsidRPr="008F112C">
        <w:rPr>
          <w:lang w:val="en-GB" w:eastAsia="en-GB"/>
        </w:rPr>
        <w:t>Getting the Sales Group printer WMI object</w:t>
      </w:r>
    </w:p>
    <w:p w14:paraId="4D9D8D0C" w14:textId="77777777" w:rsidR="008F112C" w:rsidRPr="008F112C" w:rsidRDefault="008F112C" w:rsidP="00D03EAF">
      <w:pPr>
        <w:pStyle w:val="CodePACKT"/>
      </w:pPr>
    </w:p>
    <w:p w14:paraId="55167C39" w14:textId="30948ACC" w:rsidR="008F112C" w:rsidRPr="008F112C" w:rsidRDefault="008F112C" w:rsidP="00D03EAF">
      <w:pPr>
        <w:pStyle w:val="CodePACKT"/>
      </w:pPr>
      <w:r w:rsidRPr="008F112C">
        <w:t>$Printer = $Printers |</w:t>
      </w:r>
    </w:p>
    <w:p w14:paraId="5AA87052" w14:textId="77777777" w:rsidR="008F112C" w:rsidRPr="008F112C" w:rsidRDefault="008F112C" w:rsidP="00D03EAF">
      <w:pPr>
        <w:pStyle w:val="CodePACKT"/>
      </w:pPr>
      <w:r w:rsidRPr="008F112C">
        <w:t>  Where-Object Name -</w:t>
      </w:r>
      <w:proofErr w:type="spellStart"/>
      <w:r w:rsidRPr="008F112C">
        <w:t>eq</w:t>
      </w:r>
      <w:proofErr w:type="spellEnd"/>
      <w:r w:rsidRPr="008F112C">
        <w:t xml:space="preserve"> 'SalesPrinter1'</w:t>
      </w:r>
    </w:p>
    <w:p w14:paraId="0AE9DCEC" w14:textId="77777777" w:rsidR="008F112C" w:rsidRPr="008F112C" w:rsidRDefault="008F112C" w:rsidP="00D03EAF">
      <w:pPr>
        <w:pStyle w:val="CodePACKT"/>
      </w:pPr>
    </w:p>
    <w:p w14:paraId="48CD0920" w14:textId="2DA81211" w:rsidR="008F112C" w:rsidRPr="008F112C" w:rsidRDefault="008F112C" w:rsidP="008F112C">
      <w:pPr>
        <w:pStyle w:val="NumberedBulletPACKT"/>
        <w:rPr>
          <w:color w:val="000000"/>
          <w:lang w:val="en-GB" w:eastAsia="en-GB"/>
        </w:rPr>
      </w:pPr>
      <w:r w:rsidRPr="008F112C">
        <w:rPr>
          <w:lang w:val="en-GB" w:eastAsia="en-GB"/>
        </w:rPr>
        <w:t>Displ</w:t>
      </w:r>
      <w:r w:rsidR="00C97492">
        <w:rPr>
          <w:lang w:val="en-GB" w:eastAsia="en-GB"/>
        </w:rPr>
        <w:t>a</w:t>
      </w:r>
      <w:r w:rsidRPr="008F112C">
        <w:rPr>
          <w:lang w:val="en-GB" w:eastAsia="en-GB"/>
        </w:rPr>
        <w:t>ying the printer's details</w:t>
      </w:r>
    </w:p>
    <w:p w14:paraId="423630E1" w14:textId="77777777" w:rsidR="008F112C" w:rsidRPr="008F112C" w:rsidRDefault="008F112C" w:rsidP="00D03EAF">
      <w:pPr>
        <w:pStyle w:val="CodePACKT"/>
      </w:pPr>
    </w:p>
    <w:p w14:paraId="7CE3DDB9" w14:textId="4DA4B164" w:rsidR="008F112C" w:rsidRPr="008F112C" w:rsidRDefault="008F112C" w:rsidP="00D03EAF">
      <w:pPr>
        <w:pStyle w:val="CodePACKT"/>
      </w:pPr>
      <w:r w:rsidRPr="008F112C">
        <w:t>$Printer | Format-Table -AutoSize</w:t>
      </w:r>
    </w:p>
    <w:p w14:paraId="4CBDFEE3" w14:textId="77777777" w:rsidR="008F112C" w:rsidRPr="008F112C" w:rsidRDefault="008F112C" w:rsidP="00D03EAF">
      <w:pPr>
        <w:pStyle w:val="CodePACKT"/>
      </w:pPr>
    </w:p>
    <w:p w14:paraId="2FE82DE5" w14:textId="1C58CD4B" w:rsidR="008F112C" w:rsidRPr="008F112C" w:rsidRDefault="008F112C" w:rsidP="008F112C">
      <w:pPr>
        <w:pStyle w:val="NumberedBulletPACKT"/>
        <w:rPr>
          <w:color w:val="000000"/>
          <w:lang w:val="en-GB" w:eastAsia="en-GB"/>
        </w:rPr>
      </w:pPr>
      <w:r w:rsidRPr="008F112C">
        <w:rPr>
          <w:lang w:val="en-GB" w:eastAsia="en-GB"/>
        </w:rPr>
        <w:t>Printing a test page</w:t>
      </w:r>
    </w:p>
    <w:p w14:paraId="5F9D1FA7" w14:textId="77777777" w:rsidR="008F112C" w:rsidRPr="008F112C" w:rsidRDefault="008F112C" w:rsidP="00D03EAF">
      <w:pPr>
        <w:pStyle w:val="CodePACKT"/>
      </w:pPr>
    </w:p>
    <w:p w14:paraId="79358573" w14:textId="5E1B7D27" w:rsidR="008F112C" w:rsidRPr="008F112C" w:rsidRDefault="008F112C" w:rsidP="00D03EAF">
      <w:pPr>
        <w:pStyle w:val="CodePACKT"/>
      </w:pPr>
      <w:r w:rsidRPr="008F112C">
        <w:t>Invoke-</w:t>
      </w:r>
      <w:proofErr w:type="spellStart"/>
      <w:r w:rsidRPr="008F112C">
        <w:t>CimMethod</w:t>
      </w:r>
      <w:proofErr w:type="spellEnd"/>
      <w:r w:rsidRPr="008F112C">
        <w:t xml:space="preserve"> -</w:t>
      </w:r>
      <w:proofErr w:type="spellStart"/>
      <w:r w:rsidRPr="008F112C">
        <w:t>InputObject</w:t>
      </w:r>
      <w:proofErr w:type="spellEnd"/>
      <w:r w:rsidRPr="008F112C">
        <w:t xml:space="preserve"> $Printer -</w:t>
      </w:r>
      <w:proofErr w:type="spellStart"/>
      <w:r w:rsidRPr="008F112C">
        <w:t>MethodName</w:t>
      </w:r>
      <w:proofErr w:type="spellEnd"/>
      <w:r w:rsidRPr="008F112C">
        <w:t xml:space="preserve"> </w:t>
      </w:r>
      <w:proofErr w:type="spellStart"/>
      <w:r w:rsidRPr="008F112C">
        <w:t>PrintTestPage</w:t>
      </w:r>
      <w:proofErr w:type="spellEnd"/>
    </w:p>
    <w:p w14:paraId="154D9620" w14:textId="77777777" w:rsidR="008F112C" w:rsidRPr="008F112C" w:rsidRDefault="008F112C" w:rsidP="00D03EAF">
      <w:pPr>
        <w:pStyle w:val="CodePACKT"/>
      </w:pPr>
    </w:p>
    <w:p w14:paraId="5C84FB27" w14:textId="16105D4B" w:rsidR="008F112C" w:rsidRPr="008F112C" w:rsidRDefault="008F112C" w:rsidP="008F112C">
      <w:pPr>
        <w:pStyle w:val="NumberedBulletPACKT"/>
        <w:rPr>
          <w:color w:val="000000"/>
          <w:lang w:val="en-GB" w:eastAsia="en-GB"/>
        </w:rPr>
      </w:pPr>
      <w:r w:rsidRPr="008F112C">
        <w:rPr>
          <w:lang w:val="en-GB" w:eastAsia="en-GB"/>
        </w:rPr>
        <w:t>Checking on print job</w:t>
      </w:r>
    </w:p>
    <w:p w14:paraId="451DE4CE" w14:textId="77777777" w:rsidR="008F112C" w:rsidRPr="008F112C" w:rsidRDefault="008F112C" w:rsidP="00D03EAF">
      <w:pPr>
        <w:pStyle w:val="CodePACKT"/>
      </w:pPr>
    </w:p>
    <w:p w14:paraId="5A2D0788" w14:textId="4E85C43E" w:rsidR="008F112C" w:rsidRPr="008F112C" w:rsidRDefault="008F112C" w:rsidP="00D03EAF">
      <w:pPr>
        <w:pStyle w:val="CodePACKT"/>
      </w:pPr>
      <w:r w:rsidRPr="008F112C">
        <w:t>Get-</w:t>
      </w:r>
      <w:proofErr w:type="spellStart"/>
      <w:r w:rsidRPr="008F112C">
        <w:t>PrintJob</w:t>
      </w:r>
      <w:proofErr w:type="spellEnd"/>
      <w:r w:rsidRPr="008F112C">
        <w:t xml:space="preserve"> -</w:t>
      </w:r>
      <w:proofErr w:type="spellStart"/>
      <w:r w:rsidRPr="008F112C">
        <w:t>PrinterName</w:t>
      </w:r>
      <w:proofErr w:type="spellEnd"/>
      <w:r w:rsidRPr="008F112C">
        <w:t xml:space="preserve"> SalesPrinter1</w:t>
      </w:r>
    </w:p>
    <w:p w14:paraId="01B88A85" w14:textId="7CC66B17" w:rsidR="00680501" w:rsidRDefault="00680501" w:rsidP="00680501">
      <w:pPr>
        <w:pStyle w:val="Heading2"/>
        <w:numPr>
          <w:ilvl w:val="1"/>
          <w:numId w:val="3"/>
        </w:numPr>
        <w:tabs>
          <w:tab w:val="left" w:pos="0"/>
        </w:tabs>
      </w:pPr>
      <w:r>
        <w:t>How it works...</w:t>
      </w:r>
    </w:p>
    <w:p w14:paraId="11164CB4" w14:textId="77777777" w:rsidR="008F112C" w:rsidRPr="008F112C" w:rsidRDefault="008F112C" w:rsidP="008F112C">
      <w:pPr>
        <w:pStyle w:val="NormalPACKT"/>
        <w:rPr>
          <w:lang w:val="en-GB"/>
        </w:rPr>
      </w:pPr>
      <w:r w:rsidRPr="008F112C">
        <w:rPr>
          <w:lang w:val="en-GB"/>
        </w:rPr>
        <w:t xml:space="preserve">In </w:t>
      </w:r>
      <w:r w:rsidRPr="008F112C">
        <w:rPr>
          <w:rStyle w:val="ItalicsPACKT"/>
          <w:lang w:val="en-GB"/>
        </w:rPr>
        <w:t>step 1</w:t>
      </w:r>
      <w:r w:rsidRPr="008F112C">
        <w:rPr>
          <w:lang w:val="en-GB"/>
        </w:rPr>
        <w:t xml:space="preserve">, you get details of the printers installed on </w:t>
      </w:r>
      <w:r w:rsidRPr="008F112C">
        <w:rPr>
          <w:rStyle w:val="CodeInTextPACKT"/>
          <w:lang w:val="en-GB"/>
        </w:rPr>
        <w:t>PSRV</w:t>
      </w:r>
      <w:r w:rsidRPr="008F112C">
        <w:rPr>
          <w:lang w:val="en-GB"/>
        </w:rPr>
        <w:t xml:space="preserve"> using WMI and store them in the variable </w:t>
      </w:r>
      <w:r w:rsidRPr="008F112C">
        <w:rPr>
          <w:rStyle w:val="CodeInTextPACKT"/>
          <w:lang w:val="en-GB"/>
        </w:rPr>
        <w:t>$Printers</w:t>
      </w:r>
      <w:r w:rsidRPr="008F112C">
        <w:rPr>
          <w:lang w:val="en-GB"/>
        </w:rPr>
        <w:t xml:space="preserve">, producing no output. In </w:t>
      </w:r>
      <w:r w:rsidRPr="008F112C">
        <w:rPr>
          <w:rStyle w:val="ItalicsPACKT"/>
          <w:lang w:val="en-GB"/>
        </w:rPr>
        <w:t>step 2</w:t>
      </w:r>
      <w:r w:rsidRPr="008F112C">
        <w:rPr>
          <w:lang w:val="en-GB"/>
        </w:rPr>
        <w:t>, you display how many printers you have are defined on your printer server, with output like this:</w:t>
      </w:r>
    </w:p>
    <w:p w14:paraId="1F895EBF" w14:textId="41E1A840" w:rsidR="008F112C" w:rsidRDefault="008F112C" w:rsidP="008F112C">
      <w:pPr>
        <w:pStyle w:val="FigurePACKT"/>
      </w:pPr>
      <w:r w:rsidRPr="008F112C">
        <w:t xml:space="preserve"> </w:t>
      </w:r>
      <w:r w:rsidRPr="008F112C">
        <w:rPr>
          <w:noProof/>
        </w:rPr>
        <w:drawing>
          <wp:inline distT="0" distB="0" distL="0" distR="0" wp14:anchorId="09006649" wp14:editId="05154123">
            <wp:extent cx="5062332" cy="609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1185" cy="611870"/>
                    </a:xfrm>
                    <a:prstGeom prst="rect">
                      <a:avLst/>
                    </a:prstGeom>
                  </pic:spPr>
                </pic:pic>
              </a:graphicData>
            </a:graphic>
          </wp:inline>
        </w:drawing>
      </w:r>
    </w:p>
    <w:p w14:paraId="64C9BC46" w14:textId="75597DCA" w:rsidR="008F112C" w:rsidRDefault="008F112C" w:rsidP="008F112C">
      <w:pPr>
        <w:pStyle w:val="FigureCaptionPACKT"/>
      </w:pPr>
      <w:commentRangeStart w:id="84"/>
      <w:r>
        <w:t>Figure 9.</w:t>
      </w:r>
      <w:del w:id="85" w:author="Thomas Lee" w:date="2022-12-01T15:50:00Z">
        <w:r w:rsidDel="0075104F">
          <w:delText>13</w:delText>
        </w:r>
      </w:del>
      <w:ins w:id="86" w:author="Thomas Lee" w:date="2022-12-01T15:50:00Z">
        <w:r w:rsidR="0075104F">
          <w:t>1</w:t>
        </w:r>
        <w:r w:rsidR="0075104F">
          <w:t>5</w:t>
        </w:r>
      </w:ins>
      <w:r>
        <w:t xml:space="preserve">: </w:t>
      </w:r>
      <w:r w:rsidRPr="00D84784">
        <w:t xml:space="preserve">Viewing </w:t>
      </w:r>
      <w:r>
        <w:t xml:space="preserve">printers on </w:t>
      </w:r>
      <w:r w:rsidRPr="008F112C">
        <w:rPr>
          <w:rStyle w:val="CodeInTextPACKT"/>
        </w:rPr>
        <w:t>PSRV</w:t>
      </w:r>
      <w:commentRangeEnd w:id="84"/>
      <w:r w:rsidR="003913F0">
        <w:rPr>
          <w:rStyle w:val="CommentReference"/>
          <w:rFonts w:ascii="Arial" w:hAnsi="Arial" w:cs="Arial"/>
          <w:bCs/>
          <w:lang w:val="en-US"/>
        </w:rPr>
        <w:commentReference w:id="84"/>
      </w:r>
    </w:p>
    <w:p w14:paraId="2A48BEC5" w14:textId="4061AB92" w:rsidR="008F112C" w:rsidRDefault="008F112C" w:rsidP="008F112C">
      <w:pPr>
        <w:pStyle w:val="LayoutInformationPACKT"/>
      </w:pPr>
      <w:r>
        <w:t>I</w:t>
      </w:r>
      <w:r w:rsidRPr="006D38BA">
        <w:t>nsert image B42024_</w:t>
      </w:r>
      <w:r>
        <w:t>09</w:t>
      </w:r>
      <w:r w:rsidRPr="006D38BA">
        <w:t>_</w:t>
      </w:r>
      <w:del w:id="87" w:author="Thomas Lee" w:date="2022-12-01T15:50:00Z">
        <w:r w:rsidDel="0075104F">
          <w:delText>13</w:delText>
        </w:r>
      </w:del>
      <w:ins w:id="88" w:author="Thomas Lee" w:date="2022-12-01T15:50:00Z">
        <w:r w:rsidR="0075104F">
          <w:t>1</w:t>
        </w:r>
        <w:r w:rsidR="0075104F">
          <w:t>5</w:t>
        </w:r>
      </w:ins>
      <w:r w:rsidRPr="006D38BA">
        <w:t>.png</w:t>
      </w:r>
    </w:p>
    <w:p w14:paraId="6ECE9337" w14:textId="4CA8E791" w:rsidR="008F112C" w:rsidRPr="008F112C" w:rsidRDefault="008F112C" w:rsidP="008F112C">
      <w:pPr>
        <w:pStyle w:val="NormalPACKT"/>
        <w:rPr>
          <w:lang w:val="en-GB"/>
        </w:rPr>
      </w:pPr>
      <w:r w:rsidRPr="008F112C">
        <w:rPr>
          <w:lang w:val="en-GB"/>
        </w:rPr>
        <w:t xml:space="preserve">In </w:t>
      </w:r>
      <w:r w:rsidRPr="0041017F">
        <w:rPr>
          <w:rStyle w:val="ItalicsPACKT"/>
          <w:lang w:val="en-GB"/>
        </w:rPr>
        <w:t>step 3</w:t>
      </w:r>
      <w:r w:rsidRPr="008F112C">
        <w:rPr>
          <w:lang w:val="en-GB"/>
        </w:rPr>
        <w:t xml:space="preserve">, you get the specific WMI instance for the </w:t>
      </w:r>
      <w:r w:rsidRPr="0041017F">
        <w:rPr>
          <w:rStyle w:val="CodeInTextPACKT"/>
          <w:lang w:val="en-GB"/>
        </w:rPr>
        <w:t>SalesPrinter1</w:t>
      </w:r>
      <w:r w:rsidRPr="008F112C">
        <w:rPr>
          <w:lang w:val="en-GB"/>
        </w:rPr>
        <w:t xml:space="preserve"> printer, creating no </w:t>
      </w:r>
      <w:r w:rsidR="00EC0D43">
        <w:rPr>
          <w:lang w:val="en-GB"/>
        </w:rPr>
        <w:t xml:space="preserve">console </w:t>
      </w:r>
      <w:r w:rsidRPr="008F112C">
        <w:rPr>
          <w:lang w:val="en-GB"/>
        </w:rPr>
        <w:t xml:space="preserve">output. In </w:t>
      </w:r>
      <w:r w:rsidRPr="00EC0D43">
        <w:rPr>
          <w:rStyle w:val="ItalicsPACKT"/>
          <w:lang w:val="en-GB"/>
        </w:rPr>
        <w:t>step</w:t>
      </w:r>
      <w:r w:rsidR="00EC0D43" w:rsidRPr="00EC0D43">
        <w:rPr>
          <w:rStyle w:val="ItalicsPACKT"/>
        </w:rPr>
        <w:t xml:space="preserve"> </w:t>
      </w:r>
      <w:r w:rsidRPr="00EC0D43">
        <w:rPr>
          <w:rStyle w:val="ItalicsPACKT"/>
          <w:lang w:val="en-GB"/>
        </w:rPr>
        <w:t>4</w:t>
      </w:r>
      <w:r w:rsidRPr="008F112C">
        <w:rPr>
          <w:lang w:val="en-GB"/>
        </w:rPr>
        <w:t>, you view the details of this printer, with output like this:</w:t>
      </w:r>
    </w:p>
    <w:p w14:paraId="05F2A5A3" w14:textId="23E4E72C" w:rsidR="008F112C" w:rsidRDefault="008F112C" w:rsidP="00EC0D43">
      <w:pPr>
        <w:pStyle w:val="FigurePACKT"/>
      </w:pPr>
      <w:r w:rsidRPr="008F112C">
        <w:t xml:space="preserve"> </w:t>
      </w:r>
      <w:r w:rsidR="00EC0D43">
        <w:rPr>
          <w:noProof/>
        </w:rPr>
        <w:drawing>
          <wp:inline distT="0" distB="0" distL="0" distR="0" wp14:anchorId="433D9F02" wp14:editId="0DCF5924">
            <wp:extent cx="4202633" cy="7575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01" cy="758990"/>
                    </a:xfrm>
                    <a:prstGeom prst="rect">
                      <a:avLst/>
                    </a:prstGeom>
                  </pic:spPr>
                </pic:pic>
              </a:graphicData>
            </a:graphic>
          </wp:inline>
        </w:drawing>
      </w:r>
    </w:p>
    <w:p w14:paraId="59020AF0" w14:textId="44A02283" w:rsidR="00EC0D43" w:rsidRDefault="00EC0D43" w:rsidP="00EC0D43">
      <w:pPr>
        <w:pStyle w:val="FigureCaptionPACKT"/>
      </w:pPr>
      <w:commentRangeStart w:id="89"/>
      <w:r>
        <w:t>Figure 9.</w:t>
      </w:r>
      <w:del w:id="90" w:author="Thomas Lee" w:date="2022-12-01T15:51:00Z">
        <w:r w:rsidDel="0075104F">
          <w:delText>14</w:delText>
        </w:r>
      </w:del>
      <w:ins w:id="91" w:author="Thomas Lee" w:date="2022-12-01T15:51:00Z">
        <w:r w:rsidR="0075104F">
          <w:t>16</w:t>
        </w:r>
      </w:ins>
      <w:r>
        <w:t xml:space="preserve">: </w:t>
      </w:r>
      <w:r w:rsidRPr="00D84784">
        <w:t xml:space="preserve">Viewing </w:t>
      </w:r>
      <w:r>
        <w:t>details of SalesPrinter1</w:t>
      </w:r>
      <w:commentRangeEnd w:id="89"/>
      <w:r w:rsidR="003913F0">
        <w:rPr>
          <w:rStyle w:val="CommentReference"/>
          <w:rFonts w:ascii="Arial" w:hAnsi="Arial" w:cs="Arial"/>
          <w:bCs/>
          <w:lang w:val="en-US"/>
        </w:rPr>
        <w:commentReference w:id="89"/>
      </w:r>
    </w:p>
    <w:p w14:paraId="3E6A77E6" w14:textId="30F98E84"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92" w:author="Thomas Lee" w:date="2022-12-01T15:51:00Z">
        <w:r w:rsidDel="0075104F">
          <w:delText>14</w:delText>
        </w:r>
      </w:del>
      <w:ins w:id="93" w:author="Thomas Lee" w:date="2022-12-01T15:51:00Z">
        <w:r w:rsidR="0075104F">
          <w:t>16</w:t>
        </w:r>
      </w:ins>
      <w:r w:rsidRPr="006D38BA">
        <w:t>.png</w:t>
      </w:r>
    </w:p>
    <w:p w14:paraId="640D271E" w14:textId="23C9E920" w:rsidR="00EC0D43" w:rsidRDefault="008F112C" w:rsidP="008F112C">
      <w:pPr>
        <w:pStyle w:val="NormalPACKT"/>
        <w:rPr>
          <w:noProof/>
        </w:rPr>
      </w:pPr>
      <w:r w:rsidRPr="008F112C">
        <w:rPr>
          <w:lang w:val="en-GB"/>
        </w:rPr>
        <w:t xml:space="preserve">In </w:t>
      </w:r>
      <w:r w:rsidRPr="00EC0D43">
        <w:rPr>
          <w:rStyle w:val="ItalicsPACKT"/>
          <w:lang w:val="en-GB"/>
        </w:rPr>
        <w:t>step 5</w:t>
      </w:r>
      <w:r w:rsidRPr="008F112C">
        <w:rPr>
          <w:lang w:val="en-GB"/>
        </w:rPr>
        <w:t xml:space="preserve">, you use </w:t>
      </w:r>
      <w:r w:rsidRPr="00EC0D43">
        <w:rPr>
          <w:rStyle w:val="CodeInTextPACKT"/>
          <w:lang w:val="en-GB"/>
        </w:rPr>
        <w:t>Invoke-</w:t>
      </w:r>
      <w:proofErr w:type="spellStart"/>
      <w:r w:rsidRPr="00EC0D43">
        <w:rPr>
          <w:rStyle w:val="CodeInTextPACKT"/>
          <w:lang w:val="en-GB"/>
        </w:rPr>
        <w:t>CimMethod</w:t>
      </w:r>
      <w:proofErr w:type="spellEnd"/>
      <w:r w:rsidRPr="008F112C">
        <w:rPr>
          <w:lang w:val="en-GB"/>
        </w:rPr>
        <w:t xml:space="preserve"> to run the </w:t>
      </w:r>
      <w:proofErr w:type="spellStart"/>
      <w:proofErr w:type="gramStart"/>
      <w:r w:rsidRPr="00EC0D43">
        <w:rPr>
          <w:rStyle w:val="CodeInTextPACKT"/>
          <w:lang w:val="en-GB"/>
        </w:rPr>
        <w:t>PrintTestPage</w:t>
      </w:r>
      <w:proofErr w:type="spellEnd"/>
      <w:r w:rsidR="00EC0D43" w:rsidRPr="00EC0D43">
        <w:rPr>
          <w:rStyle w:val="CodeInTextPACKT"/>
        </w:rPr>
        <w:t>(</w:t>
      </w:r>
      <w:proofErr w:type="gramEnd"/>
      <w:r w:rsidR="00EC0D43" w:rsidRPr="00EC0D43">
        <w:rPr>
          <w:rStyle w:val="CodeInTextPACKT"/>
        </w:rPr>
        <w:t>)</w:t>
      </w:r>
      <w:r w:rsidRPr="008F112C">
        <w:rPr>
          <w:lang w:val="en-GB"/>
        </w:rPr>
        <w:t xml:space="preserve"> method on the printer</w:t>
      </w:r>
      <w:r w:rsidR="00C97492">
        <w:rPr>
          <w:lang w:val="en-GB"/>
        </w:rPr>
        <w:t>,</w:t>
      </w:r>
      <w:r w:rsidR="00EC0D43">
        <w:rPr>
          <w:lang w:val="en-GB"/>
        </w:rPr>
        <w:t xml:space="preserve"> generating output like this:</w:t>
      </w:r>
      <w:r w:rsidR="00EC0D43" w:rsidRPr="00EC0D43">
        <w:rPr>
          <w:noProof/>
        </w:rPr>
        <w:t xml:space="preserve"> </w:t>
      </w:r>
    </w:p>
    <w:p w14:paraId="40AEDE8D" w14:textId="7FD7F15C" w:rsidR="00EC0D43" w:rsidRDefault="00EC0D43" w:rsidP="00EC0D43">
      <w:pPr>
        <w:pStyle w:val="Heading1"/>
      </w:pPr>
      <w:r>
        <w:rPr>
          <w:noProof/>
        </w:rPr>
        <w:lastRenderedPageBreak/>
        <w:drawing>
          <wp:inline distT="0" distB="0" distL="0" distR="0" wp14:anchorId="1A5365C3" wp14:editId="04C7FF3D">
            <wp:extent cx="4319676" cy="795881"/>
            <wp:effectExtent l="0" t="0" r="50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910" cy="796845"/>
                    </a:xfrm>
                    <a:prstGeom prst="rect">
                      <a:avLst/>
                    </a:prstGeom>
                  </pic:spPr>
                </pic:pic>
              </a:graphicData>
            </a:graphic>
          </wp:inline>
        </w:drawing>
      </w:r>
    </w:p>
    <w:p w14:paraId="0C3E0F28" w14:textId="75B7E46A" w:rsidR="00EC0D43" w:rsidRDefault="00EC0D43" w:rsidP="00EC0D43">
      <w:pPr>
        <w:pStyle w:val="FigureCaptionPACKT"/>
      </w:pPr>
      <w:r>
        <w:t>Figure 9.</w:t>
      </w:r>
      <w:del w:id="94" w:author="Thomas Lee" w:date="2022-12-01T15:52:00Z">
        <w:r w:rsidDel="0075104F">
          <w:delText>15</w:delText>
        </w:r>
      </w:del>
      <w:ins w:id="95" w:author="Thomas Lee" w:date="2022-12-01T15:52:00Z">
        <w:r w:rsidR="0075104F">
          <w:t>1</w:t>
        </w:r>
        <w:r w:rsidR="0075104F">
          <w:t>7</w:t>
        </w:r>
      </w:ins>
      <w:r>
        <w:t xml:space="preserve">: Invoking the </w:t>
      </w:r>
      <w:proofErr w:type="spellStart"/>
      <w:r>
        <w:t>PrintTestPage</w:t>
      </w:r>
      <w:proofErr w:type="spellEnd"/>
      <w:r>
        <w:t xml:space="preserve"> method</w:t>
      </w:r>
    </w:p>
    <w:p w14:paraId="43D82E86" w14:textId="4D895E7D"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96" w:author="Thomas Lee" w:date="2022-12-01T15:52:00Z">
        <w:r w:rsidDel="0075104F">
          <w:delText>15</w:delText>
        </w:r>
      </w:del>
      <w:ins w:id="97" w:author="Thomas Lee" w:date="2022-12-01T15:52:00Z">
        <w:r w:rsidR="0075104F">
          <w:t>1</w:t>
        </w:r>
        <w:r w:rsidR="0075104F">
          <w:t>7</w:t>
        </w:r>
      </w:ins>
      <w:r w:rsidRPr="006D38BA">
        <w:t>.png</w:t>
      </w:r>
    </w:p>
    <w:p w14:paraId="13C6E8E7" w14:textId="7761B60B" w:rsidR="008F112C" w:rsidRPr="008F112C" w:rsidRDefault="008F112C" w:rsidP="008F112C">
      <w:pPr>
        <w:pStyle w:val="NormalPACKT"/>
        <w:rPr>
          <w:lang w:val="en-GB"/>
        </w:rPr>
      </w:pPr>
      <w:r w:rsidRPr="008F112C">
        <w:rPr>
          <w:lang w:val="en-GB"/>
        </w:rPr>
        <w:t xml:space="preserve">In the final step in this recipe, </w:t>
      </w:r>
      <w:r w:rsidR="00EC0D43" w:rsidRPr="00EC0D43">
        <w:rPr>
          <w:rStyle w:val="ItalicsPACKT"/>
        </w:rPr>
        <w:t>step 6,</w:t>
      </w:r>
      <w:r w:rsidR="00EC0D43">
        <w:rPr>
          <w:lang w:val="en-GB"/>
        </w:rPr>
        <w:t xml:space="preserve"> y</w:t>
      </w:r>
      <w:r w:rsidRPr="008F112C">
        <w:rPr>
          <w:lang w:val="en-GB"/>
        </w:rPr>
        <w:t>ou view the print jobs on the SalesPrinter1 printer, where you can see your test page output generated in the previous step. The output from this step, looks like this:</w:t>
      </w:r>
    </w:p>
    <w:p w14:paraId="50E1A874" w14:textId="237FCFC2" w:rsidR="008F112C" w:rsidRDefault="008F112C" w:rsidP="008F112C">
      <w:pPr>
        <w:pStyle w:val="NormalPACKT"/>
        <w:rPr>
          <w:lang w:val="en-GB"/>
        </w:rPr>
      </w:pPr>
      <w:r w:rsidRPr="008F112C">
        <w:rPr>
          <w:lang w:val="en-GB"/>
        </w:rPr>
        <w:t xml:space="preserve"> </w:t>
      </w:r>
      <w:r w:rsidR="00EC0D43">
        <w:rPr>
          <w:noProof/>
        </w:rPr>
        <w:drawing>
          <wp:inline distT="0" distB="0" distL="0" distR="0" wp14:anchorId="795219FE" wp14:editId="201ACD8D">
            <wp:extent cx="5731510" cy="737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37235"/>
                    </a:xfrm>
                    <a:prstGeom prst="rect">
                      <a:avLst/>
                    </a:prstGeom>
                  </pic:spPr>
                </pic:pic>
              </a:graphicData>
            </a:graphic>
          </wp:inline>
        </w:drawing>
      </w:r>
    </w:p>
    <w:p w14:paraId="1DAAF32C" w14:textId="4BA31643" w:rsidR="00EC0D43" w:rsidRDefault="00EC0D43" w:rsidP="00EC0D43">
      <w:pPr>
        <w:pStyle w:val="FigureCaptionPACKT"/>
      </w:pPr>
      <w:commentRangeStart w:id="98"/>
      <w:r>
        <w:t>Figure 9.</w:t>
      </w:r>
      <w:del w:id="99" w:author="Thomas Lee" w:date="2022-12-01T15:52:00Z">
        <w:r w:rsidDel="0075104F">
          <w:delText>16</w:delText>
        </w:r>
      </w:del>
      <w:ins w:id="100" w:author="Thomas Lee" w:date="2022-12-01T15:52:00Z">
        <w:r w:rsidR="0075104F">
          <w:t>18</w:t>
        </w:r>
      </w:ins>
      <w:r>
        <w:t xml:space="preserve">: </w:t>
      </w:r>
      <w:r w:rsidRPr="00EC0D43">
        <w:t>Viewing printer jobs to observe test page</w:t>
      </w:r>
      <w:commentRangeEnd w:id="98"/>
      <w:r w:rsidR="003913F0">
        <w:rPr>
          <w:rStyle w:val="CommentReference"/>
          <w:rFonts w:ascii="Arial" w:hAnsi="Arial" w:cs="Arial"/>
          <w:bCs/>
          <w:lang w:val="en-US"/>
        </w:rPr>
        <w:commentReference w:id="98"/>
      </w:r>
    </w:p>
    <w:p w14:paraId="423F9229" w14:textId="09F42E8B"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101" w:author="Thomas Lee" w:date="2022-12-01T15:52:00Z">
        <w:r w:rsidDel="0075104F">
          <w:delText>16</w:delText>
        </w:r>
      </w:del>
      <w:ins w:id="102" w:author="Thomas Lee" w:date="2022-12-01T15:52:00Z">
        <w:r w:rsidR="0075104F">
          <w:t>1</w:t>
        </w:r>
        <w:r w:rsidR="0075104F">
          <w:t>8</w:t>
        </w:r>
      </w:ins>
      <w:r w:rsidRPr="006D38BA">
        <w:t>.png</w:t>
      </w:r>
    </w:p>
    <w:p w14:paraId="1FA6B3E9" w14:textId="77777777" w:rsidR="00680501" w:rsidRDefault="00680501" w:rsidP="00680501">
      <w:pPr>
        <w:pStyle w:val="Heading2"/>
      </w:pPr>
      <w:r>
        <w:t>There's more...</w:t>
      </w:r>
    </w:p>
    <w:p w14:paraId="61159BA5" w14:textId="033ED4AE" w:rsidR="00680501" w:rsidRDefault="00EC0D43" w:rsidP="00680501">
      <w:pPr>
        <w:pStyle w:val="NormalPACKT"/>
        <w:rPr>
          <w:lang w:val="en-GB"/>
        </w:rPr>
      </w:pPr>
      <w:r w:rsidRPr="008F112C">
        <w:rPr>
          <w:lang w:val="en-GB"/>
        </w:rPr>
        <w:t xml:space="preserve">In this recipe, you used WMI to create a test page on the </w:t>
      </w:r>
      <w:r w:rsidRPr="00EC0D43">
        <w:rPr>
          <w:rStyle w:val="CodeInTextPACKT"/>
          <w:lang w:val="en-GB"/>
        </w:rPr>
        <w:t>SalesPrinter1</w:t>
      </w:r>
      <w:r w:rsidRPr="008F112C">
        <w:rPr>
          <w:lang w:val="en-GB"/>
        </w:rPr>
        <w:t xml:space="preserve"> printer. As you saw in </w:t>
      </w:r>
      <w:r w:rsidRPr="00EC0D43">
        <w:rPr>
          <w:rStyle w:val="ItalicsPACKT"/>
          <w:lang w:val="en-GB"/>
        </w:rPr>
        <w:t>step 6</w:t>
      </w:r>
      <w:r w:rsidRPr="008F112C">
        <w:rPr>
          <w:lang w:val="en-GB"/>
        </w:rPr>
        <w:t xml:space="preserve">, the printer's queue has the print job. In theory, the document should appear on the print device </w:t>
      </w:r>
      <w:r w:rsidR="00C97492">
        <w:rPr>
          <w:lang w:val="en-GB"/>
        </w:rPr>
        <w:t>immediatel</w:t>
      </w:r>
      <w:r w:rsidRPr="008F112C">
        <w:rPr>
          <w:lang w:val="en-GB"/>
        </w:rPr>
        <w:t xml:space="preserve">y. If you do not get any physical output, you </w:t>
      </w:r>
      <w:r w:rsidR="00C97492">
        <w:rPr>
          <w:lang w:val="en-GB"/>
        </w:rPr>
        <w:t>must</w:t>
      </w:r>
      <w:r w:rsidRPr="008F112C">
        <w:rPr>
          <w:lang w:val="en-GB"/>
        </w:rPr>
        <w:t xml:space="preserve"> </w:t>
      </w:r>
      <w:r w:rsidR="00C97492">
        <w:rPr>
          <w:lang w:val="en-GB"/>
        </w:rPr>
        <w:t>troubleshoot your printer infrastructure</w:t>
      </w:r>
      <w:r w:rsidRPr="008F112C">
        <w:rPr>
          <w:lang w:val="en-GB"/>
        </w:rPr>
        <w:t xml:space="preserve">: Is the printer turned on, is the network cable plugged in and working, </w:t>
      </w:r>
      <w:r w:rsidR="00C97492">
        <w:rPr>
          <w:lang w:val="en-GB"/>
        </w:rPr>
        <w:t xml:space="preserve">does the printer have the correct IP address, </w:t>
      </w:r>
      <w:r w:rsidRPr="008F112C">
        <w:rPr>
          <w:lang w:val="en-GB"/>
        </w:rPr>
        <w:t>etc</w:t>
      </w:r>
      <w:r w:rsidR="00C97492">
        <w:rPr>
          <w:lang w:val="en-GB"/>
        </w:rPr>
        <w:t>.?</w:t>
      </w:r>
      <w:r>
        <w:rPr>
          <w:lang w:val="en-GB"/>
        </w:rPr>
        <w:t xml:space="preserve"> </w:t>
      </w:r>
    </w:p>
    <w:p w14:paraId="69F6B3E0" w14:textId="1F565DC5" w:rsidR="00680501" w:rsidRDefault="003748B7" w:rsidP="00680501">
      <w:pPr>
        <w:pStyle w:val="Heading1"/>
        <w:tabs>
          <w:tab w:val="left" w:pos="0"/>
        </w:tabs>
      </w:pPr>
      <w:r>
        <w:t>Managing printer security</w:t>
      </w:r>
    </w:p>
    <w:p w14:paraId="0283616F" w14:textId="4F9F67B4" w:rsidR="00296553" w:rsidRPr="00F56D2B" w:rsidRDefault="00296553" w:rsidP="00296553">
      <w:pPr>
        <w:pStyle w:val="NormalPACKT"/>
      </w:pPr>
      <w:r w:rsidRPr="00F56D2B">
        <w:t xml:space="preserve">Every Windows printer has a discretionary access control list (ACL). The ACL contains one or more access control entries (ACEs). Each ACE defines a specific permission for some </w:t>
      </w:r>
      <w:r w:rsidR="00C97492">
        <w:t>particular</w:t>
      </w:r>
      <w:r w:rsidRPr="00F56D2B">
        <w:t xml:space="preserve"> 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xml:space="preserve">) and </w:t>
      </w:r>
      <w:r w:rsidR="00C97492">
        <w:t>permit that group</w:t>
      </w:r>
      <w:r w:rsidRPr="00F56D2B">
        <w:t xml:space="preserve"> to manage documents while you give another group (</w:t>
      </w:r>
      <w:r>
        <w:t xml:space="preserve">such as </w:t>
      </w:r>
      <w:r w:rsidRPr="00F56D2B">
        <w:rPr>
          <w:rStyle w:val="CodeInTextPACKT"/>
        </w:rPr>
        <w:t>Sales</w:t>
      </w:r>
      <w:r w:rsidRPr="00F56D2B">
        <w:t>) access to print to the printer.</w:t>
      </w:r>
    </w:p>
    <w:p w14:paraId="053D8FBB" w14:textId="410C0B3F" w:rsidR="00296553" w:rsidRDefault="00296553" w:rsidP="00296553">
      <w:pPr>
        <w:pStyle w:val="NormalPACKT"/>
      </w:pPr>
      <w:r w:rsidRPr="00F56D2B">
        <w:t>By default, when you create a printer, Windows adds some ACEs to the printer</w:t>
      </w:r>
      <w:r>
        <w:t>'</w:t>
      </w:r>
      <w:r w:rsidRPr="00F56D2B">
        <w:t>s ACL. Th</w:t>
      </w:r>
      <w:r w:rsidR="00C97492">
        <w:t xml:space="preserve">e default ACL includes permitting the </w:t>
      </w:r>
      <w:r w:rsidR="00C97492" w:rsidRPr="00C97492">
        <w:rPr>
          <w:rStyle w:val="CodeInTextPACKT"/>
        </w:rPr>
        <w:t>Everyone</w:t>
      </w:r>
      <w:r w:rsidR="00C97492">
        <w:t xml:space="preserve"> group</w:t>
      </w:r>
      <w:r w:rsidRPr="00F56D2B">
        <w:t xml:space="preserve"> to print to the printer. For some printers, this may not be appropriate. For this reason, you may need to adjust the ACL, as shown in this recipe.</w:t>
      </w:r>
    </w:p>
    <w:p w14:paraId="25BFB973" w14:textId="3E16C7D8" w:rsidR="00296553" w:rsidRPr="00F56D2B" w:rsidRDefault="00296553" w:rsidP="00296553">
      <w:pPr>
        <w:pStyle w:val="NormalPACKT"/>
      </w:pPr>
      <w:r w:rsidRPr="00F56D2B">
        <w:t xml:space="preserve">The </w:t>
      </w:r>
      <w:proofErr w:type="spellStart"/>
      <w:r w:rsidRPr="002475BC">
        <w:rPr>
          <w:rStyle w:val="CodeInTextPACKT"/>
        </w:rPr>
        <w:t>PrintManagement</w:t>
      </w:r>
      <w:proofErr w:type="spellEnd"/>
      <w:r w:rsidRPr="00F56D2B">
        <w:t xml:space="preserve"> module contains </w:t>
      </w:r>
      <w:r>
        <w:t>several</w:t>
      </w:r>
      <w:r w:rsidRPr="00F56D2B">
        <w:t xml:space="preserve"> cmdlets that help you manage the printers</w:t>
      </w:r>
      <w:r>
        <w:t xml:space="preserve">. However, </w:t>
      </w:r>
      <w:r w:rsidRPr="00F56D2B">
        <w:t>there are no cmdlets for managing ACLs on printers. You can always use .NET directly to manage the ACL</w:t>
      </w:r>
      <w:r>
        <w:t xml:space="preserve"> or use third-party scripts that do</w:t>
      </w:r>
      <w:r w:rsidRPr="00F56D2B">
        <w:t xml:space="preserve"> the job for you. But th</w:t>
      </w:r>
      <w:r w:rsidR="00C97492">
        <w:t>is code</w:t>
      </w:r>
      <w:r w:rsidRPr="00F56D2B">
        <w:t xml:space="preserve"> can be complex (and easy to mess up). Make sure you test any rec</w:t>
      </w:r>
      <w:r>
        <w:t>i</w:t>
      </w:r>
      <w:r w:rsidRPr="00F56D2B">
        <w:t xml:space="preserve">pes that modify printer ACLs very carefully. </w:t>
      </w:r>
      <w:r>
        <w:t>A</w:t>
      </w:r>
      <w:r w:rsidRPr="00F56D2B">
        <w:t>lways have a way to reset any ACL back to defaults should you make a mistake and need to start again to define the printer AC</w:t>
      </w:r>
      <w:r>
        <w:t>L. And as ever, you can always manage the ACL using the GUI if you need to!</w:t>
      </w:r>
    </w:p>
    <w:p w14:paraId="4F581DFD" w14:textId="77777777" w:rsidR="00296553" w:rsidRPr="00296553" w:rsidRDefault="00296553" w:rsidP="00296553">
      <w:pPr>
        <w:pStyle w:val="NormalPACKT"/>
        <w:rPr>
          <w:lang w:val="en-GB"/>
        </w:rPr>
      </w:pPr>
    </w:p>
    <w:p w14:paraId="385F76A3" w14:textId="77777777" w:rsidR="00680501" w:rsidRDefault="00680501" w:rsidP="00680501">
      <w:pPr>
        <w:pStyle w:val="Heading2"/>
        <w:tabs>
          <w:tab w:val="left" w:pos="0"/>
        </w:tabs>
      </w:pPr>
      <w:r>
        <w:t>Getting ready</w:t>
      </w:r>
    </w:p>
    <w:p w14:paraId="12A4F335" w14:textId="77777777" w:rsidR="00EC0D43" w:rsidRDefault="00EC0D43" w:rsidP="00EC0D43">
      <w:pPr>
        <w:pStyle w:val="NormalPACKT"/>
        <w:rPr>
          <w:b/>
          <w:bCs/>
          <w:iCs/>
        </w:rPr>
      </w:pPr>
      <w:r w:rsidRPr="00EC0D43">
        <w:t xml:space="preserve">Run this recipe on the </w:t>
      </w:r>
      <w:r w:rsidRPr="00EC0D43">
        <w:rPr>
          <w:rStyle w:val="CodeInTextPACKT"/>
        </w:rPr>
        <w:t>PSRV</w:t>
      </w:r>
      <w:r w:rsidRPr="00EC0D43">
        <w:t xml:space="preserve"> printer server after you have installed and configured the </w:t>
      </w:r>
      <w:r w:rsidRPr="00EC0D43">
        <w:rPr>
          <w:rStyle w:val="CodeInTextPACKT"/>
        </w:rPr>
        <w:t>SalesPrinter1</w:t>
      </w:r>
      <w:r w:rsidRPr="00EC0D43">
        <w:t xml:space="preserve"> printer. This recipe uses the </w:t>
      </w:r>
      <w:r w:rsidRPr="00EC0D43">
        <w:rPr>
          <w:rStyle w:val="CodeInTextPACKT"/>
        </w:rPr>
        <w:t>SalesPrinter1</w:t>
      </w:r>
      <w:r w:rsidRPr="00EC0D43">
        <w:t xml:space="preserve"> printer and creates two new groups, Sales and </w:t>
      </w:r>
      <w:proofErr w:type="spellStart"/>
      <w:r w:rsidRPr="00EC0D43">
        <w:t>SalesAdmin</w:t>
      </w:r>
      <w:proofErr w:type="spellEnd"/>
      <w:r w:rsidRPr="00EC0D43">
        <w:t>, in the AD.</w:t>
      </w:r>
    </w:p>
    <w:p w14:paraId="445B3C9B" w14:textId="5C99C845" w:rsidR="00680501" w:rsidRDefault="00680501" w:rsidP="00680501">
      <w:pPr>
        <w:pStyle w:val="Heading2"/>
        <w:tabs>
          <w:tab w:val="left" w:pos="0"/>
        </w:tabs>
      </w:pPr>
      <w:r>
        <w:lastRenderedPageBreak/>
        <w:t>How to do it...</w:t>
      </w:r>
    </w:p>
    <w:p w14:paraId="49F0A18B" w14:textId="1D1B7649" w:rsidR="00EC0D43" w:rsidRPr="00EC0D43" w:rsidRDefault="00EC0D43" w:rsidP="00EC0D43">
      <w:pPr>
        <w:pStyle w:val="NumberedBulletPACKT"/>
        <w:numPr>
          <w:ilvl w:val="0"/>
          <w:numId w:val="24"/>
        </w:numPr>
        <w:rPr>
          <w:color w:val="000000"/>
          <w:lang w:val="en-GB" w:eastAsia="en-GB"/>
        </w:rPr>
      </w:pPr>
      <w:r w:rsidRPr="00EC0D43">
        <w:rPr>
          <w:lang w:val="en-GB" w:eastAsia="en-GB"/>
        </w:rPr>
        <w:t>Setting up AD for this recipe</w:t>
      </w:r>
    </w:p>
    <w:p w14:paraId="077B8FAE" w14:textId="77777777" w:rsidR="00EC0D43" w:rsidRPr="00EC0D43" w:rsidRDefault="00EC0D43" w:rsidP="00D03EAF">
      <w:pPr>
        <w:pStyle w:val="CodePACKT"/>
      </w:pPr>
    </w:p>
    <w:p w14:paraId="2F7238D3" w14:textId="3A76EE9D" w:rsidR="00EC0D43" w:rsidRPr="00EC0D43" w:rsidRDefault="00EC0D43" w:rsidP="00D03EAF">
      <w:pPr>
        <w:pStyle w:val="CodePACKT"/>
      </w:pPr>
      <w:commentRangeStart w:id="103"/>
      <w:commentRangeStart w:id="104"/>
      <w:r w:rsidRPr="00EC0D43">
        <w:t>$</w:t>
      </w:r>
      <w:proofErr w:type="spellStart"/>
      <w:r w:rsidRPr="00EC0D43">
        <w:t>Scrip</w:t>
      </w:r>
      <w:ins w:id="105" w:author="Thomas Lee" w:date="2022-12-01T18:50:00Z">
        <w:r w:rsidR="00D03EAF">
          <w:t>t</w:t>
        </w:r>
      </w:ins>
      <w:r w:rsidRPr="00EC0D43">
        <w:t>Block</w:t>
      </w:r>
      <w:commentRangeEnd w:id="103"/>
      <w:proofErr w:type="spellEnd"/>
      <w:r w:rsidR="00822088">
        <w:rPr>
          <w:rStyle w:val="CommentReference"/>
          <w:rFonts w:ascii="Arial" w:hAnsi="Arial" w:cs="Arial"/>
          <w:bCs/>
          <w:lang w:val="en-US" w:eastAsia="en-US"/>
        </w:rPr>
        <w:commentReference w:id="103"/>
      </w:r>
      <w:commentRangeEnd w:id="104"/>
      <w:r w:rsidR="00D03EAF">
        <w:rPr>
          <w:rStyle w:val="CommentReference"/>
          <w:rFonts w:ascii="Arial" w:hAnsi="Arial" w:cs="Arial"/>
          <w:bCs/>
          <w:lang w:val="en-US" w:eastAsia="en-US"/>
        </w:rPr>
        <w:commentReference w:id="104"/>
      </w:r>
      <w:r w:rsidRPr="00EC0D43">
        <w:t xml:space="preserve"> = {</w:t>
      </w:r>
    </w:p>
    <w:p w14:paraId="4BFABCA3" w14:textId="77777777" w:rsidR="00EC0D43" w:rsidRPr="00EC0D43" w:rsidRDefault="00EC0D43" w:rsidP="00D03EAF">
      <w:pPr>
        <w:pStyle w:val="CodePACKT"/>
      </w:pPr>
      <w:r w:rsidRPr="00EC0D43">
        <w:t>  # 1.1 Creating Sales OU</w:t>
      </w:r>
    </w:p>
    <w:p w14:paraId="6D2385B7" w14:textId="77777777" w:rsidR="00EC0D43" w:rsidRPr="00EC0D43" w:rsidRDefault="00EC0D43" w:rsidP="00D03EAF">
      <w:pPr>
        <w:pStyle w:val="CodePACKT"/>
      </w:pPr>
      <w:r w:rsidRPr="00EC0D43">
        <w:t xml:space="preserve">  $OUHT = </w:t>
      </w:r>
      <w:proofErr w:type="gramStart"/>
      <w:r w:rsidRPr="00EC0D43">
        <w:t>@{</w:t>
      </w:r>
      <w:proofErr w:type="gramEnd"/>
    </w:p>
    <w:p w14:paraId="06CDA8C8" w14:textId="77777777" w:rsidR="00EC0D43" w:rsidRPr="00EC0D43" w:rsidRDefault="00EC0D43" w:rsidP="00D03EAF">
      <w:pPr>
        <w:pStyle w:val="CodePACKT"/>
      </w:pPr>
      <w:r w:rsidRPr="00EC0D43">
        <w:t>    Name = 'Sales'</w:t>
      </w:r>
    </w:p>
    <w:p w14:paraId="1AD0B855" w14:textId="77777777" w:rsidR="00EC0D43" w:rsidRPr="00EC0D43" w:rsidRDefault="00EC0D43" w:rsidP="00D03EAF">
      <w:pPr>
        <w:pStyle w:val="CodePACKT"/>
      </w:pPr>
      <w:r w:rsidRPr="00EC0D43">
        <w:t>    Path = 'DC=</w:t>
      </w:r>
      <w:proofErr w:type="spellStart"/>
      <w:proofErr w:type="gramStart"/>
      <w:r w:rsidRPr="00EC0D43">
        <w:t>Reskit,DC</w:t>
      </w:r>
      <w:proofErr w:type="spellEnd"/>
      <w:proofErr w:type="gramEnd"/>
      <w:r w:rsidRPr="00EC0D43">
        <w:t>=Org'</w:t>
      </w:r>
    </w:p>
    <w:p w14:paraId="543C46C8" w14:textId="77777777" w:rsidR="00EC0D43" w:rsidRPr="00EC0D43" w:rsidRDefault="00EC0D43" w:rsidP="00D03EAF">
      <w:pPr>
        <w:pStyle w:val="CodePACKT"/>
      </w:pPr>
      <w:r w:rsidRPr="00EC0D43">
        <w:t>  }</w:t>
      </w:r>
    </w:p>
    <w:p w14:paraId="27743F73" w14:textId="77777777" w:rsidR="00EC0D43" w:rsidRPr="00EC0D43" w:rsidRDefault="00EC0D43" w:rsidP="00D03EAF">
      <w:pPr>
        <w:pStyle w:val="CodePACKT"/>
      </w:pPr>
      <w:r w:rsidRPr="00EC0D43">
        <w:t>  New-</w:t>
      </w:r>
      <w:proofErr w:type="spellStart"/>
      <w:r w:rsidRPr="00EC0D43">
        <w:t>ADOrganizationalUnit</w:t>
      </w:r>
      <w:proofErr w:type="spellEnd"/>
      <w:r w:rsidRPr="00EC0D43">
        <w:t xml:space="preserve"> @OUHT</w:t>
      </w:r>
    </w:p>
    <w:p w14:paraId="31B2DB9F" w14:textId="77777777" w:rsidR="00EC0D43" w:rsidRPr="00EC0D43" w:rsidRDefault="00EC0D43" w:rsidP="00D03EAF">
      <w:pPr>
        <w:pStyle w:val="CodePACKT"/>
      </w:pPr>
      <w:r w:rsidRPr="00EC0D43">
        <w:t xml:space="preserve">  # 1.2 Creating Sales Group </w:t>
      </w:r>
    </w:p>
    <w:p w14:paraId="35A0291F" w14:textId="77777777" w:rsidR="00EC0D43" w:rsidRPr="00EC0D43" w:rsidRDefault="00EC0D43" w:rsidP="00D03EAF">
      <w:pPr>
        <w:pStyle w:val="CodePACKT"/>
      </w:pPr>
      <w:r w:rsidRPr="00EC0D43">
        <w:t xml:space="preserve">  $G1HT = </w:t>
      </w:r>
      <w:proofErr w:type="gramStart"/>
      <w:r w:rsidRPr="00EC0D43">
        <w:t>@{</w:t>
      </w:r>
      <w:proofErr w:type="gramEnd"/>
    </w:p>
    <w:p w14:paraId="5C56533E" w14:textId="77777777" w:rsidR="00EC0D43" w:rsidRPr="00EC0D43" w:rsidRDefault="00EC0D43" w:rsidP="00D03EAF">
      <w:pPr>
        <w:pStyle w:val="CodePACKT"/>
      </w:pPr>
      <w:r w:rsidRPr="00EC0D43">
        <w:t>    Name       = 'SalesGroup'</w:t>
      </w:r>
    </w:p>
    <w:p w14:paraId="76C44836" w14:textId="77777777" w:rsidR="00EC0D43" w:rsidRPr="00EC0D43" w:rsidRDefault="00EC0D43" w:rsidP="00D03EAF">
      <w:pPr>
        <w:pStyle w:val="CodePACKT"/>
      </w:pPr>
      <w:r w:rsidRPr="00EC0D43">
        <w:t xml:space="preserve">    </w:t>
      </w:r>
      <w:proofErr w:type="spellStart"/>
      <w:r w:rsidRPr="00EC0D43">
        <w:t>GroupScope</w:t>
      </w:r>
      <w:proofErr w:type="spellEnd"/>
      <w:r w:rsidRPr="00EC0D43">
        <w:t xml:space="preserve"> = 'Universal'</w:t>
      </w:r>
    </w:p>
    <w:p w14:paraId="631345E3" w14:textId="77777777" w:rsidR="00EC0D43" w:rsidRPr="00EC0D43" w:rsidRDefault="00EC0D43" w:rsidP="00D03EAF">
      <w:pPr>
        <w:pStyle w:val="CodePACKT"/>
      </w:pPr>
      <w:r w:rsidRPr="00EC0D43">
        <w:t>    Path       = 'OU=</w:t>
      </w:r>
      <w:proofErr w:type="spellStart"/>
      <w:proofErr w:type="gramStart"/>
      <w:r w:rsidRPr="00EC0D43">
        <w:t>Sales,DC</w:t>
      </w:r>
      <w:proofErr w:type="spellEnd"/>
      <w:proofErr w:type="gramEnd"/>
      <w:r w:rsidRPr="00EC0D43">
        <w:t>=</w:t>
      </w:r>
      <w:proofErr w:type="spellStart"/>
      <w:r w:rsidRPr="00EC0D43">
        <w:t>Reskit,DC</w:t>
      </w:r>
      <w:proofErr w:type="spellEnd"/>
      <w:r w:rsidRPr="00EC0D43">
        <w:t>=Org'</w:t>
      </w:r>
    </w:p>
    <w:p w14:paraId="756D027C" w14:textId="77777777" w:rsidR="00EC0D43" w:rsidRPr="00EC0D43" w:rsidRDefault="00EC0D43" w:rsidP="00D03EAF">
      <w:pPr>
        <w:pStyle w:val="CodePACKT"/>
      </w:pPr>
      <w:r w:rsidRPr="00EC0D43">
        <w:t>  }</w:t>
      </w:r>
    </w:p>
    <w:p w14:paraId="720533E6" w14:textId="77777777" w:rsidR="00EC0D43" w:rsidRPr="00EC0D43" w:rsidRDefault="00EC0D43" w:rsidP="00D03EAF">
      <w:pPr>
        <w:pStyle w:val="CodePACKT"/>
      </w:pPr>
      <w:r w:rsidRPr="00EC0D43">
        <w:t>  New-</w:t>
      </w:r>
      <w:proofErr w:type="spellStart"/>
      <w:r w:rsidRPr="00EC0D43">
        <w:t>ADGroup</w:t>
      </w:r>
      <w:proofErr w:type="spellEnd"/>
      <w:r w:rsidRPr="00EC0D43">
        <w:t xml:space="preserve"> @G1HT</w:t>
      </w:r>
    </w:p>
    <w:p w14:paraId="4CA4EB46" w14:textId="77777777" w:rsidR="00EC0D43" w:rsidRPr="00EC0D43" w:rsidRDefault="00EC0D43" w:rsidP="00D03EAF">
      <w:pPr>
        <w:pStyle w:val="CodePACKT"/>
      </w:pPr>
      <w:r w:rsidRPr="00EC0D43">
        <w:t xml:space="preserve">  # 1.3 Creating </w:t>
      </w:r>
      <w:proofErr w:type="spellStart"/>
      <w:r w:rsidRPr="00EC0D43">
        <w:t>SalesAdmin</w:t>
      </w:r>
      <w:proofErr w:type="spellEnd"/>
      <w:r w:rsidRPr="00EC0D43">
        <w:t xml:space="preserve"> Group</w:t>
      </w:r>
    </w:p>
    <w:p w14:paraId="6DE2CBD8" w14:textId="77777777" w:rsidR="00EC0D43" w:rsidRPr="00EC0D43" w:rsidRDefault="00EC0D43" w:rsidP="00D03EAF">
      <w:pPr>
        <w:pStyle w:val="CodePACKT"/>
      </w:pPr>
      <w:r w:rsidRPr="00EC0D43">
        <w:t xml:space="preserve">   $G2HT = </w:t>
      </w:r>
      <w:proofErr w:type="gramStart"/>
      <w:r w:rsidRPr="00EC0D43">
        <w:t>@{</w:t>
      </w:r>
      <w:proofErr w:type="gramEnd"/>
    </w:p>
    <w:p w14:paraId="30B3217E" w14:textId="77777777" w:rsidR="00EC0D43" w:rsidRPr="00EC0D43" w:rsidRDefault="00EC0D43" w:rsidP="00D03EAF">
      <w:pPr>
        <w:pStyle w:val="CodePACKT"/>
      </w:pPr>
      <w:r w:rsidRPr="00EC0D43">
        <w:t>     Name       = '</w:t>
      </w:r>
      <w:proofErr w:type="spellStart"/>
      <w:r w:rsidRPr="00EC0D43">
        <w:t>SalesAdmins</w:t>
      </w:r>
      <w:proofErr w:type="spellEnd"/>
      <w:r w:rsidRPr="00EC0D43">
        <w:t>'</w:t>
      </w:r>
    </w:p>
    <w:p w14:paraId="6318BAB5" w14:textId="77777777" w:rsidR="00EC0D43" w:rsidRPr="00EC0D43" w:rsidRDefault="00EC0D43" w:rsidP="00D03EAF">
      <w:pPr>
        <w:pStyle w:val="CodePACKT"/>
      </w:pPr>
      <w:r w:rsidRPr="00EC0D43">
        <w:t>     </w:t>
      </w:r>
      <w:proofErr w:type="spellStart"/>
      <w:r w:rsidRPr="00EC0D43">
        <w:t>GroupScope</w:t>
      </w:r>
      <w:proofErr w:type="spellEnd"/>
      <w:r w:rsidRPr="00EC0D43">
        <w:t xml:space="preserve"> = 'Universal'</w:t>
      </w:r>
    </w:p>
    <w:p w14:paraId="46BFAD16" w14:textId="77777777" w:rsidR="00EC0D43" w:rsidRPr="00EC0D43" w:rsidRDefault="00EC0D43" w:rsidP="00D03EAF">
      <w:pPr>
        <w:pStyle w:val="CodePACKT"/>
      </w:pPr>
      <w:r w:rsidRPr="00EC0D43">
        <w:t>     Path       = 'OU=</w:t>
      </w:r>
      <w:proofErr w:type="spellStart"/>
      <w:proofErr w:type="gramStart"/>
      <w:r w:rsidRPr="00EC0D43">
        <w:t>Sales,DC</w:t>
      </w:r>
      <w:proofErr w:type="spellEnd"/>
      <w:proofErr w:type="gramEnd"/>
      <w:r w:rsidRPr="00EC0D43">
        <w:t>=</w:t>
      </w:r>
      <w:proofErr w:type="spellStart"/>
      <w:r w:rsidRPr="00EC0D43">
        <w:t>Reskit,DC</w:t>
      </w:r>
      <w:proofErr w:type="spellEnd"/>
      <w:r w:rsidRPr="00EC0D43">
        <w:t>=Org'</w:t>
      </w:r>
    </w:p>
    <w:p w14:paraId="425FFE15" w14:textId="77777777" w:rsidR="00EC0D43" w:rsidRPr="00EC0D43" w:rsidRDefault="00EC0D43" w:rsidP="00D03EAF">
      <w:pPr>
        <w:pStyle w:val="CodePACKT"/>
      </w:pPr>
      <w:r w:rsidRPr="00EC0D43">
        <w:t>   }</w:t>
      </w:r>
    </w:p>
    <w:p w14:paraId="77A34457" w14:textId="77777777" w:rsidR="00EC0D43" w:rsidRPr="00EC0D43" w:rsidRDefault="00EC0D43" w:rsidP="00D03EAF">
      <w:pPr>
        <w:pStyle w:val="CodePACKT"/>
      </w:pPr>
      <w:r w:rsidRPr="00EC0D43">
        <w:t>   New-</w:t>
      </w:r>
      <w:proofErr w:type="spellStart"/>
      <w:r w:rsidRPr="00EC0D43">
        <w:t>ADGroup</w:t>
      </w:r>
      <w:proofErr w:type="spellEnd"/>
      <w:r w:rsidRPr="00EC0D43">
        <w:t xml:space="preserve"> @G2HT</w:t>
      </w:r>
    </w:p>
    <w:p w14:paraId="4D81C034" w14:textId="77777777" w:rsidR="00EC0D43" w:rsidRPr="00EC0D43" w:rsidRDefault="00EC0D43" w:rsidP="00D03EAF">
      <w:pPr>
        <w:pStyle w:val="CodePACKT"/>
      </w:pPr>
      <w:r w:rsidRPr="00EC0D43">
        <w:t xml:space="preserve"> } </w:t>
      </w:r>
    </w:p>
    <w:p w14:paraId="05B77BD0" w14:textId="77777777" w:rsidR="00EC0D43" w:rsidRPr="00EC0D43" w:rsidRDefault="00EC0D43" w:rsidP="00D03EAF">
      <w:pPr>
        <w:pStyle w:val="CodePACKT"/>
      </w:pPr>
      <w:r w:rsidRPr="00EC0D43">
        <w:t> # 1.4 Running Script block on DC1</w:t>
      </w:r>
    </w:p>
    <w:p w14:paraId="6B1583C5" w14:textId="77777777" w:rsidR="00EC0D43" w:rsidRPr="00EC0D43" w:rsidRDefault="00EC0D43" w:rsidP="00D03EAF">
      <w:pPr>
        <w:pStyle w:val="CodePACKT"/>
      </w:pPr>
      <w:r w:rsidRPr="00EC0D43">
        <w:t> Invoke-Command -ComputerName DC1 -</w:t>
      </w:r>
      <w:proofErr w:type="spellStart"/>
      <w:r w:rsidRPr="00EC0D43">
        <w:t>ScriptBlock</w:t>
      </w:r>
      <w:proofErr w:type="spellEnd"/>
      <w:r w:rsidRPr="00EC0D43">
        <w:t xml:space="preserve"> $</w:t>
      </w:r>
      <w:proofErr w:type="spellStart"/>
      <w:r w:rsidRPr="00EC0D43">
        <w:t>ScripBlock</w:t>
      </w:r>
      <w:proofErr w:type="spellEnd"/>
    </w:p>
    <w:p w14:paraId="336D1906" w14:textId="77777777" w:rsidR="00EC0D43" w:rsidRPr="00EC0D43" w:rsidRDefault="00EC0D43" w:rsidP="00D03EAF">
      <w:pPr>
        <w:pStyle w:val="CodePACKT"/>
      </w:pPr>
      <w:r w:rsidRPr="00EC0D43">
        <w:t> </w:t>
      </w:r>
    </w:p>
    <w:p w14:paraId="7B65C9C7" w14:textId="67E1619A"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Getting the group to allow access</w:t>
      </w:r>
    </w:p>
    <w:p w14:paraId="479CB723" w14:textId="77777777" w:rsidR="00EC0D43" w:rsidRPr="00EC0D43" w:rsidRDefault="00EC0D43" w:rsidP="00D03EAF">
      <w:pPr>
        <w:pStyle w:val="CodePACKT"/>
      </w:pPr>
    </w:p>
    <w:p w14:paraId="0AFAC5E4" w14:textId="2A1375D8" w:rsidR="00EC0D43" w:rsidRPr="00EC0D43" w:rsidRDefault="00EC0D43" w:rsidP="00D03EAF">
      <w:pPr>
        <w:pStyle w:val="CodePACKT"/>
      </w:pPr>
      <w:r w:rsidRPr="00EC0D43">
        <w:t xml:space="preserve"> $GroupHT1 = </w:t>
      </w:r>
      <w:proofErr w:type="gramStart"/>
      <w:r w:rsidRPr="00EC0D43">
        <w:t>@{</w:t>
      </w:r>
      <w:proofErr w:type="gramEnd"/>
    </w:p>
    <w:p w14:paraId="51867333" w14:textId="77777777" w:rsidR="00EC0D43" w:rsidRPr="00EC0D43" w:rsidRDefault="00EC0D43" w:rsidP="00D03EAF">
      <w:pPr>
        <w:pStyle w:val="CodePACKT"/>
      </w:pPr>
      <w:r w:rsidRPr="00EC0D43">
        <w:t>     </w:t>
      </w:r>
      <w:proofErr w:type="spellStart"/>
      <w:r w:rsidRPr="00EC0D43">
        <w:t>Typename</w:t>
      </w:r>
      <w:proofErr w:type="spellEnd"/>
      <w:r w:rsidRPr="00EC0D43">
        <w:t xml:space="preserve">     = '</w:t>
      </w:r>
      <w:proofErr w:type="spellStart"/>
      <w:proofErr w:type="gramStart"/>
      <w:r w:rsidRPr="00EC0D43">
        <w:t>Security.Principal.NTAccount</w:t>
      </w:r>
      <w:proofErr w:type="spellEnd"/>
      <w:proofErr w:type="gramEnd"/>
      <w:r w:rsidRPr="00EC0D43">
        <w:t>'</w:t>
      </w:r>
    </w:p>
    <w:p w14:paraId="2DFE4E49" w14:textId="77777777" w:rsidR="00EC0D43" w:rsidRPr="00EC0D43" w:rsidRDefault="00EC0D43" w:rsidP="00D03EAF">
      <w:pPr>
        <w:pStyle w:val="CodePACKT"/>
      </w:pPr>
      <w:r w:rsidRPr="00EC0D43">
        <w:t>     </w:t>
      </w:r>
      <w:proofErr w:type="spellStart"/>
      <w:r w:rsidRPr="00EC0D43">
        <w:t>Argumentlist</w:t>
      </w:r>
      <w:proofErr w:type="spellEnd"/>
      <w:r w:rsidRPr="00EC0D43">
        <w:t xml:space="preserve"> = 'SalesGroup'</w:t>
      </w:r>
    </w:p>
    <w:p w14:paraId="100E096F" w14:textId="77777777" w:rsidR="00EC0D43" w:rsidRPr="00EC0D43" w:rsidRDefault="00EC0D43" w:rsidP="00D03EAF">
      <w:pPr>
        <w:pStyle w:val="CodePACKT"/>
      </w:pPr>
      <w:r w:rsidRPr="00EC0D43">
        <w:t> }</w:t>
      </w:r>
    </w:p>
    <w:p w14:paraId="058CA2AC" w14:textId="77777777" w:rsidR="00EC0D43" w:rsidRPr="00EC0D43" w:rsidRDefault="00EC0D43" w:rsidP="00D03EAF">
      <w:pPr>
        <w:pStyle w:val="CodePACKT"/>
      </w:pPr>
      <w:r w:rsidRPr="00EC0D43">
        <w:t> $SalesGroup = New-Object @GroupHT1</w:t>
      </w:r>
    </w:p>
    <w:p w14:paraId="7F494E90" w14:textId="77777777" w:rsidR="00EC0D43" w:rsidRPr="00EC0D43" w:rsidRDefault="00EC0D43" w:rsidP="00D03EAF">
      <w:pPr>
        <w:pStyle w:val="CodePACKT"/>
      </w:pPr>
      <w:r w:rsidRPr="00EC0D43">
        <w:t xml:space="preserve"> $GroupHT2 = </w:t>
      </w:r>
      <w:proofErr w:type="gramStart"/>
      <w:r w:rsidRPr="00EC0D43">
        <w:t>@{</w:t>
      </w:r>
      <w:proofErr w:type="gramEnd"/>
    </w:p>
    <w:p w14:paraId="3A57DF5A" w14:textId="77777777" w:rsidR="00EC0D43" w:rsidRPr="00EC0D43" w:rsidRDefault="00EC0D43" w:rsidP="00D03EAF">
      <w:pPr>
        <w:pStyle w:val="CodePACKT"/>
      </w:pPr>
      <w:r w:rsidRPr="00EC0D43">
        <w:t>     </w:t>
      </w:r>
      <w:proofErr w:type="spellStart"/>
      <w:r w:rsidRPr="00EC0D43">
        <w:t>Typename</w:t>
      </w:r>
      <w:proofErr w:type="spellEnd"/>
      <w:r w:rsidRPr="00EC0D43">
        <w:t xml:space="preserve">     = '</w:t>
      </w:r>
      <w:proofErr w:type="spellStart"/>
      <w:proofErr w:type="gramStart"/>
      <w:r w:rsidRPr="00EC0D43">
        <w:t>Security.Principal.NTAccount</w:t>
      </w:r>
      <w:proofErr w:type="spellEnd"/>
      <w:proofErr w:type="gramEnd"/>
      <w:r w:rsidRPr="00EC0D43">
        <w:t>'</w:t>
      </w:r>
    </w:p>
    <w:p w14:paraId="58204F0B" w14:textId="77777777" w:rsidR="00EC0D43" w:rsidRPr="00EC0D43" w:rsidRDefault="00EC0D43" w:rsidP="00D03EAF">
      <w:pPr>
        <w:pStyle w:val="CodePACKT"/>
      </w:pPr>
      <w:r w:rsidRPr="00EC0D43">
        <w:t>     </w:t>
      </w:r>
      <w:proofErr w:type="spellStart"/>
      <w:r w:rsidRPr="00EC0D43">
        <w:t>Argumentlist</w:t>
      </w:r>
      <w:proofErr w:type="spellEnd"/>
      <w:r w:rsidRPr="00EC0D43">
        <w:t xml:space="preserve"> = '</w:t>
      </w:r>
      <w:proofErr w:type="spellStart"/>
      <w:r w:rsidRPr="00EC0D43">
        <w:t>SalesAdmins</w:t>
      </w:r>
      <w:proofErr w:type="spellEnd"/>
      <w:r w:rsidRPr="00EC0D43">
        <w:t>'</w:t>
      </w:r>
    </w:p>
    <w:p w14:paraId="6A85408B" w14:textId="77777777" w:rsidR="00EC0D43" w:rsidRPr="00EC0D43" w:rsidRDefault="00EC0D43" w:rsidP="00D03EAF">
      <w:pPr>
        <w:pStyle w:val="CodePACKT"/>
      </w:pPr>
      <w:r w:rsidRPr="00EC0D43">
        <w:t> }</w:t>
      </w:r>
    </w:p>
    <w:p w14:paraId="150A15C0" w14:textId="77777777" w:rsidR="00EC0D43" w:rsidRPr="00EC0D43" w:rsidRDefault="00EC0D43" w:rsidP="00D03EAF">
      <w:pPr>
        <w:pStyle w:val="CodePACKT"/>
      </w:pPr>
      <w:r w:rsidRPr="00EC0D43">
        <w:t> $</w:t>
      </w:r>
      <w:proofErr w:type="spellStart"/>
      <w:r w:rsidRPr="00EC0D43">
        <w:t>SalesAdminGroup</w:t>
      </w:r>
      <w:proofErr w:type="spellEnd"/>
      <w:r w:rsidRPr="00EC0D43">
        <w:t xml:space="preserve"> = New-Object @GroupHT2</w:t>
      </w:r>
    </w:p>
    <w:p w14:paraId="3EF126E4" w14:textId="77777777" w:rsidR="00EC0D43" w:rsidRPr="00EC0D43" w:rsidRDefault="00EC0D43" w:rsidP="00D03EAF">
      <w:pPr>
        <w:pStyle w:val="CodePACKT"/>
      </w:pPr>
      <w:r w:rsidRPr="00EC0D43">
        <w:t> </w:t>
      </w:r>
    </w:p>
    <w:p w14:paraId="446DBEE3" w14:textId="06E784A8"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Getting the group SIDs</w:t>
      </w:r>
    </w:p>
    <w:p w14:paraId="0E643723" w14:textId="77777777" w:rsidR="00EC0D43" w:rsidRPr="00EC0D43" w:rsidRDefault="00EC0D43" w:rsidP="00D03EAF">
      <w:pPr>
        <w:pStyle w:val="CodePACKT"/>
        <w:rPr>
          <w:rStyle w:val="CodeInTextPACKT"/>
          <w:sz w:val="19"/>
          <w:szCs w:val="18"/>
        </w:rPr>
      </w:pPr>
    </w:p>
    <w:p w14:paraId="4140DDEF" w14:textId="295DCBE7" w:rsidR="00EC0D43" w:rsidRPr="00EC0D43" w:rsidRDefault="00EC0D43" w:rsidP="00D03EAF">
      <w:pPr>
        <w:pStyle w:val="CodePACKT"/>
        <w:rPr>
          <w:rStyle w:val="CodeInTextPACKT"/>
          <w:sz w:val="19"/>
          <w:szCs w:val="18"/>
        </w:rPr>
      </w:pPr>
      <w:r w:rsidRPr="00EC0D43">
        <w:rPr>
          <w:rStyle w:val="CodeInTextPACKT"/>
          <w:sz w:val="19"/>
          <w:szCs w:val="18"/>
        </w:rPr>
        <w:t> $</w:t>
      </w:r>
      <w:proofErr w:type="spellStart"/>
      <w:r w:rsidRPr="00EC0D43">
        <w:rPr>
          <w:rStyle w:val="CodeInTextPACKT"/>
          <w:sz w:val="19"/>
          <w:szCs w:val="18"/>
        </w:rPr>
        <w:t>SalesGroupSid</w:t>
      </w:r>
      <w:proofErr w:type="spellEnd"/>
      <w:r w:rsidRPr="00EC0D43">
        <w:rPr>
          <w:rStyle w:val="CodeInTextPACKT"/>
          <w:sz w:val="19"/>
          <w:szCs w:val="18"/>
        </w:rPr>
        <w:t xml:space="preserve"> = </w:t>
      </w:r>
    </w:p>
    <w:p w14:paraId="708F00FF" w14:textId="77777777" w:rsidR="00EC0D43" w:rsidRPr="00EC0D43" w:rsidRDefault="00EC0D43" w:rsidP="00D03EAF">
      <w:pPr>
        <w:pStyle w:val="CodePACKT"/>
        <w:rPr>
          <w:rStyle w:val="CodeInTextPACKT"/>
          <w:sz w:val="19"/>
          <w:szCs w:val="18"/>
        </w:rPr>
      </w:pPr>
      <w:r w:rsidRPr="00EC0D43">
        <w:rPr>
          <w:rStyle w:val="CodeInTextPACKT"/>
          <w:sz w:val="19"/>
          <w:szCs w:val="18"/>
        </w:rPr>
        <w:t>   $SalesGroup.Translate([</w:t>
      </w:r>
      <w:proofErr w:type="gramStart"/>
      <w:r w:rsidRPr="00EC0D43">
        <w:rPr>
          <w:rStyle w:val="CodeInTextPACKT"/>
          <w:sz w:val="19"/>
          <w:szCs w:val="18"/>
        </w:rPr>
        <w:t>Security.Principal.Securityidentifier</w:t>
      </w:r>
      <w:proofErr w:type="gramEnd"/>
      <w:r w:rsidRPr="00EC0D43">
        <w:rPr>
          <w:rStyle w:val="CodeInTextPACKT"/>
          <w:sz w:val="19"/>
          <w:szCs w:val="18"/>
        </w:rPr>
        <w:t>]).Value</w:t>
      </w:r>
    </w:p>
    <w:p w14:paraId="39263B69" w14:textId="77777777" w:rsidR="00EC0D43" w:rsidRPr="00EC0D43" w:rsidRDefault="00EC0D43" w:rsidP="00D03EAF">
      <w:pPr>
        <w:pStyle w:val="CodePACKT"/>
        <w:rPr>
          <w:rStyle w:val="CodeInTextPACKT"/>
          <w:sz w:val="19"/>
          <w:szCs w:val="18"/>
        </w:rPr>
      </w:pPr>
      <w:r w:rsidRPr="00EC0D43">
        <w:rPr>
          <w:rStyle w:val="CodeInTextPACKT"/>
          <w:sz w:val="19"/>
          <w:szCs w:val="18"/>
        </w:rPr>
        <w:t> $</w:t>
      </w:r>
      <w:proofErr w:type="spellStart"/>
      <w:r w:rsidRPr="00EC0D43">
        <w:rPr>
          <w:rStyle w:val="CodeInTextPACKT"/>
          <w:sz w:val="19"/>
          <w:szCs w:val="18"/>
        </w:rPr>
        <w:t>SalesAdminGroupSid</w:t>
      </w:r>
      <w:proofErr w:type="spellEnd"/>
      <w:r w:rsidRPr="00EC0D43">
        <w:rPr>
          <w:rStyle w:val="CodeInTextPACKT"/>
          <w:sz w:val="19"/>
          <w:szCs w:val="18"/>
        </w:rPr>
        <w:t xml:space="preserve"> = </w:t>
      </w:r>
    </w:p>
    <w:p w14:paraId="0AC1FFE4" w14:textId="77777777" w:rsidR="00EC0D43" w:rsidRPr="00EC0D43" w:rsidRDefault="00EC0D43" w:rsidP="00D03EAF">
      <w:pPr>
        <w:pStyle w:val="CodePACKT"/>
        <w:rPr>
          <w:rStyle w:val="CodeInTextPACKT"/>
          <w:sz w:val="19"/>
          <w:szCs w:val="18"/>
        </w:rPr>
      </w:pPr>
      <w:r w:rsidRPr="00EC0D43">
        <w:rPr>
          <w:rStyle w:val="CodeInTextPACKT"/>
          <w:sz w:val="19"/>
          <w:szCs w:val="18"/>
        </w:rPr>
        <w:t>   $</w:t>
      </w:r>
      <w:proofErr w:type="spellStart"/>
      <w:r w:rsidRPr="00EC0D43">
        <w:rPr>
          <w:rStyle w:val="CodeInTextPACKT"/>
          <w:sz w:val="19"/>
          <w:szCs w:val="18"/>
        </w:rPr>
        <w:t>SalesAdminGroup.Translate</w:t>
      </w:r>
      <w:proofErr w:type="spellEnd"/>
      <w:r w:rsidRPr="00EC0D43">
        <w:rPr>
          <w:rStyle w:val="CodeInTextPACKT"/>
          <w:sz w:val="19"/>
          <w:szCs w:val="18"/>
        </w:rPr>
        <w:t>(</w:t>
      </w:r>
    </w:p>
    <w:p w14:paraId="4F829203" w14:textId="77777777" w:rsidR="00EC0D43" w:rsidRPr="00EC0D43" w:rsidRDefault="00EC0D43" w:rsidP="00D03EAF">
      <w:pPr>
        <w:pStyle w:val="CodePACKT"/>
        <w:rPr>
          <w:rStyle w:val="CodeInTextPACKT"/>
          <w:sz w:val="19"/>
          <w:szCs w:val="18"/>
        </w:rPr>
      </w:pPr>
      <w:r w:rsidRPr="00EC0D43">
        <w:rPr>
          <w:rStyle w:val="CodeInTextPACKT"/>
          <w:sz w:val="19"/>
          <w:szCs w:val="18"/>
        </w:rPr>
        <w:t>     [</w:t>
      </w:r>
      <w:proofErr w:type="spellStart"/>
      <w:proofErr w:type="gramStart"/>
      <w:r w:rsidRPr="00EC0D43">
        <w:rPr>
          <w:rStyle w:val="CodeInTextPACKT"/>
          <w:sz w:val="19"/>
          <w:szCs w:val="18"/>
        </w:rPr>
        <w:t>Security.Principal.Securityidentifier</w:t>
      </w:r>
      <w:proofErr w:type="spellEnd"/>
      <w:proofErr w:type="gramEnd"/>
      <w:r w:rsidRPr="00EC0D43">
        <w:rPr>
          <w:rStyle w:val="CodeInTextPACKT"/>
          <w:sz w:val="19"/>
          <w:szCs w:val="18"/>
        </w:rPr>
        <w:t>]).Value</w:t>
      </w:r>
    </w:p>
    <w:p w14:paraId="5F28622B" w14:textId="77777777" w:rsidR="00EC0D43" w:rsidRPr="00EC0D43" w:rsidRDefault="00EC0D43" w:rsidP="00D03EAF">
      <w:pPr>
        <w:pStyle w:val="CodePACKT"/>
        <w:rPr>
          <w:rStyle w:val="CodeInTextPACKT"/>
          <w:sz w:val="19"/>
          <w:szCs w:val="18"/>
        </w:rPr>
      </w:pPr>
      <w:r w:rsidRPr="00EC0D43">
        <w:rPr>
          <w:rStyle w:val="CodeInTextPACKT"/>
          <w:sz w:val="19"/>
          <w:szCs w:val="18"/>
        </w:rPr>
        <w:t> </w:t>
      </w:r>
    </w:p>
    <w:p w14:paraId="2B4AE6BC" w14:textId="38766972"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Defining the SDDL for this printer</w:t>
      </w:r>
    </w:p>
    <w:p w14:paraId="56C0B8F5" w14:textId="77777777" w:rsidR="00EC0D43" w:rsidRPr="00EC0D43" w:rsidRDefault="00EC0D43" w:rsidP="00D03EAF">
      <w:pPr>
        <w:pStyle w:val="CodePACKT"/>
        <w:rPr>
          <w:rStyle w:val="CodeInTextPACKT"/>
          <w:sz w:val="19"/>
          <w:szCs w:val="18"/>
        </w:rPr>
      </w:pPr>
      <w:r w:rsidRPr="00EC0D43">
        <w:rPr>
          <w:rStyle w:val="CodeInTextPACKT"/>
          <w:sz w:val="19"/>
          <w:szCs w:val="18"/>
        </w:rPr>
        <w:t> </w:t>
      </w:r>
    </w:p>
    <w:p w14:paraId="73828F56" w14:textId="1514B717" w:rsidR="00EC0D43" w:rsidRPr="001511AB" w:rsidRDefault="00EC0D43" w:rsidP="00D03EAF">
      <w:pPr>
        <w:pStyle w:val="CodePACKT"/>
        <w:rPr>
          <w:rStyle w:val="CodeInTextPACKT"/>
          <w:sz w:val="19"/>
          <w:szCs w:val="18"/>
          <w:lang w:val="it-IT"/>
        </w:rPr>
      </w:pPr>
      <w:r w:rsidRPr="001511AB">
        <w:rPr>
          <w:rStyle w:val="CodeInTextPACKT"/>
          <w:sz w:val="19"/>
          <w:szCs w:val="18"/>
          <w:lang w:val="it-IT"/>
        </w:rPr>
        <w:t>$SDDL = '</w:t>
      </w:r>
      <w:proofErr w:type="gramStart"/>
      <w:r w:rsidRPr="001511AB">
        <w:rPr>
          <w:rStyle w:val="CodeInTextPACKT"/>
          <w:sz w:val="19"/>
          <w:szCs w:val="18"/>
          <w:lang w:val="it-IT"/>
        </w:rPr>
        <w:t>O:BAG</w:t>
      </w:r>
      <w:proofErr w:type="gramEnd"/>
      <w:r w:rsidRPr="001511AB">
        <w:rPr>
          <w:rStyle w:val="CodeInTextPACKT"/>
          <w:sz w:val="19"/>
          <w:szCs w:val="18"/>
          <w:lang w:val="it-IT"/>
        </w:rPr>
        <w:t xml:space="preserve">:DUD:PAI(A;OICI;FA;;;DA)' +         </w:t>
      </w:r>
    </w:p>
    <w:p w14:paraId="72C1DCA9" w14:textId="77777777" w:rsidR="00EC0D43" w:rsidRPr="00EC0D43" w:rsidRDefault="00EC0D43" w:rsidP="00D03EAF">
      <w:pPr>
        <w:pStyle w:val="CodePACKT"/>
        <w:rPr>
          <w:rStyle w:val="CodeInTextPACKT"/>
          <w:sz w:val="19"/>
          <w:szCs w:val="18"/>
        </w:rPr>
      </w:pPr>
      <w:r w:rsidRPr="001511AB">
        <w:rPr>
          <w:rStyle w:val="CodeInTextPACKT"/>
          <w:sz w:val="19"/>
          <w:szCs w:val="18"/>
          <w:lang w:val="it-IT"/>
        </w:rPr>
        <w:t>         </w:t>
      </w:r>
      <w:r w:rsidRPr="00EC0D43">
        <w:rPr>
          <w:rStyle w:val="CodeInTextPACKT"/>
          <w:sz w:val="19"/>
          <w:szCs w:val="18"/>
        </w:rPr>
        <w:t>"(</w:t>
      </w:r>
      <w:proofErr w:type="gramStart"/>
      <w:r w:rsidRPr="00EC0D43">
        <w:rPr>
          <w:rStyle w:val="CodeInTextPACKT"/>
          <w:sz w:val="19"/>
          <w:szCs w:val="18"/>
        </w:rPr>
        <w:t>A;OICI</w:t>
      </w:r>
      <w:proofErr w:type="gramEnd"/>
      <w:r w:rsidRPr="00EC0D43">
        <w:rPr>
          <w:rStyle w:val="CodeInTextPACKT"/>
          <w:sz w:val="19"/>
          <w:szCs w:val="18"/>
        </w:rPr>
        <w:t>;0x3D8F8;;;$</w:t>
      </w:r>
      <w:proofErr w:type="spellStart"/>
      <w:r w:rsidRPr="00EC0D43">
        <w:rPr>
          <w:rStyle w:val="CodeInTextPACKT"/>
          <w:sz w:val="19"/>
          <w:szCs w:val="18"/>
        </w:rPr>
        <w:t>SalesGroupSid</w:t>
      </w:r>
      <w:proofErr w:type="spellEnd"/>
      <w:r w:rsidRPr="00EC0D43">
        <w:rPr>
          <w:rStyle w:val="CodeInTextPACKT"/>
          <w:sz w:val="19"/>
          <w:szCs w:val="18"/>
        </w:rPr>
        <w:t xml:space="preserve">)"+     </w:t>
      </w:r>
    </w:p>
    <w:p w14:paraId="123B3A81" w14:textId="77777777" w:rsidR="00EC0D43" w:rsidRPr="00EC0D43" w:rsidRDefault="00EC0D43" w:rsidP="00D03EAF">
      <w:pPr>
        <w:pStyle w:val="CodePACKT"/>
        <w:rPr>
          <w:rStyle w:val="CodeInTextPACKT"/>
          <w:sz w:val="19"/>
          <w:szCs w:val="18"/>
        </w:rPr>
      </w:pPr>
      <w:r w:rsidRPr="00EC0D43">
        <w:rPr>
          <w:rStyle w:val="CodeInTextPACKT"/>
          <w:sz w:val="19"/>
          <w:szCs w:val="18"/>
        </w:rPr>
        <w:t>         "(</w:t>
      </w:r>
      <w:proofErr w:type="gramStart"/>
      <w:r w:rsidRPr="00EC0D43">
        <w:rPr>
          <w:rStyle w:val="CodeInTextPACKT"/>
          <w:sz w:val="19"/>
          <w:szCs w:val="18"/>
        </w:rPr>
        <w:t>A;;</w:t>
      </w:r>
      <w:proofErr w:type="gramEnd"/>
      <w:r w:rsidRPr="00EC0D43">
        <w:rPr>
          <w:rStyle w:val="CodeInTextPACKT"/>
          <w:sz w:val="19"/>
          <w:szCs w:val="18"/>
        </w:rPr>
        <w:t>LCSWSDRCWDWO;;;$</w:t>
      </w:r>
      <w:proofErr w:type="spellStart"/>
      <w:r w:rsidRPr="00EC0D43">
        <w:rPr>
          <w:rStyle w:val="CodeInTextPACKT"/>
          <w:sz w:val="19"/>
          <w:szCs w:val="18"/>
        </w:rPr>
        <w:t>SalesAdminGroupSid</w:t>
      </w:r>
      <w:proofErr w:type="spellEnd"/>
      <w:r w:rsidRPr="00EC0D43">
        <w:rPr>
          <w:rStyle w:val="CodeInTextPACKT"/>
          <w:sz w:val="19"/>
          <w:szCs w:val="18"/>
        </w:rPr>
        <w:t xml:space="preserve">)" </w:t>
      </w:r>
    </w:p>
    <w:p w14:paraId="05402B20" w14:textId="77777777" w:rsidR="00EC0D43" w:rsidRPr="00EC0D43" w:rsidRDefault="00EC0D43" w:rsidP="00D03EAF">
      <w:pPr>
        <w:pStyle w:val="CodePACKT"/>
        <w:rPr>
          <w:rStyle w:val="CodeInTextPACKT"/>
          <w:sz w:val="19"/>
          <w:szCs w:val="18"/>
        </w:rPr>
      </w:pPr>
      <w:r w:rsidRPr="00EC0D43">
        <w:rPr>
          <w:rStyle w:val="CodeInTextPACKT"/>
          <w:sz w:val="19"/>
          <w:szCs w:val="18"/>
        </w:rPr>
        <w:t> </w:t>
      </w:r>
    </w:p>
    <w:p w14:paraId="09C33050" w14:textId="3E2FAE6B" w:rsidR="00EC0D43" w:rsidRPr="00EC0D43" w:rsidRDefault="00EC0D43" w:rsidP="00EC0D43">
      <w:pPr>
        <w:pStyle w:val="NumberedBulletPACKT"/>
        <w:rPr>
          <w:color w:val="000000"/>
          <w:lang w:val="en-GB" w:eastAsia="en-GB"/>
        </w:rPr>
      </w:pPr>
      <w:r w:rsidRPr="00EC0D43">
        <w:rPr>
          <w:lang w:val="en-GB" w:eastAsia="en-GB"/>
        </w:rPr>
        <w:t>Getting the Sales group's printer object</w:t>
      </w:r>
    </w:p>
    <w:p w14:paraId="5C28169C" w14:textId="77777777" w:rsidR="00EC0D43" w:rsidRPr="00EC0D43" w:rsidRDefault="00EC0D43" w:rsidP="00D03EAF">
      <w:pPr>
        <w:pStyle w:val="CodePACKT"/>
      </w:pPr>
      <w:r w:rsidRPr="00EC0D43">
        <w:lastRenderedPageBreak/>
        <w:t> </w:t>
      </w:r>
    </w:p>
    <w:p w14:paraId="20211DB1" w14:textId="39E6D9DC" w:rsidR="00EC0D43" w:rsidRPr="00EC0D43" w:rsidRDefault="00EC0D43" w:rsidP="00D03EAF">
      <w:pPr>
        <w:pStyle w:val="CodePACKT"/>
      </w:pPr>
      <w:r w:rsidRPr="00EC0D43">
        <w:t>$</w:t>
      </w:r>
      <w:proofErr w:type="spellStart"/>
      <w:r w:rsidRPr="00EC0D43">
        <w:t>SGPrinter</w:t>
      </w:r>
      <w:proofErr w:type="spellEnd"/>
      <w:r w:rsidRPr="00EC0D43">
        <w:t xml:space="preserve"> = Get-Printer -Name SalesPrinter1 -Full</w:t>
      </w:r>
    </w:p>
    <w:p w14:paraId="317CE4B8" w14:textId="77777777" w:rsidR="00EC0D43" w:rsidRPr="00EC0D43" w:rsidRDefault="00EC0D43" w:rsidP="00D03EAF">
      <w:pPr>
        <w:pStyle w:val="CodePACKT"/>
      </w:pPr>
      <w:r w:rsidRPr="00EC0D43">
        <w:t> </w:t>
      </w:r>
    </w:p>
    <w:p w14:paraId="1F5F4362" w14:textId="6C9E5A15" w:rsidR="00EC0D43" w:rsidRPr="00EC0D43" w:rsidRDefault="00EC0D43" w:rsidP="00EC0D43">
      <w:pPr>
        <w:pStyle w:val="NumberedBulletPACKT"/>
        <w:rPr>
          <w:color w:val="000000"/>
          <w:lang w:val="en-GB" w:eastAsia="en-GB"/>
        </w:rPr>
      </w:pPr>
      <w:r w:rsidRPr="00EC0D43">
        <w:rPr>
          <w:lang w:val="en-GB" w:eastAsia="en-GB"/>
        </w:rPr>
        <w:t>Setting the permissions</w:t>
      </w:r>
    </w:p>
    <w:p w14:paraId="6EAEBE40" w14:textId="77777777" w:rsidR="00EC0D43" w:rsidRPr="00EC0D43" w:rsidRDefault="00EC0D43" w:rsidP="00D03EAF">
      <w:pPr>
        <w:pStyle w:val="CodePACKT"/>
        <w:rPr>
          <w:rStyle w:val="CodeInTextPACKT"/>
          <w:sz w:val="19"/>
          <w:szCs w:val="18"/>
        </w:rPr>
      </w:pPr>
    </w:p>
    <w:p w14:paraId="24A8C698" w14:textId="3FCE76C2" w:rsidR="00EC0D43" w:rsidRPr="00EC0D43" w:rsidRDefault="00EC0D43" w:rsidP="00D03EAF">
      <w:pPr>
        <w:pStyle w:val="CodePACKT"/>
        <w:rPr>
          <w:rStyle w:val="CodeInTextPACKT"/>
          <w:sz w:val="19"/>
          <w:szCs w:val="18"/>
        </w:rPr>
      </w:pPr>
      <w:r w:rsidRPr="00EC0D43">
        <w:rPr>
          <w:rStyle w:val="CodeInTextPACKT"/>
          <w:sz w:val="19"/>
          <w:szCs w:val="18"/>
        </w:rPr>
        <w:t> $</w:t>
      </w:r>
      <w:proofErr w:type="spellStart"/>
      <w:r w:rsidRPr="00EC0D43">
        <w:rPr>
          <w:rStyle w:val="CodeInTextPACKT"/>
          <w:sz w:val="19"/>
          <w:szCs w:val="18"/>
        </w:rPr>
        <w:t>SGPrinter</w:t>
      </w:r>
      <w:proofErr w:type="spellEnd"/>
      <w:r w:rsidRPr="00EC0D43">
        <w:rPr>
          <w:rStyle w:val="CodeInTextPACKT"/>
          <w:sz w:val="19"/>
          <w:szCs w:val="18"/>
        </w:rPr>
        <w:t xml:space="preserve"> | Set-Printer -Permission $SDDL</w:t>
      </w:r>
    </w:p>
    <w:p w14:paraId="79D76D56" w14:textId="77777777" w:rsidR="00EC0D43" w:rsidRPr="00EC0D43" w:rsidRDefault="00EC0D43" w:rsidP="00D03EAF">
      <w:pPr>
        <w:pStyle w:val="CodePACKT"/>
        <w:rPr>
          <w:rStyle w:val="CodeInTextPACKT"/>
          <w:sz w:val="19"/>
          <w:szCs w:val="18"/>
        </w:rPr>
      </w:pPr>
      <w:r w:rsidRPr="00EC0D43">
        <w:rPr>
          <w:rStyle w:val="CodeInTextPACKT"/>
          <w:sz w:val="19"/>
          <w:szCs w:val="18"/>
        </w:rPr>
        <w:t> </w:t>
      </w:r>
    </w:p>
    <w:p w14:paraId="588A7E51" w14:textId="25C098C4" w:rsidR="00EC0D43" w:rsidRPr="00EC0D43" w:rsidRDefault="00EC0D43" w:rsidP="00EC0D43">
      <w:pPr>
        <w:pStyle w:val="NumberedBulletPACKT"/>
        <w:rPr>
          <w:color w:val="000000"/>
          <w:lang w:val="en-GB" w:eastAsia="en-GB"/>
        </w:rPr>
      </w:pPr>
      <w:r w:rsidRPr="00EC0D43">
        <w:rPr>
          <w:color w:val="000000"/>
          <w:lang w:val="en-GB" w:eastAsia="en-GB"/>
        </w:rPr>
        <w:t> </w:t>
      </w:r>
      <w:r>
        <w:rPr>
          <w:color w:val="000000"/>
          <w:lang w:val="en-GB" w:eastAsia="en-GB"/>
        </w:rPr>
        <w:t xml:space="preserve">Checking </w:t>
      </w:r>
      <w:r w:rsidRPr="00EC0D43">
        <w:rPr>
          <w:lang w:val="en-GB" w:eastAsia="en-GB"/>
        </w:rPr>
        <w:t xml:space="preserve">the </w:t>
      </w:r>
      <w:r>
        <w:rPr>
          <w:lang w:val="en-GB" w:eastAsia="en-GB"/>
        </w:rPr>
        <w:t xml:space="preserve">printer’s </w:t>
      </w:r>
      <w:r w:rsidRPr="00EC0D43">
        <w:rPr>
          <w:lang w:val="en-GB" w:eastAsia="en-GB"/>
        </w:rPr>
        <w:t>permissions from the GUI</w:t>
      </w:r>
    </w:p>
    <w:p w14:paraId="541CCFDA" w14:textId="22E9E0E2" w:rsidR="00EC0D43" w:rsidRPr="00C97492" w:rsidRDefault="00EC0D43" w:rsidP="00C97492">
      <w:pPr>
        <w:pStyle w:val="NormalPACKT"/>
      </w:pPr>
      <w:r w:rsidRPr="00C97492">
        <w:t>Check the printer’s security settin</w:t>
      </w:r>
      <w:r w:rsidR="00C97492" w:rsidRPr="00C97492">
        <w:t>g</w:t>
      </w:r>
      <w:r w:rsidRPr="00C97492">
        <w:t xml:space="preserve">s from the Settings applet in </w:t>
      </w:r>
      <w:r w:rsidRPr="00C97492">
        <w:rPr>
          <w:rStyle w:val="NormalPACKTChar"/>
        </w:rPr>
        <w:t>Windows</w:t>
      </w:r>
      <w:r w:rsidR="00C97492">
        <w:rPr>
          <w:rStyle w:val="NormalPACKTChar"/>
        </w:rPr>
        <w:t>.</w:t>
      </w:r>
    </w:p>
    <w:p w14:paraId="7B30EAA2" w14:textId="68B16773" w:rsidR="00680501" w:rsidRDefault="00680501" w:rsidP="00680501">
      <w:pPr>
        <w:pStyle w:val="Heading2"/>
        <w:numPr>
          <w:ilvl w:val="1"/>
          <w:numId w:val="3"/>
        </w:numPr>
        <w:tabs>
          <w:tab w:val="left" w:pos="0"/>
        </w:tabs>
      </w:pPr>
      <w:r>
        <w:t>How it works...</w:t>
      </w:r>
    </w:p>
    <w:p w14:paraId="2D3E3F5C" w14:textId="77777777" w:rsidR="00EC0D43" w:rsidRPr="00EC0D43" w:rsidRDefault="00EC0D43" w:rsidP="00EC0D43">
      <w:pPr>
        <w:pStyle w:val="NormalPACKT"/>
        <w:rPr>
          <w:lang w:val="en-GB"/>
        </w:rPr>
      </w:pPr>
      <w:r w:rsidRPr="00EC0D43">
        <w:rPr>
          <w:lang w:val="en-GB"/>
        </w:rPr>
        <w:t xml:space="preserve">In </w:t>
      </w:r>
      <w:r w:rsidRPr="00EC0D43">
        <w:rPr>
          <w:rStyle w:val="ItalicsPACKT"/>
          <w:lang w:val="en-GB"/>
        </w:rPr>
        <w:t>step 1</w:t>
      </w:r>
      <w:r w:rsidRPr="00EC0D43">
        <w:rPr>
          <w:lang w:val="en-GB"/>
        </w:rPr>
        <w:t xml:space="preserve">, you create a new OU in the </w:t>
      </w:r>
      <w:r w:rsidRPr="00EC0D43">
        <w:rPr>
          <w:rStyle w:val="CodeInTextPACKT"/>
          <w:lang w:val="en-GB"/>
        </w:rPr>
        <w:t>Reskit.Org</w:t>
      </w:r>
      <w:r w:rsidRPr="00EC0D43">
        <w:rPr>
          <w:lang w:val="en-GB"/>
        </w:rPr>
        <w:t xml:space="preserve"> domain (</w:t>
      </w:r>
      <w:r w:rsidRPr="00EC0D43">
        <w:rPr>
          <w:rStyle w:val="CodeInTextPACKT"/>
          <w:lang w:val="en-GB"/>
        </w:rPr>
        <w:t>Sales</w:t>
      </w:r>
      <w:r w:rsidRPr="00EC0D43">
        <w:rPr>
          <w:lang w:val="en-GB"/>
        </w:rPr>
        <w:t>), then create two new Universal security groups (</w:t>
      </w:r>
      <w:r w:rsidRPr="00EC0D43">
        <w:rPr>
          <w:rStyle w:val="CodeInTextPACKT"/>
          <w:lang w:val="en-GB"/>
        </w:rPr>
        <w:t>SalesGroup</w:t>
      </w:r>
      <w:r w:rsidRPr="00EC0D43">
        <w:rPr>
          <w:lang w:val="en-GB"/>
        </w:rPr>
        <w:t xml:space="preserve"> and </w:t>
      </w:r>
      <w:proofErr w:type="spellStart"/>
      <w:r w:rsidRPr="00EC0D43">
        <w:rPr>
          <w:rStyle w:val="CodeInTextPACKT"/>
          <w:lang w:val="en-GB"/>
        </w:rPr>
        <w:t>SalesAdmins</w:t>
      </w:r>
      <w:proofErr w:type="spellEnd"/>
      <w:r w:rsidRPr="00EC0D43">
        <w:rPr>
          <w:lang w:val="en-GB"/>
        </w:rPr>
        <w:t xml:space="preserve">). </w:t>
      </w:r>
    </w:p>
    <w:p w14:paraId="48116E49" w14:textId="7406A236" w:rsidR="00EC0D43" w:rsidRPr="00EC0D43" w:rsidRDefault="00EC0D43" w:rsidP="00EC0D43">
      <w:pPr>
        <w:pStyle w:val="NormalPACKT"/>
        <w:rPr>
          <w:lang w:val="en-GB"/>
        </w:rPr>
      </w:pPr>
      <w:r w:rsidRPr="00EC0D43">
        <w:rPr>
          <w:lang w:val="en-GB"/>
        </w:rPr>
        <w:t xml:space="preserve">In </w:t>
      </w:r>
      <w:r w:rsidRPr="00EC0D43">
        <w:rPr>
          <w:rStyle w:val="ItalicsPACKT"/>
          <w:lang w:val="en-GB"/>
        </w:rPr>
        <w:t>step 2</w:t>
      </w:r>
      <w:r w:rsidRPr="00EC0D43">
        <w:rPr>
          <w:lang w:val="en-GB"/>
        </w:rPr>
        <w:t xml:space="preserve">, you create two </w:t>
      </w:r>
      <w:proofErr w:type="spellStart"/>
      <w:proofErr w:type="gramStart"/>
      <w:r w:rsidRPr="00EC0D43">
        <w:rPr>
          <w:rStyle w:val="CodeInTextPACKT"/>
          <w:lang w:val="en-GB"/>
        </w:rPr>
        <w:t>Security.Principal.NTAccou</w:t>
      </w:r>
      <w:r w:rsidRPr="00EC0D43">
        <w:rPr>
          <w:lang w:val="en-GB"/>
        </w:rPr>
        <w:t>nt</w:t>
      </w:r>
      <w:proofErr w:type="spellEnd"/>
      <w:proofErr w:type="gramEnd"/>
      <w:r w:rsidRPr="00EC0D43">
        <w:rPr>
          <w:lang w:val="en-GB"/>
        </w:rPr>
        <w:t xml:space="preserve"> objects with the properties for the two security groups. In </w:t>
      </w:r>
      <w:r w:rsidRPr="00EC0D43">
        <w:rPr>
          <w:rStyle w:val="ItalicsPACKT"/>
          <w:lang w:val="en-GB"/>
        </w:rPr>
        <w:t>step 3</w:t>
      </w:r>
      <w:r w:rsidRPr="00EC0D43">
        <w:rPr>
          <w:lang w:val="en-GB"/>
        </w:rPr>
        <w:t xml:space="preserve">, you use these two new objects to retrieve the Security IDs (SIDs) for each of the groups. In </w:t>
      </w:r>
      <w:r w:rsidRPr="00EC0D43">
        <w:rPr>
          <w:rStyle w:val="ItalicsPACKT"/>
          <w:lang w:val="en-GB"/>
        </w:rPr>
        <w:t>step 4</w:t>
      </w:r>
      <w:r w:rsidRPr="00EC0D43">
        <w:rPr>
          <w:lang w:val="en-GB"/>
        </w:rPr>
        <w:t xml:space="preserve">, you </w:t>
      </w:r>
      <w:proofErr w:type="spellStart"/>
      <w:r w:rsidRPr="00EC0D43">
        <w:rPr>
          <w:lang w:val="en-GB"/>
        </w:rPr>
        <w:t>crateate</w:t>
      </w:r>
      <w:proofErr w:type="spellEnd"/>
      <w:r w:rsidRPr="00EC0D43">
        <w:rPr>
          <w:lang w:val="en-GB"/>
        </w:rPr>
        <w:t xml:space="preserve"> a Security Descriptor Description Language (SDDL) permission set. </w:t>
      </w:r>
    </w:p>
    <w:p w14:paraId="5FC0B365" w14:textId="18B42B05" w:rsidR="00EC0D43" w:rsidRPr="00EC0D43" w:rsidRDefault="00EC0D43" w:rsidP="00EC0D43">
      <w:pPr>
        <w:pStyle w:val="NormalPACKT"/>
        <w:rPr>
          <w:lang w:val="en-GB"/>
        </w:rPr>
      </w:pPr>
      <w:r w:rsidRPr="00EC0D43">
        <w:rPr>
          <w:lang w:val="en-GB"/>
        </w:rPr>
        <w:t xml:space="preserve">In </w:t>
      </w:r>
      <w:r w:rsidRPr="00EC0D43">
        <w:rPr>
          <w:rStyle w:val="ItalicsPACKT"/>
          <w:lang w:val="en-GB"/>
        </w:rPr>
        <w:t>step 5</w:t>
      </w:r>
      <w:r w:rsidRPr="00EC0D43">
        <w:rPr>
          <w:lang w:val="en-GB"/>
        </w:rPr>
        <w:t xml:space="preserve">, you use the </w:t>
      </w:r>
      <w:r w:rsidRPr="00EC0D43">
        <w:rPr>
          <w:rStyle w:val="CodeInTextPACKT"/>
          <w:lang w:val="en-GB"/>
        </w:rPr>
        <w:t>Get-Printer</w:t>
      </w:r>
      <w:r w:rsidRPr="00EC0D43">
        <w:rPr>
          <w:lang w:val="en-GB"/>
        </w:rPr>
        <w:t xml:space="preserve"> to return a WMI object that describe</w:t>
      </w:r>
      <w:r w:rsidR="00C97492">
        <w:rPr>
          <w:lang w:val="en-GB"/>
        </w:rPr>
        <w:t>s</w:t>
      </w:r>
      <w:r w:rsidRPr="00EC0D43">
        <w:rPr>
          <w:lang w:val="en-GB"/>
        </w:rPr>
        <w:t xml:space="preserve"> the printer. Then in </w:t>
      </w:r>
      <w:r w:rsidRPr="00EC0D43">
        <w:rPr>
          <w:rStyle w:val="ItalicsPACKT"/>
          <w:lang w:val="en-GB"/>
        </w:rPr>
        <w:t>step 6</w:t>
      </w:r>
      <w:r w:rsidRPr="00EC0D43">
        <w:rPr>
          <w:lang w:val="en-GB"/>
        </w:rPr>
        <w:t xml:space="preserve">, you use </w:t>
      </w:r>
      <w:r w:rsidRPr="00EC0D43">
        <w:rPr>
          <w:rStyle w:val="CodeInTextPACKT"/>
          <w:lang w:val="en-GB"/>
        </w:rPr>
        <w:t xml:space="preserve">Set-Printer </w:t>
      </w:r>
      <w:r w:rsidRPr="00EC0D43">
        <w:rPr>
          <w:lang w:val="en-GB"/>
        </w:rPr>
        <w:t>to set the ACL for your printer. These first six steps produce no console output.</w:t>
      </w:r>
    </w:p>
    <w:p w14:paraId="7EAF1177" w14:textId="77777777" w:rsidR="00EC0D43" w:rsidRPr="00EC0D43" w:rsidRDefault="00EC0D43" w:rsidP="00EC0D43">
      <w:pPr>
        <w:pStyle w:val="NormalPACKT"/>
        <w:rPr>
          <w:lang w:val="en-GB"/>
        </w:rPr>
      </w:pPr>
      <w:r w:rsidRPr="00EC0D43">
        <w:rPr>
          <w:lang w:val="en-GB"/>
        </w:rPr>
        <w:t xml:space="preserve">In </w:t>
      </w:r>
      <w:r w:rsidRPr="00EC0D43">
        <w:rPr>
          <w:rStyle w:val="ItalicsPACKT"/>
          <w:lang w:val="en-GB"/>
        </w:rPr>
        <w:t>step 7</w:t>
      </w:r>
      <w:r w:rsidRPr="00EC0D43">
        <w:rPr>
          <w:lang w:val="en-GB"/>
        </w:rPr>
        <w:t>, you observe the ACL by using the Windows Printer GUI. The output looks like this:</w:t>
      </w:r>
    </w:p>
    <w:p w14:paraId="1D3DF207" w14:textId="13F94477" w:rsidR="00EC0D43" w:rsidRDefault="00EC0D43" w:rsidP="00EC0D43">
      <w:pPr>
        <w:pStyle w:val="NormalPACKT"/>
        <w:rPr>
          <w:lang w:val="en-GB"/>
        </w:rPr>
      </w:pPr>
      <w:r>
        <w:rPr>
          <w:noProof/>
        </w:rPr>
        <w:drawing>
          <wp:inline distT="0" distB="0" distL="0" distR="0" wp14:anchorId="5CC43656" wp14:editId="060A35E0">
            <wp:extent cx="5731510" cy="32683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68345"/>
                    </a:xfrm>
                    <a:prstGeom prst="rect">
                      <a:avLst/>
                    </a:prstGeom>
                  </pic:spPr>
                </pic:pic>
              </a:graphicData>
            </a:graphic>
          </wp:inline>
        </w:drawing>
      </w:r>
      <w:r w:rsidRPr="00EC0D43">
        <w:rPr>
          <w:lang w:val="en-GB"/>
        </w:rPr>
        <w:t xml:space="preserve"> </w:t>
      </w:r>
    </w:p>
    <w:p w14:paraId="4770BAB4" w14:textId="02990159" w:rsidR="00EC0D43" w:rsidRDefault="00EC0D43" w:rsidP="00EC0D43">
      <w:pPr>
        <w:pStyle w:val="FigureCaptionPACKT"/>
      </w:pPr>
      <w:commentRangeStart w:id="106"/>
      <w:r>
        <w:t>Figure 9.</w:t>
      </w:r>
      <w:del w:id="107" w:author="Thomas Lee" w:date="2022-12-01T18:52:00Z">
        <w:r w:rsidDel="00D03EAF">
          <w:delText>17</w:delText>
        </w:r>
      </w:del>
      <w:ins w:id="108" w:author="Thomas Lee" w:date="2022-12-01T18:52:00Z">
        <w:r w:rsidR="00D03EAF">
          <w:t>1</w:t>
        </w:r>
        <w:r w:rsidR="00D03EAF">
          <w:t>9</w:t>
        </w:r>
      </w:ins>
      <w:r>
        <w:t xml:space="preserve">: </w:t>
      </w:r>
      <w:r w:rsidRPr="00EC0D43">
        <w:t xml:space="preserve">Viewing </w:t>
      </w:r>
      <w:r>
        <w:t>printer security settings</w:t>
      </w:r>
      <w:commentRangeEnd w:id="106"/>
      <w:r w:rsidR="003913F0">
        <w:rPr>
          <w:rStyle w:val="CommentReference"/>
          <w:rFonts w:ascii="Arial" w:hAnsi="Arial" w:cs="Arial"/>
          <w:bCs/>
          <w:lang w:val="en-US"/>
        </w:rPr>
        <w:commentReference w:id="106"/>
      </w:r>
    </w:p>
    <w:p w14:paraId="4AB75425" w14:textId="7AFED509"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del w:id="109" w:author="Thomas Lee" w:date="2022-12-01T18:52:00Z">
        <w:r w:rsidDel="00D03EAF">
          <w:delText>17</w:delText>
        </w:r>
      </w:del>
      <w:ins w:id="110" w:author="Thomas Lee" w:date="2022-12-01T18:52:00Z">
        <w:r w:rsidR="00D03EAF">
          <w:t>1</w:t>
        </w:r>
        <w:r w:rsidR="00D03EAF">
          <w:t>9</w:t>
        </w:r>
      </w:ins>
      <w:r w:rsidRPr="006D38BA">
        <w:t>.png</w:t>
      </w:r>
    </w:p>
    <w:p w14:paraId="1EA65160" w14:textId="77777777" w:rsidR="00680501" w:rsidRDefault="00680501" w:rsidP="00680501">
      <w:pPr>
        <w:pStyle w:val="Heading2"/>
      </w:pPr>
      <w:r>
        <w:t>There's more...</w:t>
      </w:r>
    </w:p>
    <w:p w14:paraId="0A045921" w14:textId="6B251138" w:rsidR="00EC0D43" w:rsidRPr="00EC0D43" w:rsidRDefault="00EC0D43" w:rsidP="00EC0D43">
      <w:pPr>
        <w:pStyle w:val="NormalPACKT"/>
        <w:rPr>
          <w:lang w:val="en-GB"/>
        </w:rPr>
      </w:pPr>
      <w:r w:rsidRPr="00EC0D43">
        <w:rPr>
          <w:lang w:val="en-GB"/>
        </w:rPr>
        <w:t xml:space="preserve">In this recipe, you </w:t>
      </w:r>
      <w:r>
        <w:rPr>
          <w:lang w:val="en-GB"/>
        </w:rPr>
        <w:t xml:space="preserve">update the </w:t>
      </w:r>
      <w:r w:rsidRPr="00EC0D43">
        <w:rPr>
          <w:lang w:val="en-GB"/>
        </w:rPr>
        <w:t xml:space="preserve">ACL for the Sales Group printer </w:t>
      </w:r>
      <w:r w:rsidRPr="00EC0D43">
        <w:rPr>
          <w:rStyle w:val="CodeInTextPACKT"/>
          <w:lang w:val="en-GB"/>
        </w:rPr>
        <w:t>SalesPrinter1</w:t>
      </w:r>
      <w:r w:rsidRPr="00EC0D43">
        <w:rPr>
          <w:lang w:val="en-GB"/>
        </w:rPr>
        <w:t xml:space="preserve">. The recipe </w:t>
      </w:r>
      <w:r w:rsidR="00C97492">
        <w:rPr>
          <w:lang w:val="en-GB"/>
        </w:rPr>
        <w:t>uses</w:t>
      </w:r>
      <w:r w:rsidRPr="00EC0D43">
        <w:rPr>
          <w:lang w:val="en-GB"/>
        </w:rPr>
        <w:t xml:space="preserve"> a .NET object to obtain the SIDs for two security groups. Then you hand-construct the SDDL and apply it to the printer. </w:t>
      </w:r>
    </w:p>
    <w:p w14:paraId="07768C72" w14:textId="081291C6" w:rsidR="00680501" w:rsidRDefault="00EC0D43" w:rsidP="00EC0D43">
      <w:pPr>
        <w:pStyle w:val="NormalPACKT"/>
        <w:rPr>
          <w:lang w:val="en-GB"/>
        </w:rPr>
      </w:pPr>
      <w:r w:rsidRPr="00EC0D43">
        <w:rPr>
          <w:lang w:val="en-GB"/>
        </w:rPr>
        <w:lastRenderedPageBreak/>
        <w:t xml:space="preserve">Unlike NTFS, there are no third third-party printer ACL management tools readily available to simplify the setting of ACLs. SDDL is the default mechanism, but it is not always straightforward. For some details on SDDL, see </w:t>
      </w:r>
      <w:r w:rsidRPr="00EC0D43">
        <w:rPr>
          <w:rStyle w:val="URLPACKTChar"/>
          <w:lang w:val="en-GB"/>
        </w:rPr>
        <w:t>http://3.95.189.156.xip.io/blog/an-sddl-primer/</w:t>
      </w:r>
      <w:r w:rsidRPr="00EC0D43">
        <w:rPr>
          <w:lang w:val="en-GB"/>
        </w:rPr>
        <w:t>.</w:t>
      </w:r>
    </w:p>
    <w:p w14:paraId="01AD3351" w14:textId="3711B532" w:rsidR="00680501" w:rsidRDefault="003748B7" w:rsidP="00680501">
      <w:pPr>
        <w:pStyle w:val="Heading1"/>
      </w:pPr>
      <w:r>
        <w:t>Creating a printer pool</w:t>
      </w:r>
    </w:p>
    <w:p w14:paraId="52875BD5" w14:textId="002A2D37" w:rsidR="00296553" w:rsidRDefault="00296553" w:rsidP="00296553">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ool's printers</w:t>
      </w:r>
      <w:r w:rsidRPr="00793D5C">
        <w:t xml:space="preserve">. This feature is </w:t>
      </w:r>
      <w:r>
        <w:t>help</w:t>
      </w:r>
      <w:r w:rsidRPr="00793D5C">
        <w:t>ful in environments where users print</w:t>
      </w:r>
      <w:r>
        <w:t xml:space="preserve"> large numbers of documents </w:t>
      </w:r>
      <w:r w:rsidRPr="00793D5C">
        <w:t>and need the</w:t>
      </w:r>
      <w:r>
        <w:t xml:space="preserve"> </w:t>
      </w:r>
      <w:r w:rsidRPr="00793D5C">
        <w:t>speed additional printers can provide</w:t>
      </w:r>
      <w:r>
        <w:t xml:space="preserve"> without asking</w:t>
      </w:r>
      <w:r w:rsidRPr="00793D5C">
        <w:t xml:space="preserve"> the user to choose </w:t>
      </w:r>
      <w:r>
        <w:t>the</w:t>
      </w:r>
      <w:r w:rsidRPr="00793D5C">
        <w:t xml:space="preserve"> specific</w:t>
      </w:r>
      <w:r>
        <w:t xml:space="preserve"> </w:t>
      </w:r>
      <w:r w:rsidRPr="00793D5C">
        <w:t>print device.</w:t>
      </w:r>
    </w:p>
    <w:p w14:paraId="2DDAEF1E" w14:textId="10C7E80D" w:rsidR="00296553" w:rsidRPr="00793D5C" w:rsidRDefault="00296553" w:rsidP="00296553">
      <w:pPr>
        <w:pStyle w:val="NormalPACKT"/>
        <w:rPr>
          <w:lang w:val="en-GB"/>
        </w:rPr>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Pr="00793D5C">
        <w:rPr>
          <w:rStyle w:val="CodeInTextPACKT"/>
        </w:rPr>
        <w:t>PrintUI.DLL</w:t>
      </w:r>
      <w:r w:rsidRPr="008229AA">
        <w:t xml:space="preserve"> </w:t>
      </w:r>
      <w:r w:rsidRPr="00793D5C">
        <w:t xml:space="preserve">and </w:t>
      </w:r>
      <w:r w:rsidRPr="00793D5C">
        <w:rPr>
          <w:rStyle w:val="CodeInTextPACKT"/>
        </w:rPr>
        <w:t>RunDLL32</w:t>
      </w:r>
      <w:r w:rsidRPr="00793D5C">
        <w:t xml:space="preserve"> to deploy </w:t>
      </w:r>
      <w:r>
        <w:t>your</w:t>
      </w:r>
      <w:r w:rsidRPr="00793D5C">
        <w:t xml:space="preserve"> printer pool.</w:t>
      </w:r>
      <w:r>
        <w:t xml:space="preserve"> </w:t>
      </w:r>
      <w:r w:rsidRPr="00793D5C">
        <w:t>This</w:t>
      </w:r>
      <w:r>
        <w:t xml:space="preserve"> recipe is another</w:t>
      </w:r>
      <w:r w:rsidRPr="00793D5C">
        <w:t xml:space="preserve"> example of</w:t>
      </w:r>
      <w:r>
        <w:t xml:space="preserve"> </w:t>
      </w:r>
      <w:r w:rsidRPr="00793D5C">
        <w:t>utilizing older console applications to achieve your objective.</w:t>
      </w:r>
      <w:r>
        <w:t xml:space="preserve"> </w:t>
      </w:r>
    </w:p>
    <w:p w14:paraId="6C96573B" w14:textId="77777777" w:rsidR="00680501" w:rsidRDefault="00680501" w:rsidP="00680501">
      <w:pPr>
        <w:pStyle w:val="Heading2"/>
        <w:tabs>
          <w:tab w:val="left" w:pos="0"/>
        </w:tabs>
      </w:pPr>
      <w:r>
        <w:t>Getting ready</w:t>
      </w:r>
    </w:p>
    <w:p w14:paraId="5E9D641A" w14:textId="626C2C61" w:rsidR="00680501" w:rsidRPr="009D0F10" w:rsidRDefault="00EC0D43" w:rsidP="00680501">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571618FA" w14:textId="46F7FF85" w:rsidR="00680501" w:rsidRDefault="00680501" w:rsidP="00680501">
      <w:pPr>
        <w:pStyle w:val="Heading2"/>
        <w:tabs>
          <w:tab w:val="left" w:pos="0"/>
        </w:tabs>
      </w:pPr>
      <w:r>
        <w:t>How to do it...</w:t>
      </w:r>
    </w:p>
    <w:p w14:paraId="2B98DF00" w14:textId="77777777" w:rsidR="00135455" w:rsidRPr="00135455" w:rsidRDefault="00135455" w:rsidP="00135455">
      <w:pPr>
        <w:shd w:val="clear" w:color="auto" w:fill="FFFFFF"/>
        <w:spacing w:before="0" w:after="0" w:line="285" w:lineRule="atLeast"/>
        <w:rPr>
          <w:rFonts w:ascii="Cascadia Code" w:hAnsi="Cascadia Code" w:cs="Cascadia Code"/>
          <w:bCs w:val="0"/>
          <w:color w:val="000000"/>
          <w:sz w:val="21"/>
          <w:szCs w:val="21"/>
          <w:lang w:val="en-GB" w:eastAsia="en-GB"/>
        </w:rPr>
      </w:pPr>
    </w:p>
    <w:p w14:paraId="22AFDFB0" w14:textId="1C266332" w:rsidR="00135455" w:rsidRPr="00135455" w:rsidRDefault="00135455" w:rsidP="00135455">
      <w:pPr>
        <w:pStyle w:val="NumberedBulletPACKT"/>
        <w:numPr>
          <w:ilvl w:val="0"/>
          <w:numId w:val="25"/>
        </w:numPr>
        <w:rPr>
          <w:color w:val="000000"/>
          <w:lang w:val="en-GB" w:eastAsia="en-GB"/>
        </w:rPr>
      </w:pPr>
      <w:r w:rsidRPr="00135455">
        <w:rPr>
          <w:lang w:val="en-GB" w:eastAsia="en-GB"/>
        </w:rPr>
        <w:t xml:space="preserve">Adding a port for the printer </w:t>
      </w:r>
    </w:p>
    <w:p w14:paraId="49DCE4E9" w14:textId="77777777" w:rsidR="00135455" w:rsidRDefault="00135455" w:rsidP="00D03EAF">
      <w:pPr>
        <w:pStyle w:val="CodePACKT"/>
      </w:pPr>
    </w:p>
    <w:p w14:paraId="502530DD" w14:textId="681D5F46" w:rsidR="00135455" w:rsidRPr="00135455" w:rsidRDefault="00135455" w:rsidP="00D03EAF">
      <w:pPr>
        <w:pStyle w:val="CodePACKT"/>
        <w:rPr>
          <w:rStyle w:val="CodeInTextPACKT"/>
        </w:rPr>
      </w:pPr>
      <w:r w:rsidRPr="00135455">
        <w:rPr>
          <w:rStyle w:val="CodeInTextPACKT"/>
        </w:rPr>
        <w:t>$P = 'SalesPP2' # new printer port name</w:t>
      </w:r>
    </w:p>
    <w:p w14:paraId="3DD06487" w14:textId="77777777" w:rsidR="00135455" w:rsidRPr="00135455" w:rsidRDefault="00135455" w:rsidP="00D03EAF">
      <w:pPr>
        <w:pStyle w:val="CodePACKT"/>
        <w:rPr>
          <w:rStyle w:val="CodeInTextPACKT"/>
        </w:rPr>
      </w:pPr>
      <w:r w:rsidRPr="00135455">
        <w:rPr>
          <w:rStyle w:val="CodeInTextPACKT"/>
        </w:rPr>
        <w:t>Add-</w:t>
      </w:r>
      <w:proofErr w:type="spellStart"/>
      <w:r w:rsidRPr="00135455">
        <w:rPr>
          <w:rStyle w:val="CodeInTextPACKT"/>
        </w:rPr>
        <w:t>PrinterPort</w:t>
      </w:r>
      <w:proofErr w:type="spellEnd"/>
      <w:r w:rsidRPr="00135455">
        <w:rPr>
          <w:rStyle w:val="CodeInTextPACKT"/>
        </w:rPr>
        <w:t xml:space="preserve"> -Name $P -</w:t>
      </w:r>
      <w:proofErr w:type="spellStart"/>
      <w:r w:rsidRPr="00135455">
        <w:rPr>
          <w:rStyle w:val="CodeInTextPACKT"/>
        </w:rPr>
        <w:t>PrinterHostAddress</w:t>
      </w:r>
      <w:proofErr w:type="spellEnd"/>
      <w:r w:rsidRPr="00135455">
        <w:rPr>
          <w:rStyle w:val="CodeInTextPACKT"/>
        </w:rPr>
        <w:t xml:space="preserve"> 10.10.10.62 </w:t>
      </w:r>
    </w:p>
    <w:p w14:paraId="7EAD6B80" w14:textId="77777777" w:rsidR="00135455" w:rsidRPr="00135455" w:rsidRDefault="00135455" w:rsidP="00D03EAF">
      <w:pPr>
        <w:pStyle w:val="CodePACKT"/>
      </w:pPr>
    </w:p>
    <w:p w14:paraId="5E02133F" w14:textId="19DC7980" w:rsidR="00135455" w:rsidRPr="00135455" w:rsidRDefault="00135455" w:rsidP="00C97492">
      <w:pPr>
        <w:pStyle w:val="NumberedBulletPACKT"/>
        <w:rPr>
          <w:color w:val="000000"/>
          <w:lang w:val="en-GB" w:eastAsia="en-GB"/>
        </w:rPr>
      </w:pPr>
      <w:r w:rsidRPr="00135455">
        <w:rPr>
          <w:lang w:val="en-GB" w:eastAsia="en-GB"/>
        </w:rPr>
        <w:t xml:space="preserve">Creating the printer pool for </w:t>
      </w:r>
      <w:r w:rsidRPr="00C97492">
        <w:rPr>
          <w:rStyle w:val="CodeInTextPACKT"/>
        </w:rPr>
        <w:t>SalesPrinter1</w:t>
      </w:r>
    </w:p>
    <w:p w14:paraId="1072D1A1" w14:textId="77777777" w:rsidR="00C97492" w:rsidRPr="00C97492" w:rsidRDefault="00C97492" w:rsidP="00D03EAF">
      <w:pPr>
        <w:pStyle w:val="CodePACKT"/>
        <w:rPr>
          <w:rStyle w:val="CodeInTextPACKT"/>
        </w:rPr>
      </w:pPr>
    </w:p>
    <w:p w14:paraId="10A93A92" w14:textId="7311E45E" w:rsidR="00135455" w:rsidRPr="001511AB" w:rsidRDefault="00135455" w:rsidP="00D03EAF">
      <w:pPr>
        <w:pStyle w:val="CodePACKT"/>
        <w:rPr>
          <w:rStyle w:val="CodeInTextPACKT"/>
          <w:lang w:val="fr-FR"/>
        </w:rPr>
      </w:pPr>
      <w:r w:rsidRPr="001511AB">
        <w:rPr>
          <w:rStyle w:val="CodeInTextPACKT"/>
          <w:lang w:val="fr-FR"/>
        </w:rPr>
        <w:t>$Printer = 'SalesPrinter1'</w:t>
      </w:r>
    </w:p>
    <w:p w14:paraId="4738AEFB" w14:textId="77777777" w:rsidR="00135455" w:rsidRPr="001511AB" w:rsidRDefault="00135455" w:rsidP="00D03EAF">
      <w:pPr>
        <w:pStyle w:val="CodePACKT"/>
        <w:rPr>
          <w:rStyle w:val="CodeInTextPACKT"/>
          <w:lang w:val="fr-FR"/>
        </w:rPr>
      </w:pPr>
      <w:r w:rsidRPr="001511AB">
        <w:rPr>
          <w:rStyle w:val="CodeInTextPACKT"/>
          <w:lang w:val="fr-FR"/>
        </w:rPr>
        <w:t>$P1      = '</w:t>
      </w:r>
      <w:proofErr w:type="spellStart"/>
      <w:r w:rsidRPr="001511AB">
        <w:rPr>
          <w:rStyle w:val="CodeInTextPACKT"/>
          <w:lang w:val="fr-FR"/>
        </w:rPr>
        <w:t>SalesPP</w:t>
      </w:r>
      <w:proofErr w:type="spellEnd"/>
      <w:r w:rsidRPr="001511AB">
        <w:rPr>
          <w:rStyle w:val="CodeInTextPACKT"/>
          <w:lang w:val="fr-FR"/>
        </w:rPr>
        <w:t>'   # First printer port</w:t>
      </w:r>
    </w:p>
    <w:p w14:paraId="649DB902" w14:textId="77777777" w:rsidR="00135455" w:rsidRPr="001511AB" w:rsidRDefault="00135455" w:rsidP="00D03EAF">
      <w:pPr>
        <w:pStyle w:val="CodePACKT"/>
        <w:rPr>
          <w:rStyle w:val="CodeInTextPACKT"/>
          <w:lang w:val="fr-FR"/>
        </w:rPr>
      </w:pPr>
      <w:r w:rsidRPr="001511AB">
        <w:rPr>
          <w:rStyle w:val="CodeInTextPACKT"/>
          <w:lang w:val="fr-FR"/>
        </w:rPr>
        <w:t>$P2      = 'SalesPP2</w:t>
      </w:r>
      <w:proofErr w:type="gramStart"/>
      <w:r w:rsidRPr="001511AB">
        <w:rPr>
          <w:rStyle w:val="CodeInTextPACKT"/>
          <w:lang w:val="fr-FR"/>
        </w:rPr>
        <w:t>'  #</w:t>
      </w:r>
      <w:proofErr w:type="gramEnd"/>
      <w:r w:rsidRPr="001511AB">
        <w:rPr>
          <w:rStyle w:val="CodeInTextPACKT"/>
          <w:lang w:val="fr-FR"/>
        </w:rPr>
        <w:t xml:space="preserve"> Second printer port</w:t>
      </w:r>
    </w:p>
    <w:p w14:paraId="11CF7C2A" w14:textId="77777777" w:rsidR="00135455" w:rsidRPr="00C97492" w:rsidRDefault="00135455" w:rsidP="00D03EAF">
      <w:pPr>
        <w:pStyle w:val="CodePACKT"/>
        <w:rPr>
          <w:rStyle w:val="CodeInTextPACKT"/>
        </w:rPr>
      </w:pPr>
      <w:r w:rsidRPr="00C97492">
        <w:rPr>
          <w:rStyle w:val="CodeInTextPACKT"/>
        </w:rPr>
        <w:t xml:space="preserve">rundll32.exe </w:t>
      </w:r>
      <w:proofErr w:type="spellStart"/>
      <w:proofErr w:type="gramStart"/>
      <w:r w:rsidRPr="00C97492">
        <w:rPr>
          <w:rStyle w:val="CodeInTextPACKT"/>
        </w:rPr>
        <w:t>printui.dll,PrintUIEntry</w:t>
      </w:r>
      <w:proofErr w:type="spellEnd"/>
      <w:proofErr w:type="gramEnd"/>
      <w:r w:rsidRPr="00C97492">
        <w:rPr>
          <w:rStyle w:val="CodeInTextPACKT"/>
        </w:rPr>
        <w:t xml:space="preserve"> /</w:t>
      </w:r>
      <w:proofErr w:type="spellStart"/>
      <w:r w:rsidRPr="00C97492">
        <w:rPr>
          <w:rStyle w:val="CodeInTextPACKT"/>
        </w:rPr>
        <w:t>Xs</w:t>
      </w:r>
      <w:proofErr w:type="spellEnd"/>
      <w:r w:rsidRPr="00C97492">
        <w:rPr>
          <w:rStyle w:val="CodeInTextPACKT"/>
        </w:rPr>
        <w:t xml:space="preserve"> /n $Printer </w:t>
      </w:r>
      <w:proofErr w:type="spellStart"/>
      <w:r w:rsidRPr="00C97492">
        <w:rPr>
          <w:rStyle w:val="CodeInTextPACKT"/>
        </w:rPr>
        <w:t>Portname</w:t>
      </w:r>
      <w:proofErr w:type="spellEnd"/>
      <w:r w:rsidRPr="00C97492">
        <w:rPr>
          <w:rStyle w:val="CodeInTextPACKT"/>
        </w:rPr>
        <w:t xml:space="preserve"> "$P1,$P2"</w:t>
      </w:r>
    </w:p>
    <w:p w14:paraId="5FDB0317" w14:textId="77777777" w:rsidR="00135455" w:rsidRPr="00C97492" w:rsidRDefault="00135455" w:rsidP="00D03EAF">
      <w:pPr>
        <w:pStyle w:val="CodePACKT"/>
        <w:rPr>
          <w:rStyle w:val="CodeInTextPACKT"/>
        </w:rPr>
      </w:pPr>
    </w:p>
    <w:p w14:paraId="70126D28" w14:textId="380EC90C" w:rsidR="00135455" w:rsidRPr="00135455" w:rsidRDefault="00135455" w:rsidP="00C97492">
      <w:pPr>
        <w:pStyle w:val="NumberedBulletPACKT"/>
        <w:rPr>
          <w:color w:val="000000"/>
          <w:lang w:val="en-GB" w:eastAsia="en-GB"/>
        </w:rPr>
      </w:pPr>
      <w:r w:rsidRPr="00135455">
        <w:rPr>
          <w:lang w:val="en-GB" w:eastAsia="en-GB"/>
        </w:rPr>
        <w:t>Viewing the printer pool</w:t>
      </w:r>
    </w:p>
    <w:p w14:paraId="1376D0F1" w14:textId="77777777" w:rsidR="00C97492" w:rsidRDefault="00C97492" w:rsidP="00D03EAF">
      <w:pPr>
        <w:pStyle w:val="CodePACKT"/>
      </w:pPr>
    </w:p>
    <w:p w14:paraId="0DF295A4" w14:textId="75D8A675" w:rsidR="00135455" w:rsidRPr="00135455" w:rsidRDefault="00135455" w:rsidP="00D03EAF">
      <w:pPr>
        <w:pStyle w:val="CodePACKT"/>
      </w:pPr>
      <w:r w:rsidRPr="00135455">
        <w:t>Get-Printer $Printer |</w:t>
      </w:r>
    </w:p>
    <w:p w14:paraId="2E635CAB" w14:textId="77777777" w:rsidR="00135455" w:rsidRPr="00135455" w:rsidRDefault="00135455" w:rsidP="00D03EAF">
      <w:pPr>
        <w:pStyle w:val="CodePACKT"/>
      </w:pPr>
      <w:r w:rsidRPr="00135455">
        <w:t xml:space="preserve">   Format-Table -Property Name, Type, </w:t>
      </w:r>
      <w:proofErr w:type="spellStart"/>
      <w:r w:rsidRPr="00135455">
        <w:t>DriverName</w:t>
      </w:r>
      <w:proofErr w:type="spellEnd"/>
      <w:r w:rsidRPr="00135455">
        <w:t xml:space="preserve">, </w:t>
      </w:r>
      <w:proofErr w:type="spellStart"/>
      <w:r w:rsidRPr="00135455">
        <w:t>PortName</w:t>
      </w:r>
      <w:proofErr w:type="spellEnd"/>
      <w:r w:rsidRPr="00135455">
        <w:t xml:space="preserve"> -AutoSize</w:t>
      </w:r>
    </w:p>
    <w:p w14:paraId="05C91F5E" w14:textId="17EA4E3F" w:rsidR="00680501" w:rsidRDefault="00680501" w:rsidP="00680501">
      <w:pPr>
        <w:pStyle w:val="Heading2"/>
        <w:numPr>
          <w:ilvl w:val="1"/>
          <w:numId w:val="3"/>
        </w:numPr>
        <w:tabs>
          <w:tab w:val="left" w:pos="0"/>
        </w:tabs>
      </w:pPr>
      <w:r>
        <w:t>How it works...</w:t>
      </w:r>
    </w:p>
    <w:p w14:paraId="722B2728" w14:textId="77777777" w:rsidR="00C97492" w:rsidRPr="00C97492" w:rsidRDefault="00C97492" w:rsidP="00C97492">
      <w:pPr>
        <w:pStyle w:val="NormalPACKT"/>
        <w:rPr>
          <w:lang w:val="en-GB"/>
        </w:rPr>
      </w:pPr>
      <w:r w:rsidRPr="00C97492">
        <w:rPr>
          <w:lang w:val="en-GB"/>
        </w:rPr>
        <w:t xml:space="preserve">In </w:t>
      </w:r>
      <w:r w:rsidRPr="00C97492">
        <w:rPr>
          <w:rStyle w:val="ItalicsPACKT"/>
          <w:lang w:val="en-GB"/>
        </w:rPr>
        <w:t>step 1</w:t>
      </w:r>
      <w:r w:rsidRPr="00C97492">
        <w:rPr>
          <w:lang w:val="en-GB"/>
        </w:rPr>
        <w:t xml:space="preserve">, you add a new printer port, </w:t>
      </w:r>
      <w:r w:rsidRPr="00C97492">
        <w:rPr>
          <w:rStyle w:val="CodeInTextPACKT"/>
          <w:lang w:val="en-GB"/>
        </w:rPr>
        <w:t>SalesPP2</w:t>
      </w:r>
      <w:r w:rsidRPr="00C97492">
        <w:rPr>
          <w:lang w:val="en-GB"/>
        </w:rPr>
        <w:t xml:space="preserve">. In </w:t>
      </w:r>
      <w:r w:rsidRPr="00C97492">
        <w:rPr>
          <w:rStyle w:val="ItalicsPACKT"/>
          <w:lang w:val="en-GB"/>
        </w:rPr>
        <w:t>step 2</w:t>
      </w:r>
      <w:r w:rsidRPr="00C97492">
        <w:rPr>
          <w:lang w:val="en-GB"/>
        </w:rPr>
        <w:t xml:space="preserve">, you create a new printer pool by using </w:t>
      </w:r>
      <w:r w:rsidRPr="00C97492">
        <w:rPr>
          <w:rStyle w:val="CodeInTextPACKT"/>
          <w:lang w:val="en-GB"/>
        </w:rPr>
        <w:t>printui.dll</w:t>
      </w:r>
      <w:r w:rsidRPr="00C97492">
        <w:rPr>
          <w:lang w:val="en-GB"/>
        </w:rPr>
        <w:t xml:space="preserve"> and setting two printer ports. In the final step, </w:t>
      </w:r>
      <w:r w:rsidRPr="00C97492">
        <w:rPr>
          <w:rStyle w:val="ItalicsPACKT"/>
          <w:lang w:val="en-GB"/>
        </w:rPr>
        <w:t>step 3</w:t>
      </w:r>
      <w:r w:rsidRPr="00C97492">
        <w:rPr>
          <w:lang w:val="en-GB"/>
        </w:rPr>
        <w:t>, you view the output to confirm you have set up a printer pool of two print devices/ports. The output of this final step looks like this:</w:t>
      </w:r>
    </w:p>
    <w:p w14:paraId="7C8A18DF" w14:textId="62084A60" w:rsidR="00C97492" w:rsidRDefault="00C97492" w:rsidP="00C97492">
      <w:pPr>
        <w:pStyle w:val="FigurePACKT"/>
      </w:pPr>
      <w:r w:rsidRPr="00C97492">
        <w:t xml:space="preserve">   </w:t>
      </w:r>
      <w:r w:rsidRPr="00C97492">
        <w:rPr>
          <w:noProof/>
        </w:rPr>
        <w:drawing>
          <wp:inline distT="0" distB="0" distL="0" distR="0" wp14:anchorId="731A1D36" wp14:editId="2D14BCEB">
            <wp:extent cx="3814069" cy="71540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3128" cy="718977"/>
                    </a:xfrm>
                    <a:prstGeom prst="rect">
                      <a:avLst/>
                    </a:prstGeom>
                  </pic:spPr>
                </pic:pic>
              </a:graphicData>
            </a:graphic>
          </wp:inline>
        </w:drawing>
      </w:r>
    </w:p>
    <w:p w14:paraId="1774530F" w14:textId="22464ED0" w:rsidR="00C97492" w:rsidRDefault="00C97492" w:rsidP="00C97492">
      <w:pPr>
        <w:pStyle w:val="FigureCaptionPACKT"/>
      </w:pPr>
      <w:commentRangeStart w:id="111"/>
      <w:r>
        <w:t>Figure 9.</w:t>
      </w:r>
      <w:del w:id="112" w:author="Thomas Lee" w:date="2022-12-01T18:53:00Z">
        <w:r w:rsidDel="00D03EAF">
          <w:delText>18</w:delText>
        </w:r>
      </w:del>
      <w:ins w:id="113" w:author="Thomas Lee" w:date="2022-12-01T18:53:00Z">
        <w:r w:rsidR="00D03EAF">
          <w:t>20</w:t>
        </w:r>
      </w:ins>
      <w:r>
        <w:t xml:space="preserve">: </w:t>
      </w:r>
      <w:r w:rsidRPr="00EC0D43">
        <w:t xml:space="preserve">Viewing </w:t>
      </w:r>
      <w:r>
        <w:t>the printer pool</w:t>
      </w:r>
      <w:commentRangeEnd w:id="111"/>
      <w:r w:rsidR="003913F0">
        <w:rPr>
          <w:rStyle w:val="CommentReference"/>
          <w:rFonts w:ascii="Arial" w:hAnsi="Arial" w:cs="Arial"/>
          <w:bCs/>
          <w:lang w:val="en-US"/>
        </w:rPr>
        <w:commentReference w:id="111"/>
      </w:r>
    </w:p>
    <w:p w14:paraId="64A3205E" w14:textId="43465766" w:rsidR="00C97492" w:rsidRDefault="00C97492" w:rsidP="00C97492">
      <w:pPr>
        <w:pStyle w:val="LayoutInformationPACKT"/>
      </w:pPr>
      <w:r>
        <w:t>I</w:t>
      </w:r>
      <w:r w:rsidRPr="006D38BA">
        <w:t>nsert image B</w:t>
      </w:r>
      <w:r>
        <w:t>11878</w:t>
      </w:r>
      <w:r w:rsidRPr="006D38BA">
        <w:t>_</w:t>
      </w:r>
      <w:r>
        <w:t>09</w:t>
      </w:r>
      <w:r w:rsidRPr="006D38BA">
        <w:t>_</w:t>
      </w:r>
      <w:del w:id="114" w:author="Thomas Lee" w:date="2022-12-01T18:53:00Z">
        <w:r w:rsidDel="00D03EAF">
          <w:delText>18</w:delText>
        </w:r>
      </w:del>
      <w:ins w:id="115" w:author="Thomas Lee" w:date="2022-12-01T18:53:00Z">
        <w:r w:rsidR="00D03EAF">
          <w:t>20</w:t>
        </w:r>
      </w:ins>
      <w:r w:rsidRPr="006D38BA">
        <w:t>.png</w:t>
      </w:r>
    </w:p>
    <w:p w14:paraId="0FC505E2" w14:textId="326F57E9" w:rsidR="00680501" w:rsidRDefault="00680501" w:rsidP="00680501">
      <w:pPr>
        <w:pStyle w:val="Heading2"/>
      </w:pPr>
      <w:r>
        <w:lastRenderedPageBreak/>
        <w:t>There's more...</w:t>
      </w:r>
    </w:p>
    <w:p w14:paraId="48D6029B" w14:textId="77777777" w:rsidR="00C97492" w:rsidRDefault="00C97492" w:rsidP="00C97492">
      <w:pPr>
        <w:pStyle w:val="NormalPACKT"/>
        <w:rPr>
          <w:lang w:val="en-GB"/>
        </w:rPr>
      </w:pPr>
      <w:r>
        <w:rPr>
          <w:lang w:val="en-GB"/>
        </w:rPr>
        <w:t xml:space="preserve">In </w:t>
      </w:r>
      <w:r w:rsidRPr="00F80208">
        <w:rPr>
          <w:rStyle w:val="ItalicsPACKT"/>
        </w:rPr>
        <w:t>step 3</w:t>
      </w:r>
      <w:r>
        <w:rPr>
          <w:lang w:val="en-GB"/>
        </w:rPr>
        <w:t xml:space="preserve">, you use the </w:t>
      </w:r>
      <w:r w:rsidRPr="00F80208">
        <w:rPr>
          <w:rStyle w:val="CodeInTextPACKT"/>
        </w:rPr>
        <w:t>Get-Printer</w:t>
      </w:r>
      <w:r>
        <w:rPr>
          <w:lang w:val="en-GB"/>
        </w:rPr>
        <w:t xml:space="preserve"> command to retrieve details about the printer to verify you have set up a printer pool. You can also view this pool using the printer GUI, which looks like this:</w:t>
      </w:r>
    </w:p>
    <w:p w14:paraId="552ED14B" w14:textId="77777777" w:rsidR="00C97492" w:rsidRPr="00F80208" w:rsidRDefault="00C97492" w:rsidP="00C97492">
      <w:pPr>
        <w:pStyle w:val="FigurePACKT"/>
        <w:rPr>
          <w:b/>
          <w:bCs/>
        </w:rPr>
      </w:pPr>
      <w:r>
        <w:rPr>
          <w:noProof/>
        </w:rPr>
        <w:drawing>
          <wp:inline distT="0" distB="0" distL="0" distR="0" wp14:anchorId="4CFC1ADC" wp14:editId="7E9F499A">
            <wp:extent cx="2965450" cy="32956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2473" cy="3347909"/>
                    </a:xfrm>
                    <a:prstGeom prst="rect">
                      <a:avLst/>
                    </a:prstGeom>
                  </pic:spPr>
                </pic:pic>
              </a:graphicData>
            </a:graphic>
          </wp:inline>
        </w:drawing>
      </w:r>
    </w:p>
    <w:p w14:paraId="0020140D" w14:textId="11C151D4" w:rsidR="00C97492" w:rsidRDefault="00C97492" w:rsidP="00C97492">
      <w:pPr>
        <w:pStyle w:val="FigureCaptionPACKT"/>
      </w:pPr>
      <w:commentRangeStart w:id="116"/>
      <w:r>
        <w:t>Figure 9.</w:t>
      </w:r>
      <w:del w:id="117" w:author="Thomas Lee" w:date="2022-12-01T18:53:00Z">
        <w:r w:rsidDel="00D03EAF">
          <w:delText>19</w:delText>
        </w:r>
      </w:del>
      <w:ins w:id="118" w:author="Thomas Lee" w:date="2022-12-01T18:53:00Z">
        <w:r w:rsidR="00D03EAF">
          <w:t>21</w:t>
        </w:r>
      </w:ins>
      <w:r>
        <w:t>: Viewing printer pool from the GUI</w:t>
      </w:r>
      <w:commentRangeEnd w:id="116"/>
      <w:r w:rsidR="003913F0">
        <w:rPr>
          <w:rStyle w:val="CommentReference"/>
          <w:rFonts w:ascii="Arial" w:hAnsi="Arial" w:cs="Arial"/>
          <w:bCs/>
          <w:lang w:val="en-US"/>
        </w:rPr>
        <w:commentReference w:id="116"/>
      </w:r>
    </w:p>
    <w:p w14:paraId="69ADD61E" w14:textId="5E97B8D8" w:rsidR="00C97492" w:rsidRDefault="00C97492" w:rsidP="00C97492">
      <w:pPr>
        <w:pStyle w:val="LayoutInformationPACKT"/>
      </w:pPr>
      <w:r>
        <w:t>I</w:t>
      </w:r>
      <w:r w:rsidRPr="006D38BA">
        <w:t>nsert image B</w:t>
      </w:r>
      <w:r>
        <w:t>11878</w:t>
      </w:r>
      <w:r w:rsidRPr="006D38BA">
        <w:t>_</w:t>
      </w:r>
      <w:r>
        <w:t>09</w:t>
      </w:r>
      <w:r w:rsidRPr="006D38BA">
        <w:t>_</w:t>
      </w:r>
      <w:del w:id="119" w:author="Thomas Lee" w:date="2022-12-01T18:53:00Z">
        <w:r w:rsidDel="00D03EAF">
          <w:delText>19</w:delText>
        </w:r>
      </w:del>
      <w:ins w:id="120" w:author="Thomas Lee" w:date="2022-12-01T18:53:00Z">
        <w:r w:rsidR="00D03EAF">
          <w:t>21</w:t>
        </w:r>
      </w:ins>
      <w:r w:rsidRPr="006D38BA">
        <w:t>.png</w:t>
      </w:r>
    </w:p>
    <w:p w14:paraId="748C639A" w14:textId="77777777" w:rsidR="00C97492" w:rsidRPr="00C97492" w:rsidRDefault="00C97492" w:rsidP="00C97492">
      <w:pPr>
        <w:pStyle w:val="NormalPACKT"/>
        <w:rPr>
          <w:lang w:val="en-GB"/>
        </w:rPr>
      </w:pPr>
    </w:p>
    <w:sectPr w:rsidR="00C97492" w:rsidRPr="00C97492" w:rsidSect="00D3392E">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am Draper" w:date="2022-10-19T14:46:00Z" w:initials="LD">
    <w:p w14:paraId="685F782D" w14:textId="77777777" w:rsidR="003913F0" w:rsidRDefault="001511AB" w:rsidP="006B2B50">
      <w:pPr>
        <w:pStyle w:val="CommentText"/>
      </w:pPr>
      <w:r>
        <w:rPr>
          <w:rStyle w:val="CommentReference"/>
        </w:rPr>
        <w:annotationRef/>
      </w:r>
      <w:r w:rsidR="003913F0">
        <w:t xml:space="preserve">Hi Thomas, </w:t>
      </w:r>
      <w:r w:rsidR="003913F0">
        <w:br/>
      </w:r>
      <w:r w:rsidR="003913F0">
        <w:br/>
        <w:t xml:space="preserve">Good chapter from my perspective. Mike has left some comments I would appreciate you reading through and replying to. </w:t>
      </w:r>
      <w:r w:rsidR="003913F0">
        <w:br/>
      </w:r>
      <w:r w:rsidR="003913F0">
        <w:br/>
        <w:t>I've left some comments - mostly about the renumbering of figure captions as you started off on 9 then moved to 11 back to 9 again.</w:t>
      </w:r>
      <w:r w:rsidR="003913F0">
        <w:br/>
      </w:r>
      <w:r w:rsidR="003913F0">
        <w:br/>
        <w:t>Kind regards,</w:t>
      </w:r>
      <w:r w:rsidR="003913F0">
        <w:br/>
        <w:t>Liam</w:t>
      </w:r>
    </w:p>
  </w:comment>
  <w:comment w:id="3" w:author="Mike Roberts" w:date="2022-09-25T11:54:00Z" w:initials="MR">
    <w:p w14:paraId="2A7577EE" w14:textId="4552DD28" w:rsidR="00F86B8D" w:rsidRDefault="00F86B8D" w:rsidP="006B2B50">
      <w:pPr>
        <w:pStyle w:val="CommentText"/>
      </w:pPr>
      <w:r>
        <w:rPr>
          <w:rStyle w:val="CommentReference"/>
        </w:rPr>
        <w:annotationRef/>
      </w:r>
      <w:r>
        <w:t xml:space="preserve">Great overall chapter on printing, and nice to see security included. </w:t>
      </w:r>
    </w:p>
  </w:comment>
  <w:comment w:id="5" w:author="Mike Roberts" w:date="2022-09-25T10:40:00Z" w:initials="MR">
    <w:p w14:paraId="0A98098E" w14:textId="1D73820F" w:rsidR="00580941" w:rsidRDefault="00580941" w:rsidP="006B2B50">
      <w:pPr>
        <w:pStyle w:val="CommentText"/>
      </w:pPr>
      <w:r>
        <w:rPr>
          <w:rStyle w:val="CommentReference"/>
        </w:rPr>
        <w:annotationRef/>
      </w:r>
      <w:r>
        <w:t>Do you mean print queue here?</w:t>
      </w:r>
    </w:p>
  </w:comment>
  <w:comment w:id="6" w:author="Thomas Lee" w:date="2022-11-30T16:10:00Z" w:initials="TL">
    <w:p w14:paraId="76743D88" w14:textId="56C80847" w:rsidR="00251643" w:rsidRDefault="00251643" w:rsidP="006B2B50">
      <w:pPr>
        <w:pStyle w:val="CommentText"/>
      </w:pPr>
      <w:r>
        <w:rPr>
          <w:rStyle w:val="CommentReference"/>
        </w:rPr>
        <w:annotationRef/>
      </w:r>
      <w:r>
        <w:t xml:space="preserve">No. A printer is, in effect a queue. </w:t>
      </w:r>
    </w:p>
  </w:comment>
  <w:comment w:id="7" w:author="Thomas Lee" w:date="2022-11-30T16:10:00Z" w:initials="TL">
    <w:p w14:paraId="1E38815B" w14:textId="78C753C0" w:rsidR="00251643" w:rsidRDefault="00251643" w:rsidP="006B2B50">
      <w:pPr>
        <w:pStyle w:val="CommentText"/>
      </w:pPr>
      <w:r>
        <w:rPr>
          <w:rStyle w:val="CommentReference"/>
        </w:rPr>
        <w:annotationRef/>
      </w:r>
    </w:p>
  </w:comment>
  <w:comment w:id="8" w:author="Mike Roberts" w:date="2022-09-25T10:43:00Z" w:initials="MR">
    <w:p w14:paraId="372A8780" w14:textId="77777777" w:rsidR="006C1C20" w:rsidRDefault="006C1C20" w:rsidP="006B2B50">
      <w:pPr>
        <w:pStyle w:val="CommentText"/>
      </w:pPr>
      <w:r>
        <w:rPr>
          <w:rStyle w:val="CommentReference"/>
        </w:rPr>
        <w:annotationRef/>
      </w:r>
      <w:r>
        <w:t xml:space="preserve">I don't think we're at this version yet </w:t>
      </w:r>
    </w:p>
  </w:comment>
  <w:comment w:id="10" w:author="Mike Roberts" w:date="2022-09-25T10:43:00Z" w:initials="MR">
    <w:p w14:paraId="75971628" w14:textId="77777777" w:rsidR="006C1C20" w:rsidRDefault="006C1C20" w:rsidP="006B2B50">
      <w:pPr>
        <w:pStyle w:val="CommentText"/>
      </w:pPr>
      <w:r>
        <w:rPr>
          <w:rStyle w:val="CommentReference"/>
        </w:rPr>
        <w:annotationRef/>
      </w:r>
      <w:r>
        <w:t>Or this version</w:t>
      </w:r>
    </w:p>
  </w:comment>
  <w:comment w:id="15" w:author="Liam Draper" w:date="2022-10-19T15:23:00Z" w:initials="LD">
    <w:p w14:paraId="21397A52" w14:textId="77777777" w:rsidR="001E10FE" w:rsidRDefault="001E10FE" w:rsidP="006B2B50">
      <w:pPr>
        <w:pStyle w:val="CommentText"/>
      </w:pPr>
      <w:r>
        <w:rPr>
          <w:rStyle w:val="CommentReference"/>
        </w:rPr>
        <w:annotationRef/>
      </w:r>
      <w:r>
        <w:t>This looks like a mistake - which should it be?</w:t>
      </w:r>
    </w:p>
  </w:comment>
  <w:comment w:id="23" w:author="Mike Roberts" w:date="2022-09-25T11:34:00Z" w:initials="MR">
    <w:p w14:paraId="4806605B" w14:textId="710C30DB" w:rsidR="00424C57" w:rsidRDefault="00424C57" w:rsidP="006B2B50">
      <w:pPr>
        <w:pStyle w:val="CommentText"/>
      </w:pPr>
      <w:r>
        <w:rPr>
          <w:rStyle w:val="CommentReference"/>
        </w:rPr>
        <w:annotationRef/>
      </w:r>
      <w:r>
        <w:t>While this works, ('Print-</w:t>
      </w:r>
      <w:proofErr w:type="spellStart"/>
      <w:r>
        <w:t>Server','Print</w:t>
      </w:r>
      <w:proofErr w:type="spellEnd"/>
      <w:r>
        <w:t>-</w:t>
      </w:r>
      <w:proofErr w:type="spellStart"/>
      <w:r>
        <w:t>Services','RSAT</w:t>
      </w:r>
      <w:proofErr w:type="spellEnd"/>
      <w:r>
        <w:t>-Print-Services') is also a good way to demonstrate an array structure</w:t>
      </w:r>
    </w:p>
  </w:comment>
  <w:comment w:id="24" w:author="Thomas Lee" w:date="2022-11-30T16:11:00Z" w:initials="TL">
    <w:p w14:paraId="71387C7F" w14:textId="43A110F5" w:rsidR="00251643" w:rsidRDefault="00251643" w:rsidP="006B2B50">
      <w:pPr>
        <w:pStyle w:val="CommentText"/>
      </w:pPr>
      <w:r>
        <w:rPr>
          <w:rStyle w:val="CommentReference"/>
        </w:rPr>
        <w:annotationRef/>
      </w:r>
      <w:r>
        <w:t>I’ll leave it – I am pretty sure I have used the array structure elsewhere. I could be wrong</w:t>
      </w:r>
    </w:p>
  </w:comment>
  <w:comment w:id="25" w:author="Mike Roberts" w:date="2022-09-25T11:38:00Z" w:initials="MR">
    <w:p w14:paraId="12646DF6" w14:textId="77777777" w:rsidR="00804983" w:rsidRDefault="00804983" w:rsidP="006B2B50">
      <w:pPr>
        <w:pStyle w:val="CommentText"/>
      </w:pPr>
      <w:r>
        <w:rPr>
          <w:rStyle w:val="CommentReference"/>
        </w:rPr>
        <w:annotationRef/>
      </w:r>
      <w:r>
        <w:t>Variable name could be more descriptive - $Path for instance.</w:t>
      </w:r>
      <w:r>
        <w:br/>
      </w:r>
      <w:r>
        <w:br/>
        <w:t xml:space="preserve">The string interpolation can be cleaner too: </w:t>
      </w:r>
      <w:r>
        <w:br/>
      </w:r>
      <w:r>
        <w:rPr>
          <w:lang w:val="en-GB"/>
        </w:rPr>
        <w:t>'C:\Foo\Xerox\Drivers\6510_5.617.7.0_PCL6_x64_Driver.inf\'+</w:t>
      </w:r>
    </w:p>
    <w:p w14:paraId="31DB2C18" w14:textId="77777777" w:rsidR="00804983" w:rsidRDefault="00804983" w:rsidP="006B2B50">
      <w:pPr>
        <w:pStyle w:val="CommentText"/>
      </w:pPr>
      <w:r>
        <w:rPr>
          <w:lang w:val="en-GB"/>
        </w:rPr>
        <w:t>      'x3NSURX.inf'</w:t>
      </w:r>
    </w:p>
    <w:p w14:paraId="1563199A" w14:textId="77777777" w:rsidR="00804983" w:rsidRDefault="00804983" w:rsidP="006B2B50">
      <w:pPr>
        <w:pStyle w:val="CommentText"/>
      </w:pPr>
      <w:r>
        <w:t xml:space="preserve">Vs </w:t>
      </w:r>
      <w:r>
        <w:br/>
      </w:r>
      <w:r>
        <w:br/>
        <w:t>'</w:t>
      </w:r>
      <w:hyperlink r:id="rId1" w:history="1">
        <w:r w:rsidRPr="002C7B72">
          <w:rPr>
            <w:rStyle w:val="Hyperlink"/>
            <w:lang w:val="en-GB"/>
          </w:rPr>
          <w:t>C:\Foo\Xerox\Drivers\6510_5.617.7.0_PCL6_x64_Driver.inf\x3NSURX.inf</w:t>
        </w:r>
      </w:hyperlink>
      <w:r>
        <w:t>'</w:t>
      </w:r>
    </w:p>
  </w:comment>
  <w:comment w:id="26" w:author="Thomas Lee" w:date="2022-11-30T16:12:00Z" w:initials="TL">
    <w:p w14:paraId="4B8A72E2" w14:textId="77777777" w:rsidR="00251643" w:rsidRDefault="00251643" w:rsidP="006B2B50">
      <w:pPr>
        <w:pStyle w:val="CommentText"/>
      </w:pPr>
      <w:r>
        <w:rPr>
          <w:rStyle w:val="CommentReference"/>
        </w:rPr>
        <w:annotationRef/>
      </w:r>
      <w:r>
        <w:t xml:space="preserve">I am just trying to build a very long string </w:t>
      </w:r>
      <w:proofErr w:type="spellStart"/>
      <w:r>
        <w:t>withint</w:t>
      </w:r>
      <w:proofErr w:type="spellEnd"/>
      <w:r>
        <w:t xml:space="preserve"> the restrictions of publication.</w:t>
      </w:r>
    </w:p>
    <w:p w14:paraId="29C5C93E" w14:textId="77777777" w:rsidR="00251643" w:rsidRDefault="00251643" w:rsidP="006B2B50">
      <w:pPr>
        <w:pStyle w:val="CommentText"/>
      </w:pPr>
    </w:p>
    <w:p w14:paraId="2600B676" w14:textId="2AFAEBB2" w:rsidR="00251643" w:rsidRDefault="00251643" w:rsidP="006B2B50">
      <w:pPr>
        <w:pStyle w:val="CommentText"/>
      </w:pPr>
      <w:r>
        <w:t>Stet</w:t>
      </w:r>
    </w:p>
  </w:comment>
  <w:comment w:id="34" w:author="Liam Draper" w:date="2022-10-19T15:36:00Z" w:initials="LD">
    <w:p w14:paraId="469EC3BA" w14:textId="77777777" w:rsidR="007A41A3" w:rsidRDefault="007A41A3" w:rsidP="006B2B50">
      <w:pPr>
        <w:pStyle w:val="CommentText"/>
      </w:pPr>
      <w:r>
        <w:rPr>
          <w:rStyle w:val="CommentReference"/>
        </w:rPr>
        <w:annotationRef/>
      </w:r>
      <w:r>
        <w:t>Previous image was 9.6</w:t>
      </w:r>
    </w:p>
  </w:comment>
  <w:comment w:id="40" w:author="Liam Draper" w:date="2022-10-19T15:38:00Z" w:initials="LD">
    <w:p w14:paraId="10870705" w14:textId="77777777" w:rsidR="007A41A3" w:rsidRDefault="007A41A3" w:rsidP="006B2B50">
      <w:pPr>
        <w:pStyle w:val="CommentText"/>
      </w:pPr>
      <w:r>
        <w:rPr>
          <w:rStyle w:val="CommentReference"/>
        </w:rPr>
        <w:annotationRef/>
      </w:r>
      <w:r>
        <w:t>See above.</w:t>
      </w:r>
    </w:p>
  </w:comment>
  <w:comment w:id="47" w:author="Mike Roberts" w:date="2022-09-25T11:43:00Z" w:initials="MR">
    <w:p w14:paraId="476A4160" w14:textId="36EBD2D4" w:rsidR="00CE187D" w:rsidRDefault="00CE187D" w:rsidP="006B2B50">
      <w:pPr>
        <w:pStyle w:val="CommentText"/>
      </w:pPr>
      <w:r>
        <w:rPr>
          <w:rStyle w:val="CommentReference"/>
        </w:rPr>
        <w:annotationRef/>
      </w:r>
      <w:r>
        <w:t>I think you mean $</w:t>
      </w:r>
      <w:proofErr w:type="spellStart"/>
      <w:r>
        <w:t>PrintServer</w:t>
      </w:r>
      <w:proofErr w:type="spellEnd"/>
      <w:r>
        <w:t>. here</w:t>
      </w:r>
    </w:p>
  </w:comment>
  <w:comment w:id="50" w:author="Liam Draper" w:date="2022-10-19T15:39:00Z" w:initials="LD">
    <w:p w14:paraId="14ABD6E1" w14:textId="77777777" w:rsidR="007A41A3" w:rsidRDefault="007A41A3" w:rsidP="006B2B50">
      <w:pPr>
        <w:pStyle w:val="CommentText"/>
      </w:pPr>
      <w:r>
        <w:rPr>
          <w:rStyle w:val="CommentReference"/>
        </w:rPr>
        <w:annotationRef/>
      </w:r>
      <w:r>
        <w:t>This will need re-numbering.</w:t>
      </w:r>
    </w:p>
  </w:comment>
  <w:comment w:id="55" w:author="Liam Draper" w:date="2022-10-19T15:39:00Z" w:initials="LD">
    <w:p w14:paraId="4BE9BF7A" w14:textId="77777777" w:rsidR="007A41A3" w:rsidRDefault="007A41A3" w:rsidP="006B2B50">
      <w:pPr>
        <w:pStyle w:val="CommentText"/>
      </w:pPr>
      <w:r>
        <w:rPr>
          <w:rStyle w:val="CommentReference"/>
        </w:rPr>
        <w:annotationRef/>
      </w:r>
      <w:r>
        <w:t>This will need re-numbering.</w:t>
      </w:r>
    </w:p>
  </w:comment>
  <w:comment w:id="60" w:author="Liam Draper" w:date="2022-10-19T15:39:00Z" w:initials="LD">
    <w:p w14:paraId="015F97D6" w14:textId="77777777" w:rsidR="007A41A3" w:rsidRDefault="007A41A3" w:rsidP="006B2B50">
      <w:pPr>
        <w:pStyle w:val="CommentText"/>
      </w:pPr>
      <w:r>
        <w:rPr>
          <w:rStyle w:val="CommentReference"/>
        </w:rPr>
        <w:annotationRef/>
      </w:r>
      <w:r>
        <w:t>This will need re-numbering.</w:t>
      </w:r>
    </w:p>
  </w:comment>
  <w:comment w:id="65" w:author="Liam Draper" w:date="2022-10-19T15:39:00Z" w:initials="LD">
    <w:p w14:paraId="0FC7EF4F" w14:textId="77777777" w:rsidR="007A41A3" w:rsidRDefault="007A41A3" w:rsidP="006B2B50">
      <w:pPr>
        <w:pStyle w:val="CommentText"/>
      </w:pPr>
      <w:r>
        <w:rPr>
          <w:rStyle w:val="CommentReference"/>
        </w:rPr>
        <w:annotationRef/>
      </w:r>
      <w:r>
        <w:t>This will need re-numbering.</w:t>
      </w:r>
    </w:p>
  </w:comment>
  <w:comment w:id="70" w:author="Mike Roberts" w:date="2022-09-25T11:49:00Z" w:initials="MR">
    <w:p w14:paraId="0C2ABBC6" w14:textId="5D24FBCC" w:rsidR="00F566F8" w:rsidRDefault="00F566F8" w:rsidP="006B2B50">
      <w:pPr>
        <w:pStyle w:val="CommentText"/>
      </w:pPr>
      <w:r>
        <w:rPr>
          <w:rStyle w:val="CommentReference"/>
        </w:rPr>
        <w:annotationRef/>
      </w:r>
      <w:r>
        <w:t>Do you mean PSRV here? We haven't done anything on SRV1 yet.</w:t>
      </w:r>
    </w:p>
  </w:comment>
  <w:comment w:id="73" w:author="Liam Draper" w:date="2022-10-19T15:41:00Z" w:initials="LD">
    <w:p w14:paraId="17B9C77A" w14:textId="77777777" w:rsidR="007A41A3" w:rsidRDefault="007A41A3" w:rsidP="006B2B50">
      <w:pPr>
        <w:pStyle w:val="CommentText"/>
      </w:pPr>
      <w:r>
        <w:rPr>
          <w:rStyle w:val="CommentReference"/>
        </w:rPr>
        <w:annotationRef/>
      </w:r>
      <w:r>
        <w:t>This will need re-numbering.</w:t>
      </w:r>
    </w:p>
  </w:comment>
  <w:comment w:id="78" w:author="Liam Draper" w:date="2022-10-19T15:41:00Z" w:initials="LD">
    <w:p w14:paraId="554E346D" w14:textId="77777777" w:rsidR="007A41A3" w:rsidRDefault="007A41A3" w:rsidP="006B2B50">
      <w:pPr>
        <w:pStyle w:val="CommentText"/>
      </w:pPr>
      <w:r>
        <w:rPr>
          <w:rStyle w:val="CommentReference"/>
        </w:rPr>
        <w:annotationRef/>
      </w:r>
      <w:r>
        <w:t>This will need re-numbering.</w:t>
      </w:r>
    </w:p>
  </w:comment>
  <w:comment w:id="84" w:author="Liam Draper" w:date="2022-10-19T15:41:00Z" w:initials="LD">
    <w:p w14:paraId="5119C5A8" w14:textId="77777777" w:rsidR="003913F0" w:rsidRDefault="003913F0" w:rsidP="006B2B50">
      <w:pPr>
        <w:pStyle w:val="CommentText"/>
      </w:pPr>
      <w:r>
        <w:rPr>
          <w:rStyle w:val="CommentReference"/>
        </w:rPr>
        <w:annotationRef/>
      </w:r>
      <w:r>
        <w:t>This will need re-numbering.</w:t>
      </w:r>
    </w:p>
  </w:comment>
  <w:comment w:id="89" w:author="Liam Draper" w:date="2022-10-19T15:41:00Z" w:initials="LD">
    <w:p w14:paraId="1CA05F36" w14:textId="77777777" w:rsidR="003913F0" w:rsidRDefault="003913F0" w:rsidP="006B2B50">
      <w:pPr>
        <w:pStyle w:val="CommentText"/>
      </w:pPr>
      <w:r>
        <w:rPr>
          <w:rStyle w:val="CommentReference"/>
        </w:rPr>
        <w:annotationRef/>
      </w:r>
      <w:r>
        <w:t>This will need re-numbering.</w:t>
      </w:r>
    </w:p>
  </w:comment>
  <w:comment w:id="98" w:author="Liam Draper" w:date="2022-10-19T15:42:00Z" w:initials="LD">
    <w:p w14:paraId="750A3992" w14:textId="77777777" w:rsidR="003913F0" w:rsidRDefault="003913F0" w:rsidP="006B2B50">
      <w:pPr>
        <w:pStyle w:val="CommentText"/>
      </w:pPr>
      <w:r>
        <w:rPr>
          <w:rStyle w:val="CommentReference"/>
        </w:rPr>
        <w:annotationRef/>
      </w:r>
      <w:r>
        <w:t>This will need re-numbering.</w:t>
      </w:r>
    </w:p>
  </w:comment>
  <w:comment w:id="103" w:author="Mike Roberts" w:date="2022-09-25T11:51:00Z" w:initials="MR">
    <w:p w14:paraId="01900E0B" w14:textId="315BA7C8" w:rsidR="00822088" w:rsidRDefault="00822088" w:rsidP="006B2B50">
      <w:pPr>
        <w:pStyle w:val="CommentText"/>
      </w:pPr>
      <w:r>
        <w:rPr>
          <w:rStyle w:val="CommentReference"/>
        </w:rPr>
        <w:annotationRef/>
      </w:r>
      <w:r>
        <w:t>$</w:t>
      </w:r>
      <w:proofErr w:type="spellStart"/>
      <w:r>
        <w:t>ScriptBlock</w:t>
      </w:r>
      <w:proofErr w:type="spellEnd"/>
      <w:r>
        <w:t xml:space="preserve"> vs $</w:t>
      </w:r>
      <w:proofErr w:type="spellStart"/>
      <w:r>
        <w:t>ScripBlock</w:t>
      </w:r>
      <w:proofErr w:type="spellEnd"/>
    </w:p>
  </w:comment>
  <w:comment w:id="104" w:author="Thomas Lee" w:date="2022-12-01T18:51:00Z" w:initials="TL">
    <w:p w14:paraId="7A93F008" w14:textId="77777777" w:rsidR="00D03EAF" w:rsidRDefault="00D03EAF" w:rsidP="006B2B50">
      <w:pPr>
        <w:pStyle w:val="CommentText"/>
      </w:pPr>
      <w:r>
        <w:rPr>
          <w:rStyle w:val="CommentReference"/>
        </w:rPr>
        <w:annotationRef/>
      </w:r>
      <w:r>
        <w:t>Changed script too</w:t>
      </w:r>
    </w:p>
    <w:p w14:paraId="1E1F651F" w14:textId="2BC9DF9A" w:rsidR="00D03EAF" w:rsidRDefault="00D03EAF" w:rsidP="006B2B50">
      <w:pPr>
        <w:pStyle w:val="CommentText"/>
      </w:pPr>
    </w:p>
  </w:comment>
  <w:comment w:id="106" w:author="Liam Draper" w:date="2022-10-19T15:43:00Z" w:initials="LD">
    <w:p w14:paraId="534A0EB8" w14:textId="77777777" w:rsidR="003913F0" w:rsidRDefault="003913F0" w:rsidP="006B2B50">
      <w:pPr>
        <w:pStyle w:val="CommentText"/>
      </w:pPr>
      <w:r>
        <w:rPr>
          <w:rStyle w:val="CommentReference"/>
        </w:rPr>
        <w:annotationRef/>
      </w:r>
      <w:r>
        <w:t>This will need re-numbering.</w:t>
      </w:r>
    </w:p>
  </w:comment>
  <w:comment w:id="111" w:author="Liam Draper" w:date="2022-10-19T15:44:00Z" w:initials="LD">
    <w:p w14:paraId="116D4D28" w14:textId="77777777" w:rsidR="003913F0" w:rsidRDefault="003913F0" w:rsidP="006B2B50">
      <w:pPr>
        <w:pStyle w:val="CommentText"/>
      </w:pPr>
      <w:r>
        <w:rPr>
          <w:rStyle w:val="CommentReference"/>
        </w:rPr>
        <w:annotationRef/>
      </w:r>
      <w:r>
        <w:t>This will need re-numbering.</w:t>
      </w:r>
    </w:p>
  </w:comment>
  <w:comment w:id="116" w:author="Liam Draper" w:date="2022-10-19T15:44:00Z" w:initials="LD">
    <w:p w14:paraId="29B69AE7" w14:textId="77777777" w:rsidR="003913F0" w:rsidRDefault="003913F0" w:rsidP="006B2B50">
      <w:pPr>
        <w:pStyle w:val="CommentText"/>
      </w:pPr>
      <w:r>
        <w:rPr>
          <w:rStyle w:val="CommentReference"/>
        </w:rPr>
        <w:annotationRef/>
      </w:r>
      <w:r>
        <w:t>This will need re-numbering.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5F782D" w15:done="0"/>
  <w15:commentEx w15:paraId="2A7577EE" w15:done="0"/>
  <w15:commentEx w15:paraId="0A98098E" w15:done="0"/>
  <w15:commentEx w15:paraId="76743D88" w15:paraIdParent="0A98098E" w15:done="0"/>
  <w15:commentEx w15:paraId="1E38815B" w15:paraIdParent="0A98098E" w15:done="0"/>
  <w15:commentEx w15:paraId="372A8780" w15:done="1"/>
  <w15:commentEx w15:paraId="75971628" w15:done="1"/>
  <w15:commentEx w15:paraId="21397A52" w15:done="1"/>
  <w15:commentEx w15:paraId="4806605B" w15:done="1"/>
  <w15:commentEx w15:paraId="71387C7F" w15:paraIdParent="4806605B" w15:done="1"/>
  <w15:commentEx w15:paraId="1563199A" w15:done="1"/>
  <w15:commentEx w15:paraId="2600B676" w15:paraIdParent="1563199A" w15:done="1"/>
  <w15:commentEx w15:paraId="469EC3BA" w15:done="1"/>
  <w15:commentEx w15:paraId="10870705" w15:done="1"/>
  <w15:commentEx w15:paraId="476A4160" w15:done="1"/>
  <w15:commentEx w15:paraId="14ABD6E1" w15:done="1"/>
  <w15:commentEx w15:paraId="4BE9BF7A" w15:done="1"/>
  <w15:commentEx w15:paraId="015F97D6" w15:done="1"/>
  <w15:commentEx w15:paraId="0FC7EF4F" w15:done="1"/>
  <w15:commentEx w15:paraId="0C2ABBC6" w15:done="1"/>
  <w15:commentEx w15:paraId="17B9C77A" w15:done="1"/>
  <w15:commentEx w15:paraId="554E346D" w15:done="1"/>
  <w15:commentEx w15:paraId="5119C5A8" w15:done="1"/>
  <w15:commentEx w15:paraId="1CA05F36" w15:done="1"/>
  <w15:commentEx w15:paraId="750A3992" w15:done="1"/>
  <w15:commentEx w15:paraId="01900E0B" w15:done="1"/>
  <w15:commentEx w15:paraId="1E1F651F" w15:paraIdParent="01900E0B" w15:done="0"/>
  <w15:commentEx w15:paraId="534A0EB8" w15:done="1"/>
  <w15:commentEx w15:paraId="116D4D28" w15:done="1"/>
  <w15:commentEx w15:paraId="29B69A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8C4F" w16cex:dateUtc="2022-10-19T13:46:00Z"/>
  <w16cex:commentExtensible w16cex:durableId="26DABFDF" w16cex:dateUtc="2022-09-25T18:54:00Z"/>
  <w16cex:commentExtensible w16cex:durableId="26DAAE9E" w16cex:dateUtc="2022-09-25T17:40:00Z"/>
  <w16cex:commentExtensible w16cex:durableId="2731FEDA" w16cex:dateUtc="2022-11-30T16:10:00Z"/>
  <w16cex:commentExtensible w16cex:durableId="2731FEEC" w16cex:dateUtc="2022-11-30T16:10:00Z"/>
  <w16cex:commentExtensible w16cex:durableId="26DAAF56" w16cex:dateUtc="2022-09-25T17:43:00Z"/>
  <w16cex:commentExtensible w16cex:durableId="26DAAF6C" w16cex:dateUtc="2022-09-25T17:43:00Z"/>
  <w16cex:commentExtensible w16cex:durableId="26FA94F3" w16cex:dateUtc="2022-10-19T14:23:00Z"/>
  <w16cex:commentExtensible w16cex:durableId="26DABB3B" w16cex:dateUtc="2022-09-25T18:34:00Z"/>
  <w16cex:commentExtensible w16cex:durableId="2731FF1E" w16cex:dateUtc="2022-11-30T16:11:00Z"/>
  <w16cex:commentExtensible w16cex:durableId="26DABC48" w16cex:dateUtc="2022-09-25T18:38:00Z"/>
  <w16cex:commentExtensible w16cex:durableId="2731FF50" w16cex:dateUtc="2022-11-30T16:12:00Z"/>
  <w16cex:commentExtensible w16cex:durableId="26FA981A" w16cex:dateUtc="2022-10-19T14:36:00Z"/>
  <w16cex:commentExtensible w16cex:durableId="26FA985B" w16cex:dateUtc="2022-10-19T14:38:00Z"/>
  <w16cex:commentExtensible w16cex:durableId="26DABD53" w16cex:dateUtc="2022-09-25T18:43:00Z"/>
  <w16cex:commentExtensible w16cex:durableId="26FA989E" w16cex:dateUtc="2022-10-19T14:39:00Z"/>
  <w16cex:commentExtensible w16cex:durableId="26FA98A7" w16cex:dateUtc="2022-10-19T14:39:00Z"/>
  <w16cex:commentExtensible w16cex:durableId="26FA98AD" w16cex:dateUtc="2022-10-19T14:39:00Z"/>
  <w16cex:commentExtensible w16cex:durableId="26FA98C2" w16cex:dateUtc="2022-10-19T14:39:00Z"/>
  <w16cex:commentExtensible w16cex:durableId="26DABED5" w16cex:dateUtc="2022-09-25T18:49:00Z"/>
  <w16cex:commentExtensible w16cex:durableId="26FA990D" w16cex:dateUtc="2022-10-19T14:41:00Z"/>
  <w16cex:commentExtensible w16cex:durableId="26FA9915" w16cex:dateUtc="2022-10-19T14:41:00Z"/>
  <w16cex:commentExtensible w16cex:durableId="26FA9936" w16cex:dateUtc="2022-10-19T14:41:00Z"/>
  <w16cex:commentExtensible w16cex:durableId="26FA993D" w16cex:dateUtc="2022-10-19T14:41:00Z"/>
  <w16cex:commentExtensible w16cex:durableId="26FA9948" w16cex:dateUtc="2022-10-19T14:42:00Z"/>
  <w16cex:commentExtensible w16cex:durableId="26DABF58" w16cex:dateUtc="2022-09-25T18:51:00Z"/>
  <w16cex:commentExtensible w16cex:durableId="27337632" w16cex:dateUtc="2022-12-01T18:51:00Z"/>
  <w16cex:commentExtensible w16cex:durableId="26FA9993" w16cex:dateUtc="2022-10-19T14:43:00Z"/>
  <w16cex:commentExtensible w16cex:durableId="26FA99CD" w16cex:dateUtc="2022-10-19T14:44:00Z"/>
  <w16cex:commentExtensible w16cex:durableId="26FA99D9" w16cex:dateUtc="2022-10-19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5F782D" w16cid:durableId="26FA8C4F"/>
  <w16cid:commentId w16cid:paraId="2A7577EE" w16cid:durableId="26DABFDF"/>
  <w16cid:commentId w16cid:paraId="0A98098E" w16cid:durableId="26DAAE9E"/>
  <w16cid:commentId w16cid:paraId="76743D88" w16cid:durableId="2731FEDA"/>
  <w16cid:commentId w16cid:paraId="1E38815B" w16cid:durableId="2731FEEC"/>
  <w16cid:commentId w16cid:paraId="372A8780" w16cid:durableId="26DAAF56"/>
  <w16cid:commentId w16cid:paraId="75971628" w16cid:durableId="26DAAF6C"/>
  <w16cid:commentId w16cid:paraId="21397A52" w16cid:durableId="26FA94F3"/>
  <w16cid:commentId w16cid:paraId="4806605B" w16cid:durableId="26DABB3B"/>
  <w16cid:commentId w16cid:paraId="71387C7F" w16cid:durableId="2731FF1E"/>
  <w16cid:commentId w16cid:paraId="1563199A" w16cid:durableId="26DABC48"/>
  <w16cid:commentId w16cid:paraId="2600B676" w16cid:durableId="2731FF50"/>
  <w16cid:commentId w16cid:paraId="469EC3BA" w16cid:durableId="26FA981A"/>
  <w16cid:commentId w16cid:paraId="10870705" w16cid:durableId="26FA985B"/>
  <w16cid:commentId w16cid:paraId="476A4160" w16cid:durableId="26DABD53"/>
  <w16cid:commentId w16cid:paraId="14ABD6E1" w16cid:durableId="26FA989E"/>
  <w16cid:commentId w16cid:paraId="4BE9BF7A" w16cid:durableId="26FA98A7"/>
  <w16cid:commentId w16cid:paraId="015F97D6" w16cid:durableId="26FA98AD"/>
  <w16cid:commentId w16cid:paraId="0FC7EF4F" w16cid:durableId="26FA98C2"/>
  <w16cid:commentId w16cid:paraId="0C2ABBC6" w16cid:durableId="26DABED5"/>
  <w16cid:commentId w16cid:paraId="17B9C77A" w16cid:durableId="26FA990D"/>
  <w16cid:commentId w16cid:paraId="554E346D" w16cid:durableId="26FA9915"/>
  <w16cid:commentId w16cid:paraId="5119C5A8" w16cid:durableId="26FA9936"/>
  <w16cid:commentId w16cid:paraId="1CA05F36" w16cid:durableId="26FA993D"/>
  <w16cid:commentId w16cid:paraId="750A3992" w16cid:durableId="26FA9948"/>
  <w16cid:commentId w16cid:paraId="01900E0B" w16cid:durableId="26DABF58"/>
  <w16cid:commentId w16cid:paraId="1E1F651F" w16cid:durableId="27337632"/>
  <w16cid:commentId w16cid:paraId="534A0EB8" w16cid:durableId="26FA9993"/>
  <w16cid:commentId w16cid:paraId="116D4D28" w16cid:durableId="26FA99CD"/>
  <w16cid:commentId w16cid:paraId="29B69AE7" w16cid:durableId="26FA9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419A" w14:textId="77777777" w:rsidR="000F474B" w:rsidRDefault="000F474B" w:rsidP="00F16DB2">
      <w:pPr>
        <w:spacing w:before="0" w:after="0"/>
      </w:pPr>
      <w:r>
        <w:separator/>
      </w:r>
    </w:p>
  </w:endnote>
  <w:endnote w:type="continuationSeparator" w:id="0">
    <w:p w14:paraId="7D8F1C00" w14:textId="77777777" w:rsidR="000F474B" w:rsidRDefault="000F474B" w:rsidP="00F16D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ascadia Code">
    <w:panose1 w:val="020B0609020000020004"/>
    <w:charset w:val="00"/>
    <w:family w:val="modern"/>
    <w:pitch w:val="fixed"/>
    <w:sig w:usb0="A1002AFF" w:usb1="C000F9FB" w:usb2="00040020"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7ADD" w14:textId="77777777" w:rsidR="007A02B0" w:rsidRDefault="007A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54C4" w14:textId="77777777" w:rsidR="007A02B0" w:rsidRDefault="007A0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B23C" w14:textId="77777777" w:rsidR="007A02B0" w:rsidRDefault="007A0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4EFA" w14:textId="77777777" w:rsidR="000F474B" w:rsidRDefault="000F474B" w:rsidP="00F16DB2">
      <w:pPr>
        <w:spacing w:before="0" w:after="0"/>
      </w:pPr>
      <w:r>
        <w:separator/>
      </w:r>
    </w:p>
  </w:footnote>
  <w:footnote w:type="continuationSeparator" w:id="0">
    <w:p w14:paraId="4A5333C9" w14:textId="77777777" w:rsidR="000F474B" w:rsidRDefault="000F474B" w:rsidP="00F16D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5D8D" w14:textId="77777777" w:rsidR="007A02B0" w:rsidRDefault="007A0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A481" w14:textId="77777777" w:rsidR="007A02B0" w:rsidRDefault="007A02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AC90" w14:textId="77777777" w:rsidR="007A02B0" w:rsidRDefault="007A0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D2E44EB"/>
    <w:multiLevelType w:val="hybridMultilevel"/>
    <w:tmpl w:val="520A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BB91B92"/>
    <w:multiLevelType w:val="multilevel"/>
    <w:tmpl w:val="ADB0C294"/>
    <w:styleLink w:val="NumberedBullet"/>
    <w:lvl w:ilvl="0">
      <w:start w:val="1"/>
      <w:numFmt w:val="decimal"/>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6"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34B01141"/>
    <w:multiLevelType w:val="multilevel"/>
    <w:tmpl w:val="D91A43F4"/>
    <w:numStyleLink w:val="NumberedBulletWithinBullet"/>
  </w:abstractNum>
  <w:abstractNum w:abstractNumId="9" w15:restartNumberingAfterBreak="0">
    <w:nsid w:val="49336A0A"/>
    <w:multiLevelType w:val="hybridMultilevel"/>
    <w:tmpl w:val="A81A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B00ADC"/>
    <w:multiLevelType w:val="hybridMultilevel"/>
    <w:tmpl w:val="109232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CC387C"/>
    <w:multiLevelType w:val="hybridMultilevel"/>
    <w:tmpl w:val="3EAA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7F6B09D2"/>
    <w:multiLevelType w:val="hybridMultilevel"/>
    <w:tmpl w:val="451A6E50"/>
    <w:lvl w:ilvl="0" w:tplc="E9AE3C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292258">
    <w:abstractNumId w:val="6"/>
  </w:num>
  <w:num w:numId="2" w16cid:durableId="165825785">
    <w:abstractNumId w:val="5"/>
  </w:num>
  <w:num w:numId="3" w16cid:durableId="270666468">
    <w:abstractNumId w:val="0"/>
  </w:num>
  <w:num w:numId="4" w16cid:durableId="50035097">
    <w:abstractNumId w:val="1"/>
  </w:num>
  <w:num w:numId="5" w16cid:durableId="7216537">
    <w:abstractNumId w:val="4"/>
  </w:num>
  <w:num w:numId="6" w16cid:durableId="2143696095">
    <w:abstractNumId w:val="8"/>
  </w:num>
  <w:num w:numId="7" w16cid:durableId="1233587564">
    <w:abstractNumId w:val="7"/>
  </w:num>
  <w:num w:numId="8" w16cid:durableId="126750101">
    <w:abstractNumId w:val="3"/>
  </w:num>
  <w:num w:numId="9" w16cid:durableId="1019621374">
    <w:abstractNumId w:val="12"/>
  </w:num>
  <w:num w:numId="10" w16cid:durableId="1939210876">
    <w:abstractNumId w:val="2"/>
  </w:num>
  <w:num w:numId="11" w16cid:durableId="1102729058">
    <w:abstractNumId w:val="10"/>
  </w:num>
  <w:num w:numId="12" w16cid:durableId="865294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5079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442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0516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5133440">
    <w:abstractNumId w:val="11"/>
  </w:num>
  <w:num w:numId="17" w16cid:durableId="202789961">
    <w:abstractNumId w:val="9"/>
  </w:num>
  <w:num w:numId="18" w16cid:durableId="2003502549">
    <w:abstractNumId w:val="13"/>
  </w:num>
  <w:num w:numId="19" w16cid:durableId="695156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0752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78026455">
    <w:abstractNumId w:val="1"/>
  </w:num>
  <w:num w:numId="22" w16cid:durableId="945502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0026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4435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0372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Lee">
    <w15:presenceInfo w15:providerId="AD" w15:userId="S::tfl@psp.co.uk::23b502fb-9fbe-4e0e-93c0-56b8c6160e0c"/>
  </w15:person>
  <w15:person w15:author="Liam Draper">
    <w15:presenceInfo w15:providerId="None" w15:userId="Liam Draper"/>
  </w15:person>
  <w15:person w15:author="Mike Roberts">
    <w15:presenceInfo w15:providerId="Windows Live" w15:userId="459704b89492d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linkStyles/>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oFAOmRlDwtAAAA"/>
  </w:docVars>
  <w:rsids>
    <w:rsidRoot w:val="009D0F10"/>
    <w:rsid w:val="0000165C"/>
    <w:rsid w:val="000048BD"/>
    <w:rsid w:val="000075BA"/>
    <w:rsid w:val="00014022"/>
    <w:rsid w:val="00016BD5"/>
    <w:rsid w:val="00021DA7"/>
    <w:rsid w:val="00022E8C"/>
    <w:rsid w:val="00033A15"/>
    <w:rsid w:val="00034412"/>
    <w:rsid w:val="0003582B"/>
    <w:rsid w:val="00036E59"/>
    <w:rsid w:val="000474EF"/>
    <w:rsid w:val="00050575"/>
    <w:rsid w:val="000546DE"/>
    <w:rsid w:val="00056CFC"/>
    <w:rsid w:val="00056E75"/>
    <w:rsid w:val="00061F9F"/>
    <w:rsid w:val="00063798"/>
    <w:rsid w:val="00076863"/>
    <w:rsid w:val="0007796E"/>
    <w:rsid w:val="00080E27"/>
    <w:rsid w:val="00082490"/>
    <w:rsid w:val="00082C8D"/>
    <w:rsid w:val="00084B5A"/>
    <w:rsid w:val="00086420"/>
    <w:rsid w:val="00091CE7"/>
    <w:rsid w:val="000927E1"/>
    <w:rsid w:val="00093A05"/>
    <w:rsid w:val="00095852"/>
    <w:rsid w:val="000A06DC"/>
    <w:rsid w:val="000A1735"/>
    <w:rsid w:val="000A1E3D"/>
    <w:rsid w:val="000A2DEA"/>
    <w:rsid w:val="000A433B"/>
    <w:rsid w:val="000B2368"/>
    <w:rsid w:val="000B3E6D"/>
    <w:rsid w:val="000B465A"/>
    <w:rsid w:val="000B68AF"/>
    <w:rsid w:val="000B7FE5"/>
    <w:rsid w:val="000C0250"/>
    <w:rsid w:val="000C07E7"/>
    <w:rsid w:val="000C29D7"/>
    <w:rsid w:val="000C7654"/>
    <w:rsid w:val="000C77C7"/>
    <w:rsid w:val="000D0E5F"/>
    <w:rsid w:val="000D14DF"/>
    <w:rsid w:val="000D1A65"/>
    <w:rsid w:val="000D669F"/>
    <w:rsid w:val="000E07FE"/>
    <w:rsid w:val="000E2CFE"/>
    <w:rsid w:val="000E31A1"/>
    <w:rsid w:val="000E6955"/>
    <w:rsid w:val="000E7F41"/>
    <w:rsid w:val="000F295A"/>
    <w:rsid w:val="000F432B"/>
    <w:rsid w:val="000F474B"/>
    <w:rsid w:val="000F5591"/>
    <w:rsid w:val="000F6BB8"/>
    <w:rsid w:val="000F72A3"/>
    <w:rsid w:val="00105CB9"/>
    <w:rsid w:val="00110239"/>
    <w:rsid w:val="00110761"/>
    <w:rsid w:val="00110DD2"/>
    <w:rsid w:val="00111A20"/>
    <w:rsid w:val="00115BAE"/>
    <w:rsid w:val="001211A2"/>
    <w:rsid w:val="00123E5B"/>
    <w:rsid w:val="00124D6B"/>
    <w:rsid w:val="00126A80"/>
    <w:rsid w:val="001314F7"/>
    <w:rsid w:val="00132DDA"/>
    <w:rsid w:val="00132FAC"/>
    <w:rsid w:val="00134F75"/>
    <w:rsid w:val="00135455"/>
    <w:rsid w:val="0013770B"/>
    <w:rsid w:val="00137958"/>
    <w:rsid w:val="001410A9"/>
    <w:rsid w:val="001411A0"/>
    <w:rsid w:val="00147D94"/>
    <w:rsid w:val="001511AB"/>
    <w:rsid w:val="00154C27"/>
    <w:rsid w:val="00154C75"/>
    <w:rsid w:val="0015704A"/>
    <w:rsid w:val="00157541"/>
    <w:rsid w:val="00162E19"/>
    <w:rsid w:val="00167446"/>
    <w:rsid w:val="00167F1A"/>
    <w:rsid w:val="00170D91"/>
    <w:rsid w:val="00173226"/>
    <w:rsid w:val="001737B4"/>
    <w:rsid w:val="00173B1C"/>
    <w:rsid w:val="00173C9B"/>
    <w:rsid w:val="0017482F"/>
    <w:rsid w:val="00180B34"/>
    <w:rsid w:val="001818BF"/>
    <w:rsid w:val="00182E33"/>
    <w:rsid w:val="0018485E"/>
    <w:rsid w:val="00184E7B"/>
    <w:rsid w:val="00185C17"/>
    <w:rsid w:val="00185EB5"/>
    <w:rsid w:val="0019101C"/>
    <w:rsid w:val="00191573"/>
    <w:rsid w:val="0019423A"/>
    <w:rsid w:val="00195B22"/>
    <w:rsid w:val="00196C0B"/>
    <w:rsid w:val="00196E35"/>
    <w:rsid w:val="00197A73"/>
    <w:rsid w:val="001A07EE"/>
    <w:rsid w:val="001A1A7A"/>
    <w:rsid w:val="001A2302"/>
    <w:rsid w:val="001A252A"/>
    <w:rsid w:val="001A57A2"/>
    <w:rsid w:val="001A582E"/>
    <w:rsid w:val="001A5B92"/>
    <w:rsid w:val="001A5DC5"/>
    <w:rsid w:val="001A7598"/>
    <w:rsid w:val="001A7AB0"/>
    <w:rsid w:val="001B0EC5"/>
    <w:rsid w:val="001B6846"/>
    <w:rsid w:val="001B6BEA"/>
    <w:rsid w:val="001C3F46"/>
    <w:rsid w:val="001C548F"/>
    <w:rsid w:val="001C6F30"/>
    <w:rsid w:val="001C79D3"/>
    <w:rsid w:val="001D0FFE"/>
    <w:rsid w:val="001D1CDB"/>
    <w:rsid w:val="001D1E6F"/>
    <w:rsid w:val="001D277F"/>
    <w:rsid w:val="001D4F73"/>
    <w:rsid w:val="001E10FE"/>
    <w:rsid w:val="001E1BCF"/>
    <w:rsid w:val="001E1E0C"/>
    <w:rsid w:val="001E7D1E"/>
    <w:rsid w:val="001F06A8"/>
    <w:rsid w:val="001F1056"/>
    <w:rsid w:val="001F2836"/>
    <w:rsid w:val="001F3545"/>
    <w:rsid w:val="001F481A"/>
    <w:rsid w:val="00201023"/>
    <w:rsid w:val="00202273"/>
    <w:rsid w:val="00202547"/>
    <w:rsid w:val="00204611"/>
    <w:rsid w:val="002112EC"/>
    <w:rsid w:val="00212135"/>
    <w:rsid w:val="00214C5A"/>
    <w:rsid w:val="00217379"/>
    <w:rsid w:val="00222998"/>
    <w:rsid w:val="002275FB"/>
    <w:rsid w:val="002314DA"/>
    <w:rsid w:val="002345D1"/>
    <w:rsid w:val="00235978"/>
    <w:rsid w:val="00235BFE"/>
    <w:rsid w:val="0023754D"/>
    <w:rsid w:val="00237961"/>
    <w:rsid w:val="002432CE"/>
    <w:rsid w:val="002435F0"/>
    <w:rsid w:val="00244DBF"/>
    <w:rsid w:val="00245335"/>
    <w:rsid w:val="002466DC"/>
    <w:rsid w:val="00246745"/>
    <w:rsid w:val="00251643"/>
    <w:rsid w:val="00252868"/>
    <w:rsid w:val="002545E2"/>
    <w:rsid w:val="00254BD7"/>
    <w:rsid w:val="0025556C"/>
    <w:rsid w:val="00261896"/>
    <w:rsid w:val="00262297"/>
    <w:rsid w:val="0026241A"/>
    <w:rsid w:val="002676AF"/>
    <w:rsid w:val="00267B86"/>
    <w:rsid w:val="00272D52"/>
    <w:rsid w:val="00273F96"/>
    <w:rsid w:val="00280294"/>
    <w:rsid w:val="0028492F"/>
    <w:rsid w:val="00285E3E"/>
    <w:rsid w:val="0028611F"/>
    <w:rsid w:val="00286D2F"/>
    <w:rsid w:val="00290256"/>
    <w:rsid w:val="002964E6"/>
    <w:rsid w:val="00296553"/>
    <w:rsid w:val="00296D1C"/>
    <w:rsid w:val="002A2278"/>
    <w:rsid w:val="002B15A6"/>
    <w:rsid w:val="002B3676"/>
    <w:rsid w:val="002C4339"/>
    <w:rsid w:val="002C7F90"/>
    <w:rsid w:val="002D175E"/>
    <w:rsid w:val="002D18DB"/>
    <w:rsid w:val="002D495B"/>
    <w:rsid w:val="002D68B7"/>
    <w:rsid w:val="002D6F3F"/>
    <w:rsid w:val="002E00BA"/>
    <w:rsid w:val="002E13D7"/>
    <w:rsid w:val="002E35D2"/>
    <w:rsid w:val="002E3BED"/>
    <w:rsid w:val="002E5439"/>
    <w:rsid w:val="002E707C"/>
    <w:rsid w:val="002F0E8D"/>
    <w:rsid w:val="002F1964"/>
    <w:rsid w:val="002F1F2D"/>
    <w:rsid w:val="002F2B7B"/>
    <w:rsid w:val="002F2E62"/>
    <w:rsid w:val="002F3A5F"/>
    <w:rsid w:val="002F45A6"/>
    <w:rsid w:val="002F61C6"/>
    <w:rsid w:val="00305917"/>
    <w:rsid w:val="003119EB"/>
    <w:rsid w:val="00315D24"/>
    <w:rsid w:val="00315F24"/>
    <w:rsid w:val="00322EFE"/>
    <w:rsid w:val="00323900"/>
    <w:rsid w:val="00323E56"/>
    <w:rsid w:val="003244D1"/>
    <w:rsid w:val="003266B7"/>
    <w:rsid w:val="00327CDB"/>
    <w:rsid w:val="00327D40"/>
    <w:rsid w:val="00330057"/>
    <w:rsid w:val="0033308A"/>
    <w:rsid w:val="00334384"/>
    <w:rsid w:val="003414AF"/>
    <w:rsid w:val="00343B12"/>
    <w:rsid w:val="00345A49"/>
    <w:rsid w:val="00346681"/>
    <w:rsid w:val="00347F6F"/>
    <w:rsid w:val="003636E8"/>
    <w:rsid w:val="003653AD"/>
    <w:rsid w:val="0036545F"/>
    <w:rsid w:val="00373DA7"/>
    <w:rsid w:val="003748B7"/>
    <w:rsid w:val="00377C3E"/>
    <w:rsid w:val="00380387"/>
    <w:rsid w:val="003841A3"/>
    <w:rsid w:val="00387689"/>
    <w:rsid w:val="00387AA3"/>
    <w:rsid w:val="003903EE"/>
    <w:rsid w:val="003913F0"/>
    <w:rsid w:val="00392D4E"/>
    <w:rsid w:val="0039594E"/>
    <w:rsid w:val="003A033E"/>
    <w:rsid w:val="003A4B9C"/>
    <w:rsid w:val="003B1015"/>
    <w:rsid w:val="003B1EF8"/>
    <w:rsid w:val="003B2B1E"/>
    <w:rsid w:val="003B5DDD"/>
    <w:rsid w:val="003B636D"/>
    <w:rsid w:val="003B6BA5"/>
    <w:rsid w:val="003C01B7"/>
    <w:rsid w:val="003C1251"/>
    <w:rsid w:val="003C2037"/>
    <w:rsid w:val="003C514B"/>
    <w:rsid w:val="003D05DD"/>
    <w:rsid w:val="003D2E43"/>
    <w:rsid w:val="003D5BD5"/>
    <w:rsid w:val="003E1E02"/>
    <w:rsid w:val="003E3643"/>
    <w:rsid w:val="003E74EB"/>
    <w:rsid w:val="003F024D"/>
    <w:rsid w:val="003F186D"/>
    <w:rsid w:val="003F5F2B"/>
    <w:rsid w:val="003F7CF8"/>
    <w:rsid w:val="004008BB"/>
    <w:rsid w:val="00401F8E"/>
    <w:rsid w:val="004039E9"/>
    <w:rsid w:val="00403A1A"/>
    <w:rsid w:val="0041017F"/>
    <w:rsid w:val="00410CC0"/>
    <w:rsid w:val="004124C2"/>
    <w:rsid w:val="00412BB0"/>
    <w:rsid w:val="00416132"/>
    <w:rsid w:val="004161D8"/>
    <w:rsid w:val="0041633B"/>
    <w:rsid w:val="004163E4"/>
    <w:rsid w:val="00422580"/>
    <w:rsid w:val="004225C0"/>
    <w:rsid w:val="0042343C"/>
    <w:rsid w:val="00424653"/>
    <w:rsid w:val="00424C57"/>
    <w:rsid w:val="00424ECB"/>
    <w:rsid w:val="004270E1"/>
    <w:rsid w:val="00427F23"/>
    <w:rsid w:val="0043121F"/>
    <w:rsid w:val="00435266"/>
    <w:rsid w:val="00441EDC"/>
    <w:rsid w:val="004448CC"/>
    <w:rsid w:val="00446F51"/>
    <w:rsid w:val="00450528"/>
    <w:rsid w:val="0045154C"/>
    <w:rsid w:val="00452940"/>
    <w:rsid w:val="004568E6"/>
    <w:rsid w:val="00456EAA"/>
    <w:rsid w:val="00457EE4"/>
    <w:rsid w:val="00461125"/>
    <w:rsid w:val="0046362A"/>
    <w:rsid w:val="00465E34"/>
    <w:rsid w:val="004666D3"/>
    <w:rsid w:val="0046674D"/>
    <w:rsid w:val="00471C4D"/>
    <w:rsid w:val="004720AC"/>
    <w:rsid w:val="004726CA"/>
    <w:rsid w:val="0047594E"/>
    <w:rsid w:val="00476D9C"/>
    <w:rsid w:val="0048081C"/>
    <w:rsid w:val="00481396"/>
    <w:rsid w:val="004846EF"/>
    <w:rsid w:val="004860B6"/>
    <w:rsid w:val="00493792"/>
    <w:rsid w:val="004A4ACB"/>
    <w:rsid w:val="004A5434"/>
    <w:rsid w:val="004B6DF0"/>
    <w:rsid w:val="004C1012"/>
    <w:rsid w:val="004C1FAE"/>
    <w:rsid w:val="004C2D6E"/>
    <w:rsid w:val="004C5224"/>
    <w:rsid w:val="004C53F7"/>
    <w:rsid w:val="004C7ABE"/>
    <w:rsid w:val="004D46E9"/>
    <w:rsid w:val="004D5530"/>
    <w:rsid w:val="004D6912"/>
    <w:rsid w:val="004D6B7B"/>
    <w:rsid w:val="004E23F5"/>
    <w:rsid w:val="004E682C"/>
    <w:rsid w:val="004F12E3"/>
    <w:rsid w:val="004F40E0"/>
    <w:rsid w:val="005001D7"/>
    <w:rsid w:val="0050217A"/>
    <w:rsid w:val="00504521"/>
    <w:rsid w:val="00504A1A"/>
    <w:rsid w:val="005112D3"/>
    <w:rsid w:val="0051344D"/>
    <w:rsid w:val="0051427F"/>
    <w:rsid w:val="005147E9"/>
    <w:rsid w:val="00516200"/>
    <w:rsid w:val="00516873"/>
    <w:rsid w:val="00516E8D"/>
    <w:rsid w:val="00521966"/>
    <w:rsid w:val="00521ADF"/>
    <w:rsid w:val="00531667"/>
    <w:rsid w:val="005362E7"/>
    <w:rsid w:val="005373C7"/>
    <w:rsid w:val="005413EC"/>
    <w:rsid w:val="005439C4"/>
    <w:rsid w:val="005439DD"/>
    <w:rsid w:val="00543E68"/>
    <w:rsid w:val="0054420A"/>
    <w:rsid w:val="00547D6E"/>
    <w:rsid w:val="00550E12"/>
    <w:rsid w:val="0055234C"/>
    <w:rsid w:val="005535C7"/>
    <w:rsid w:val="00553E05"/>
    <w:rsid w:val="00554A68"/>
    <w:rsid w:val="00556467"/>
    <w:rsid w:val="00562A0F"/>
    <w:rsid w:val="005650D8"/>
    <w:rsid w:val="0057009A"/>
    <w:rsid w:val="0057297A"/>
    <w:rsid w:val="00573D8E"/>
    <w:rsid w:val="00576806"/>
    <w:rsid w:val="005803C6"/>
    <w:rsid w:val="00580941"/>
    <w:rsid w:val="00581C53"/>
    <w:rsid w:val="00582863"/>
    <w:rsid w:val="00584B32"/>
    <w:rsid w:val="00587A15"/>
    <w:rsid w:val="005904BA"/>
    <w:rsid w:val="0059250D"/>
    <w:rsid w:val="00597198"/>
    <w:rsid w:val="00597D9E"/>
    <w:rsid w:val="005A1BA7"/>
    <w:rsid w:val="005A217D"/>
    <w:rsid w:val="005A3354"/>
    <w:rsid w:val="005A7C97"/>
    <w:rsid w:val="005B36C6"/>
    <w:rsid w:val="005B397C"/>
    <w:rsid w:val="005B6FD2"/>
    <w:rsid w:val="005D01F4"/>
    <w:rsid w:val="005D0F48"/>
    <w:rsid w:val="005D10F1"/>
    <w:rsid w:val="005D132D"/>
    <w:rsid w:val="005D2190"/>
    <w:rsid w:val="005D28B5"/>
    <w:rsid w:val="005D2F36"/>
    <w:rsid w:val="005D528A"/>
    <w:rsid w:val="005E2FDE"/>
    <w:rsid w:val="005E3D19"/>
    <w:rsid w:val="005E5193"/>
    <w:rsid w:val="005E5420"/>
    <w:rsid w:val="005E660A"/>
    <w:rsid w:val="005F2D3F"/>
    <w:rsid w:val="005F40C1"/>
    <w:rsid w:val="005F4156"/>
    <w:rsid w:val="005F50AE"/>
    <w:rsid w:val="005F7ABE"/>
    <w:rsid w:val="006022DF"/>
    <w:rsid w:val="00602DC4"/>
    <w:rsid w:val="006046C1"/>
    <w:rsid w:val="006108C9"/>
    <w:rsid w:val="006113AB"/>
    <w:rsid w:val="00611C61"/>
    <w:rsid w:val="00613BFE"/>
    <w:rsid w:val="00617BE2"/>
    <w:rsid w:val="00625309"/>
    <w:rsid w:val="006265DA"/>
    <w:rsid w:val="00626F75"/>
    <w:rsid w:val="00631170"/>
    <w:rsid w:val="00640420"/>
    <w:rsid w:val="00642401"/>
    <w:rsid w:val="00655849"/>
    <w:rsid w:val="00655A07"/>
    <w:rsid w:val="00655D4A"/>
    <w:rsid w:val="00656C09"/>
    <w:rsid w:val="006629D3"/>
    <w:rsid w:val="00662EF6"/>
    <w:rsid w:val="00663380"/>
    <w:rsid w:val="0066598B"/>
    <w:rsid w:val="00670AEC"/>
    <w:rsid w:val="00671DFF"/>
    <w:rsid w:val="00672056"/>
    <w:rsid w:val="00676163"/>
    <w:rsid w:val="0067664B"/>
    <w:rsid w:val="006773ED"/>
    <w:rsid w:val="00680501"/>
    <w:rsid w:val="0068300B"/>
    <w:rsid w:val="006876A5"/>
    <w:rsid w:val="00697459"/>
    <w:rsid w:val="00697CD9"/>
    <w:rsid w:val="006A10EB"/>
    <w:rsid w:val="006A1943"/>
    <w:rsid w:val="006A1A8C"/>
    <w:rsid w:val="006A2560"/>
    <w:rsid w:val="006A2B22"/>
    <w:rsid w:val="006A7FE4"/>
    <w:rsid w:val="006B0443"/>
    <w:rsid w:val="006B28E9"/>
    <w:rsid w:val="006B2B50"/>
    <w:rsid w:val="006B6939"/>
    <w:rsid w:val="006C1C20"/>
    <w:rsid w:val="006C25F2"/>
    <w:rsid w:val="006C30CA"/>
    <w:rsid w:val="006D0DD7"/>
    <w:rsid w:val="006D45FD"/>
    <w:rsid w:val="006D7550"/>
    <w:rsid w:val="006E335D"/>
    <w:rsid w:val="006E34C5"/>
    <w:rsid w:val="006E3619"/>
    <w:rsid w:val="006E48B8"/>
    <w:rsid w:val="006E5B23"/>
    <w:rsid w:val="006E5DA4"/>
    <w:rsid w:val="006E6DE8"/>
    <w:rsid w:val="006E7225"/>
    <w:rsid w:val="006F0D0A"/>
    <w:rsid w:val="006F22B2"/>
    <w:rsid w:val="006F4C8D"/>
    <w:rsid w:val="007004A4"/>
    <w:rsid w:val="00701D67"/>
    <w:rsid w:val="00703A9E"/>
    <w:rsid w:val="00704DAF"/>
    <w:rsid w:val="00706079"/>
    <w:rsid w:val="007064B6"/>
    <w:rsid w:val="00710A97"/>
    <w:rsid w:val="00710B75"/>
    <w:rsid w:val="00710D18"/>
    <w:rsid w:val="00710D70"/>
    <w:rsid w:val="00711E5E"/>
    <w:rsid w:val="00712828"/>
    <w:rsid w:val="00712C79"/>
    <w:rsid w:val="00713FF9"/>
    <w:rsid w:val="0071762C"/>
    <w:rsid w:val="007200F4"/>
    <w:rsid w:val="007222CE"/>
    <w:rsid w:val="00722485"/>
    <w:rsid w:val="00727383"/>
    <w:rsid w:val="00730363"/>
    <w:rsid w:val="00737A8F"/>
    <w:rsid w:val="0074101D"/>
    <w:rsid w:val="00743848"/>
    <w:rsid w:val="00746626"/>
    <w:rsid w:val="0075104F"/>
    <w:rsid w:val="007515B7"/>
    <w:rsid w:val="00752021"/>
    <w:rsid w:val="0075459B"/>
    <w:rsid w:val="0076301B"/>
    <w:rsid w:val="00763C8A"/>
    <w:rsid w:val="0076490B"/>
    <w:rsid w:val="007663F6"/>
    <w:rsid w:val="00770982"/>
    <w:rsid w:val="007715D3"/>
    <w:rsid w:val="00773220"/>
    <w:rsid w:val="00773645"/>
    <w:rsid w:val="007737AB"/>
    <w:rsid w:val="007762AB"/>
    <w:rsid w:val="007820E5"/>
    <w:rsid w:val="00783A67"/>
    <w:rsid w:val="007841DF"/>
    <w:rsid w:val="00784F5C"/>
    <w:rsid w:val="00785523"/>
    <w:rsid w:val="00785E75"/>
    <w:rsid w:val="00787CD1"/>
    <w:rsid w:val="0079371A"/>
    <w:rsid w:val="00794721"/>
    <w:rsid w:val="0079732A"/>
    <w:rsid w:val="00797CAC"/>
    <w:rsid w:val="007A02B0"/>
    <w:rsid w:val="007A3502"/>
    <w:rsid w:val="007A41A3"/>
    <w:rsid w:val="007A5480"/>
    <w:rsid w:val="007A7FB5"/>
    <w:rsid w:val="007B35BE"/>
    <w:rsid w:val="007B4F73"/>
    <w:rsid w:val="007B7A9E"/>
    <w:rsid w:val="007C0211"/>
    <w:rsid w:val="007C3188"/>
    <w:rsid w:val="007D202C"/>
    <w:rsid w:val="007D27A4"/>
    <w:rsid w:val="007E307F"/>
    <w:rsid w:val="007E7460"/>
    <w:rsid w:val="007E7EE2"/>
    <w:rsid w:val="007F088C"/>
    <w:rsid w:val="007F4A53"/>
    <w:rsid w:val="007F525F"/>
    <w:rsid w:val="007F5A0B"/>
    <w:rsid w:val="007F5FD1"/>
    <w:rsid w:val="007F66C5"/>
    <w:rsid w:val="00800AF2"/>
    <w:rsid w:val="00803907"/>
    <w:rsid w:val="00804983"/>
    <w:rsid w:val="00804B8C"/>
    <w:rsid w:val="00812BD5"/>
    <w:rsid w:val="008149E1"/>
    <w:rsid w:val="008165ED"/>
    <w:rsid w:val="00817269"/>
    <w:rsid w:val="00817943"/>
    <w:rsid w:val="00817A75"/>
    <w:rsid w:val="00817BC5"/>
    <w:rsid w:val="00822088"/>
    <w:rsid w:val="00822804"/>
    <w:rsid w:val="00830EFC"/>
    <w:rsid w:val="0083169C"/>
    <w:rsid w:val="00832C15"/>
    <w:rsid w:val="00834EDD"/>
    <w:rsid w:val="008357CE"/>
    <w:rsid w:val="00840CBE"/>
    <w:rsid w:val="0084472B"/>
    <w:rsid w:val="00845933"/>
    <w:rsid w:val="0085073A"/>
    <w:rsid w:val="008562EC"/>
    <w:rsid w:val="00857D0F"/>
    <w:rsid w:val="00857DB3"/>
    <w:rsid w:val="00857F72"/>
    <w:rsid w:val="00860550"/>
    <w:rsid w:val="00861497"/>
    <w:rsid w:val="00862EF0"/>
    <w:rsid w:val="0086531A"/>
    <w:rsid w:val="00867638"/>
    <w:rsid w:val="008829CA"/>
    <w:rsid w:val="00885C98"/>
    <w:rsid w:val="008908E0"/>
    <w:rsid w:val="008954B7"/>
    <w:rsid w:val="00896172"/>
    <w:rsid w:val="008A2B55"/>
    <w:rsid w:val="008A2B8B"/>
    <w:rsid w:val="008A40E9"/>
    <w:rsid w:val="008A7C0D"/>
    <w:rsid w:val="008C3F45"/>
    <w:rsid w:val="008D066B"/>
    <w:rsid w:val="008D0E22"/>
    <w:rsid w:val="008D1273"/>
    <w:rsid w:val="008D2D38"/>
    <w:rsid w:val="008E39C8"/>
    <w:rsid w:val="008E4137"/>
    <w:rsid w:val="008E634D"/>
    <w:rsid w:val="008E6477"/>
    <w:rsid w:val="008F112C"/>
    <w:rsid w:val="008F2C1D"/>
    <w:rsid w:val="008F6100"/>
    <w:rsid w:val="008F63B2"/>
    <w:rsid w:val="008F7D9A"/>
    <w:rsid w:val="009008F7"/>
    <w:rsid w:val="00901907"/>
    <w:rsid w:val="00904765"/>
    <w:rsid w:val="00910E96"/>
    <w:rsid w:val="009145E9"/>
    <w:rsid w:val="00914EB1"/>
    <w:rsid w:val="0092032B"/>
    <w:rsid w:val="00920B71"/>
    <w:rsid w:val="00927161"/>
    <w:rsid w:val="009271C7"/>
    <w:rsid w:val="009305CD"/>
    <w:rsid w:val="009343E2"/>
    <w:rsid w:val="00934A62"/>
    <w:rsid w:val="00934C94"/>
    <w:rsid w:val="009366D5"/>
    <w:rsid w:val="00936942"/>
    <w:rsid w:val="00936D34"/>
    <w:rsid w:val="00941AB9"/>
    <w:rsid w:val="0094324B"/>
    <w:rsid w:val="009459C8"/>
    <w:rsid w:val="00947A17"/>
    <w:rsid w:val="00950592"/>
    <w:rsid w:val="00952699"/>
    <w:rsid w:val="00974FF9"/>
    <w:rsid w:val="0097509A"/>
    <w:rsid w:val="00975388"/>
    <w:rsid w:val="0097632D"/>
    <w:rsid w:val="00987230"/>
    <w:rsid w:val="009A310D"/>
    <w:rsid w:val="009A4C24"/>
    <w:rsid w:val="009A54DD"/>
    <w:rsid w:val="009A5648"/>
    <w:rsid w:val="009B3BEE"/>
    <w:rsid w:val="009B3D0A"/>
    <w:rsid w:val="009C033F"/>
    <w:rsid w:val="009C07F6"/>
    <w:rsid w:val="009C0BFC"/>
    <w:rsid w:val="009C1212"/>
    <w:rsid w:val="009C2EBB"/>
    <w:rsid w:val="009D013B"/>
    <w:rsid w:val="009D0F10"/>
    <w:rsid w:val="009D14CB"/>
    <w:rsid w:val="009D1BB2"/>
    <w:rsid w:val="009D37BC"/>
    <w:rsid w:val="009D3C8D"/>
    <w:rsid w:val="009D62F7"/>
    <w:rsid w:val="009E0085"/>
    <w:rsid w:val="009E132D"/>
    <w:rsid w:val="009E1695"/>
    <w:rsid w:val="009E1BB1"/>
    <w:rsid w:val="009E27AF"/>
    <w:rsid w:val="009E75C7"/>
    <w:rsid w:val="009F6344"/>
    <w:rsid w:val="00A046DD"/>
    <w:rsid w:val="00A04D9F"/>
    <w:rsid w:val="00A0556F"/>
    <w:rsid w:val="00A055C9"/>
    <w:rsid w:val="00A05769"/>
    <w:rsid w:val="00A07EE6"/>
    <w:rsid w:val="00A101CF"/>
    <w:rsid w:val="00A110D3"/>
    <w:rsid w:val="00A13C50"/>
    <w:rsid w:val="00A16F57"/>
    <w:rsid w:val="00A20590"/>
    <w:rsid w:val="00A20604"/>
    <w:rsid w:val="00A23867"/>
    <w:rsid w:val="00A2604B"/>
    <w:rsid w:val="00A3248F"/>
    <w:rsid w:val="00A342AA"/>
    <w:rsid w:val="00A366C7"/>
    <w:rsid w:val="00A37AA0"/>
    <w:rsid w:val="00A51C48"/>
    <w:rsid w:val="00A5298C"/>
    <w:rsid w:val="00A5399E"/>
    <w:rsid w:val="00A5699D"/>
    <w:rsid w:val="00A60056"/>
    <w:rsid w:val="00A620C7"/>
    <w:rsid w:val="00A64394"/>
    <w:rsid w:val="00A64B14"/>
    <w:rsid w:val="00A661BA"/>
    <w:rsid w:val="00A715F5"/>
    <w:rsid w:val="00A724B5"/>
    <w:rsid w:val="00A73E68"/>
    <w:rsid w:val="00A76873"/>
    <w:rsid w:val="00A84B6E"/>
    <w:rsid w:val="00A91B13"/>
    <w:rsid w:val="00A95E1D"/>
    <w:rsid w:val="00A96062"/>
    <w:rsid w:val="00A96865"/>
    <w:rsid w:val="00AA18F9"/>
    <w:rsid w:val="00AA3787"/>
    <w:rsid w:val="00AA7CAC"/>
    <w:rsid w:val="00AB1F9F"/>
    <w:rsid w:val="00AB2FEA"/>
    <w:rsid w:val="00AB303F"/>
    <w:rsid w:val="00AB331E"/>
    <w:rsid w:val="00AB3CBA"/>
    <w:rsid w:val="00AB4F8E"/>
    <w:rsid w:val="00AB6E71"/>
    <w:rsid w:val="00AB7FCD"/>
    <w:rsid w:val="00AC1FBF"/>
    <w:rsid w:val="00AC4F0D"/>
    <w:rsid w:val="00AC635D"/>
    <w:rsid w:val="00AD4120"/>
    <w:rsid w:val="00AD667A"/>
    <w:rsid w:val="00AE308A"/>
    <w:rsid w:val="00AE484C"/>
    <w:rsid w:val="00AE7C72"/>
    <w:rsid w:val="00AF431D"/>
    <w:rsid w:val="00AF4BE4"/>
    <w:rsid w:val="00AF7015"/>
    <w:rsid w:val="00B03A4B"/>
    <w:rsid w:val="00B03B91"/>
    <w:rsid w:val="00B04A71"/>
    <w:rsid w:val="00B04E2D"/>
    <w:rsid w:val="00B075F5"/>
    <w:rsid w:val="00B117F6"/>
    <w:rsid w:val="00B123D8"/>
    <w:rsid w:val="00B12643"/>
    <w:rsid w:val="00B15737"/>
    <w:rsid w:val="00B222E7"/>
    <w:rsid w:val="00B22F4A"/>
    <w:rsid w:val="00B23158"/>
    <w:rsid w:val="00B23216"/>
    <w:rsid w:val="00B24BD7"/>
    <w:rsid w:val="00B24FA7"/>
    <w:rsid w:val="00B251FB"/>
    <w:rsid w:val="00B271F9"/>
    <w:rsid w:val="00B30D95"/>
    <w:rsid w:val="00B321A4"/>
    <w:rsid w:val="00B342AD"/>
    <w:rsid w:val="00B355D5"/>
    <w:rsid w:val="00B35C5A"/>
    <w:rsid w:val="00B40204"/>
    <w:rsid w:val="00B51DAA"/>
    <w:rsid w:val="00B5384F"/>
    <w:rsid w:val="00B57122"/>
    <w:rsid w:val="00B62650"/>
    <w:rsid w:val="00B6355B"/>
    <w:rsid w:val="00B67804"/>
    <w:rsid w:val="00B757AE"/>
    <w:rsid w:val="00B75F98"/>
    <w:rsid w:val="00B81CD8"/>
    <w:rsid w:val="00B87223"/>
    <w:rsid w:val="00B937D3"/>
    <w:rsid w:val="00B943B2"/>
    <w:rsid w:val="00B94B85"/>
    <w:rsid w:val="00B951F3"/>
    <w:rsid w:val="00B966F5"/>
    <w:rsid w:val="00BA2747"/>
    <w:rsid w:val="00BA4F2C"/>
    <w:rsid w:val="00BB0A48"/>
    <w:rsid w:val="00BB0E20"/>
    <w:rsid w:val="00BC0688"/>
    <w:rsid w:val="00BC0804"/>
    <w:rsid w:val="00BC1D2F"/>
    <w:rsid w:val="00BC5F1F"/>
    <w:rsid w:val="00BC6629"/>
    <w:rsid w:val="00BD033A"/>
    <w:rsid w:val="00BD5669"/>
    <w:rsid w:val="00BD595D"/>
    <w:rsid w:val="00BD5F5E"/>
    <w:rsid w:val="00BE2206"/>
    <w:rsid w:val="00BE2F12"/>
    <w:rsid w:val="00BE33DA"/>
    <w:rsid w:val="00BE513E"/>
    <w:rsid w:val="00BE52D6"/>
    <w:rsid w:val="00BE554B"/>
    <w:rsid w:val="00BE7E45"/>
    <w:rsid w:val="00BF0C99"/>
    <w:rsid w:val="00BF53FA"/>
    <w:rsid w:val="00BF7E43"/>
    <w:rsid w:val="00C0259C"/>
    <w:rsid w:val="00C0311A"/>
    <w:rsid w:val="00C10004"/>
    <w:rsid w:val="00C11E3A"/>
    <w:rsid w:val="00C13020"/>
    <w:rsid w:val="00C13526"/>
    <w:rsid w:val="00C14BAB"/>
    <w:rsid w:val="00C154D7"/>
    <w:rsid w:val="00C21A4D"/>
    <w:rsid w:val="00C2355D"/>
    <w:rsid w:val="00C244F7"/>
    <w:rsid w:val="00C25741"/>
    <w:rsid w:val="00C34173"/>
    <w:rsid w:val="00C35295"/>
    <w:rsid w:val="00C35AA9"/>
    <w:rsid w:val="00C36D60"/>
    <w:rsid w:val="00C401DA"/>
    <w:rsid w:val="00C41783"/>
    <w:rsid w:val="00C44B17"/>
    <w:rsid w:val="00C519FB"/>
    <w:rsid w:val="00C526E2"/>
    <w:rsid w:val="00C54E01"/>
    <w:rsid w:val="00C55223"/>
    <w:rsid w:val="00C55532"/>
    <w:rsid w:val="00C608CC"/>
    <w:rsid w:val="00C614D4"/>
    <w:rsid w:val="00C62BC8"/>
    <w:rsid w:val="00C62BF4"/>
    <w:rsid w:val="00C62D21"/>
    <w:rsid w:val="00C6534C"/>
    <w:rsid w:val="00C653AB"/>
    <w:rsid w:val="00C6551B"/>
    <w:rsid w:val="00C731E1"/>
    <w:rsid w:val="00C73DA8"/>
    <w:rsid w:val="00C75EFE"/>
    <w:rsid w:val="00C76DF9"/>
    <w:rsid w:val="00C7727B"/>
    <w:rsid w:val="00C85588"/>
    <w:rsid w:val="00C877E1"/>
    <w:rsid w:val="00C92EAE"/>
    <w:rsid w:val="00C950B1"/>
    <w:rsid w:val="00C95A94"/>
    <w:rsid w:val="00C95C59"/>
    <w:rsid w:val="00C97492"/>
    <w:rsid w:val="00CA1718"/>
    <w:rsid w:val="00CA464B"/>
    <w:rsid w:val="00CB3A57"/>
    <w:rsid w:val="00CB5119"/>
    <w:rsid w:val="00CB7C40"/>
    <w:rsid w:val="00CC1E97"/>
    <w:rsid w:val="00CC22F7"/>
    <w:rsid w:val="00CC2D12"/>
    <w:rsid w:val="00CC3642"/>
    <w:rsid w:val="00CC5F7E"/>
    <w:rsid w:val="00CC777F"/>
    <w:rsid w:val="00CD2612"/>
    <w:rsid w:val="00CD61B7"/>
    <w:rsid w:val="00CE01B6"/>
    <w:rsid w:val="00CE187D"/>
    <w:rsid w:val="00CE589B"/>
    <w:rsid w:val="00CE6503"/>
    <w:rsid w:val="00CE7DE6"/>
    <w:rsid w:val="00CF1629"/>
    <w:rsid w:val="00CF26AE"/>
    <w:rsid w:val="00CF41B3"/>
    <w:rsid w:val="00CF45ED"/>
    <w:rsid w:val="00CF6E10"/>
    <w:rsid w:val="00CF7172"/>
    <w:rsid w:val="00CF7487"/>
    <w:rsid w:val="00D03EAF"/>
    <w:rsid w:val="00D048C6"/>
    <w:rsid w:val="00D05F52"/>
    <w:rsid w:val="00D111B1"/>
    <w:rsid w:val="00D1250A"/>
    <w:rsid w:val="00D16105"/>
    <w:rsid w:val="00D23677"/>
    <w:rsid w:val="00D2429A"/>
    <w:rsid w:val="00D3090C"/>
    <w:rsid w:val="00D309E2"/>
    <w:rsid w:val="00D30FAE"/>
    <w:rsid w:val="00D31D44"/>
    <w:rsid w:val="00D3225A"/>
    <w:rsid w:val="00D3392E"/>
    <w:rsid w:val="00D3416D"/>
    <w:rsid w:val="00D34AAC"/>
    <w:rsid w:val="00D353F1"/>
    <w:rsid w:val="00D36A80"/>
    <w:rsid w:val="00D44E49"/>
    <w:rsid w:val="00D51479"/>
    <w:rsid w:val="00D5389D"/>
    <w:rsid w:val="00D53B6F"/>
    <w:rsid w:val="00D556BC"/>
    <w:rsid w:val="00D568D0"/>
    <w:rsid w:val="00D6189F"/>
    <w:rsid w:val="00D63A49"/>
    <w:rsid w:val="00D647B7"/>
    <w:rsid w:val="00D710F0"/>
    <w:rsid w:val="00D752E1"/>
    <w:rsid w:val="00D8115F"/>
    <w:rsid w:val="00D81E1D"/>
    <w:rsid w:val="00D83AA8"/>
    <w:rsid w:val="00D84784"/>
    <w:rsid w:val="00D84F30"/>
    <w:rsid w:val="00D91C4E"/>
    <w:rsid w:val="00D93193"/>
    <w:rsid w:val="00D94A8E"/>
    <w:rsid w:val="00D94C3E"/>
    <w:rsid w:val="00D95164"/>
    <w:rsid w:val="00D97066"/>
    <w:rsid w:val="00DB7E58"/>
    <w:rsid w:val="00DC10AA"/>
    <w:rsid w:val="00DC31B8"/>
    <w:rsid w:val="00DC5C96"/>
    <w:rsid w:val="00DD0079"/>
    <w:rsid w:val="00DD36B3"/>
    <w:rsid w:val="00DD3DBA"/>
    <w:rsid w:val="00DD6C3F"/>
    <w:rsid w:val="00DE2A7F"/>
    <w:rsid w:val="00DE78DC"/>
    <w:rsid w:val="00DF04CB"/>
    <w:rsid w:val="00DF2D25"/>
    <w:rsid w:val="00DF4941"/>
    <w:rsid w:val="00DF4F7A"/>
    <w:rsid w:val="00DF6389"/>
    <w:rsid w:val="00DF74A2"/>
    <w:rsid w:val="00E019D6"/>
    <w:rsid w:val="00E01A2A"/>
    <w:rsid w:val="00E06E34"/>
    <w:rsid w:val="00E11283"/>
    <w:rsid w:val="00E16AC7"/>
    <w:rsid w:val="00E27220"/>
    <w:rsid w:val="00E30191"/>
    <w:rsid w:val="00E305D4"/>
    <w:rsid w:val="00E32F38"/>
    <w:rsid w:val="00E37BB3"/>
    <w:rsid w:val="00E416FD"/>
    <w:rsid w:val="00E47CE9"/>
    <w:rsid w:val="00E5033F"/>
    <w:rsid w:val="00E51179"/>
    <w:rsid w:val="00E54904"/>
    <w:rsid w:val="00E54D81"/>
    <w:rsid w:val="00E55C4F"/>
    <w:rsid w:val="00E57A3D"/>
    <w:rsid w:val="00E61798"/>
    <w:rsid w:val="00E618FD"/>
    <w:rsid w:val="00E6300C"/>
    <w:rsid w:val="00E6303A"/>
    <w:rsid w:val="00E65444"/>
    <w:rsid w:val="00E66729"/>
    <w:rsid w:val="00E73D95"/>
    <w:rsid w:val="00E75474"/>
    <w:rsid w:val="00E770B7"/>
    <w:rsid w:val="00E77684"/>
    <w:rsid w:val="00E85160"/>
    <w:rsid w:val="00E86B84"/>
    <w:rsid w:val="00E86E23"/>
    <w:rsid w:val="00E86FE4"/>
    <w:rsid w:val="00E909AB"/>
    <w:rsid w:val="00E92B99"/>
    <w:rsid w:val="00E955DC"/>
    <w:rsid w:val="00E95601"/>
    <w:rsid w:val="00E95D2A"/>
    <w:rsid w:val="00E95F08"/>
    <w:rsid w:val="00E9661F"/>
    <w:rsid w:val="00E97765"/>
    <w:rsid w:val="00EA00A7"/>
    <w:rsid w:val="00EA3BC7"/>
    <w:rsid w:val="00EB13DA"/>
    <w:rsid w:val="00EB33F0"/>
    <w:rsid w:val="00EB4079"/>
    <w:rsid w:val="00EB4BF5"/>
    <w:rsid w:val="00EB566A"/>
    <w:rsid w:val="00EB6CF2"/>
    <w:rsid w:val="00EC0D43"/>
    <w:rsid w:val="00EC2848"/>
    <w:rsid w:val="00EC35B8"/>
    <w:rsid w:val="00ED093B"/>
    <w:rsid w:val="00EE3A9F"/>
    <w:rsid w:val="00EF4210"/>
    <w:rsid w:val="00EF4D92"/>
    <w:rsid w:val="00EF4E1C"/>
    <w:rsid w:val="00EF5100"/>
    <w:rsid w:val="00EF5465"/>
    <w:rsid w:val="00EF5978"/>
    <w:rsid w:val="00EF6D5E"/>
    <w:rsid w:val="00F00E64"/>
    <w:rsid w:val="00F037D2"/>
    <w:rsid w:val="00F073D0"/>
    <w:rsid w:val="00F12D50"/>
    <w:rsid w:val="00F16DB2"/>
    <w:rsid w:val="00F23228"/>
    <w:rsid w:val="00F25253"/>
    <w:rsid w:val="00F31E19"/>
    <w:rsid w:val="00F34BF5"/>
    <w:rsid w:val="00F356BE"/>
    <w:rsid w:val="00F364A5"/>
    <w:rsid w:val="00F42279"/>
    <w:rsid w:val="00F42576"/>
    <w:rsid w:val="00F42C5E"/>
    <w:rsid w:val="00F448EF"/>
    <w:rsid w:val="00F45021"/>
    <w:rsid w:val="00F51AD6"/>
    <w:rsid w:val="00F53410"/>
    <w:rsid w:val="00F5631B"/>
    <w:rsid w:val="00F566F8"/>
    <w:rsid w:val="00F64089"/>
    <w:rsid w:val="00F72C82"/>
    <w:rsid w:val="00F75A27"/>
    <w:rsid w:val="00F76DCC"/>
    <w:rsid w:val="00F779F8"/>
    <w:rsid w:val="00F81D65"/>
    <w:rsid w:val="00F8316A"/>
    <w:rsid w:val="00F83528"/>
    <w:rsid w:val="00F86B8D"/>
    <w:rsid w:val="00F87A06"/>
    <w:rsid w:val="00F9740B"/>
    <w:rsid w:val="00FA36FE"/>
    <w:rsid w:val="00FA5531"/>
    <w:rsid w:val="00FA6DDA"/>
    <w:rsid w:val="00FB2A79"/>
    <w:rsid w:val="00FB457E"/>
    <w:rsid w:val="00FB60E1"/>
    <w:rsid w:val="00FB64E8"/>
    <w:rsid w:val="00FB6ECD"/>
    <w:rsid w:val="00FC0E4B"/>
    <w:rsid w:val="00FC3C93"/>
    <w:rsid w:val="00FC4128"/>
    <w:rsid w:val="00FC4A1D"/>
    <w:rsid w:val="00FD0491"/>
    <w:rsid w:val="00FD3C3F"/>
    <w:rsid w:val="00FD4BC0"/>
    <w:rsid w:val="00FD7CAB"/>
    <w:rsid w:val="00FE11CF"/>
    <w:rsid w:val="00FE1622"/>
    <w:rsid w:val="00FE7564"/>
    <w:rsid w:val="00FE7F35"/>
    <w:rsid w:val="00FF2615"/>
    <w:rsid w:val="00FF4AAE"/>
    <w:rsid w:val="00FF5360"/>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docId w15:val="{3FBD4093-3A8B-4771-B591-74FA0F6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0B6"/>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4860B6"/>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NormalPACKT"/>
    <w:link w:val="Heading2Char"/>
    <w:qFormat/>
    <w:rsid w:val="004860B6"/>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NormalPACKT"/>
    <w:link w:val="Heading3Char"/>
    <w:rsid w:val="004860B6"/>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NormalPACKT"/>
    <w:link w:val="Heading4Char"/>
    <w:rsid w:val="004860B6"/>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NormalPACKT"/>
    <w:link w:val="Heading5Char"/>
    <w:rsid w:val="004860B6"/>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NormalPACKT"/>
    <w:link w:val="Heading6Char"/>
    <w:rsid w:val="004860B6"/>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PACKT"/>
    <w:uiPriority w:val="99"/>
    <w:rsid w:val="004860B6"/>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4860B6"/>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4860B6"/>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4860B6"/>
    <w:pPr>
      <w:numPr>
        <w:numId w:val="1"/>
      </w:numPr>
      <w:tabs>
        <w:tab w:val="left" w:pos="360"/>
      </w:tabs>
      <w:suppressAutoHyphens/>
      <w:spacing w:after="60"/>
      <w:ind w:left="720" w:right="360"/>
    </w:pPr>
  </w:style>
  <w:style w:type="paragraph" w:styleId="BalloonText">
    <w:name w:val="Balloon Text"/>
    <w:basedOn w:val="Normal"/>
    <w:link w:val="BalloonTextChar"/>
    <w:rsid w:val="004860B6"/>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860B6"/>
    <w:rPr>
      <w:rFonts w:ascii="Tahoma" w:eastAsia="Times New Roman" w:hAnsi="Tahoma" w:cs="Times New Roman"/>
      <w:bCs/>
      <w:sz w:val="16"/>
      <w:szCs w:val="16"/>
      <w:lang w:val="x-none" w:eastAsia="x-none"/>
    </w:rPr>
  </w:style>
  <w:style w:type="character" w:customStyle="1" w:styleId="Heading1Char">
    <w:name w:val="Heading 1 Char"/>
    <w:aliases w:val="Heading 1 [PACKT] Char"/>
    <w:link w:val="Heading1"/>
    <w:rsid w:val="004860B6"/>
    <w:rPr>
      <w:rFonts w:ascii="Arial" w:eastAsia="Times New Roman" w:hAnsi="Arial" w:cs="Arial"/>
      <w:b/>
      <w:iCs/>
      <w:color w:val="000000"/>
      <w:kern w:val="32"/>
      <w:sz w:val="32"/>
      <w:szCs w:val="32"/>
    </w:rPr>
  </w:style>
  <w:style w:type="character" w:customStyle="1" w:styleId="Heading2Char">
    <w:name w:val="Heading 2 Char"/>
    <w:aliases w:val="Heading 2 [PACKT] Char"/>
    <w:link w:val="Heading2"/>
    <w:rsid w:val="004860B6"/>
    <w:rPr>
      <w:rFonts w:ascii="Arial" w:eastAsia="Times New Roman" w:hAnsi="Arial" w:cs="Arial"/>
      <w:b/>
      <w:bCs/>
      <w:iCs/>
      <w:color w:val="000000"/>
      <w:sz w:val="28"/>
      <w:szCs w:val="28"/>
    </w:rPr>
  </w:style>
  <w:style w:type="character" w:customStyle="1" w:styleId="CodeInTextPACKT">
    <w:name w:val="Code In Text [PACKT]"/>
    <w:uiPriority w:val="99"/>
    <w:qFormat/>
    <w:rsid w:val="004F40E0"/>
    <w:rPr>
      <w:rFonts w:ascii="Lucida Console" w:hAnsi="Lucida Console"/>
      <w:sz w:val="17"/>
      <w:szCs w:val="17"/>
    </w:rPr>
  </w:style>
  <w:style w:type="paragraph" w:customStyle="1" w:styleId="CodePACKT">
    <w:name w:val="Code [PACKT]"/>
    <w:basedOn w:val="NormalPACKT"/>
    <w:autoRedefine/>
    <w:uiPriority w:val="99"/>
    <w:qFormat/>
    <w:rsid w:val="00D03EAF"/>
    <w:pPr>
      <w:spacing w:after="50"/>
      <w:ind w:left="360"/>
      <w:pPrChange w:id="0" w:author="Thomas Lee" w:date="2022-12-01T18:50:00Z">
        <w:pPr>
          <w:spacing w:after="50"/>
          <w:ind w:left="360"/>
        </w:pPr>
      </w:pPrChange>
    </w:pPr>
    <w:rPr>
      <w:rFonts w:ascii="Lucida Console" w:hAnsi="Lucida Console"/>
      <w:sz w:val="19"/>
      <w:szCs w:val="18"/>
      <w:lang w:val="en-GB" w:eastAsia="ar-SA"/>
      <w:rPrChange w:id="0" w:author="Thomas Lee" w:date="2022-12-01T18:50:00Z">
        <w:rPr>
          <w:rFonts w:ascii="Lucida Console" w:hAnsi="Lucida Console"/>
          <w:sz w:val="19"/>
          <w:szCs w:val="18"/>
          <w:lang w:val="en-GB" w:eastAsia="ar-SA" w:bidi="ar-SA"/>
        </w:rPr>
      </w:rPrChange>
    </w:rPr>
  </w:style>
  <w:style w:type="paragraph" w:customStyle="1" w:styleId="NumberedBulletPACKT">
    <w:name w:val="Numbered Bullet [PACKT]"/>
    <w:basedOn w:val="BulletPACKT"/>
    <w:uiPriority w:val="99"/>
    <w:qFormat/>
    <w:rsid w:val="004860B6"/>
    <w:pPr>
      <w:numPr>
        <w:numId w:val="4"/>
      </w:numPr>
    </w:pPr>
  </w:style>
  <w:style w:type="numbering" w:customStyle="1" w:styleId="NumberedBullet">
    <w:name w:val="Numbered Bullet"/>
    <w:uiPriority w:val="99"/>
    <w:rsid w:val="004860B6"/>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4860B6"/>
    <w:rPr>
      <w:i/>
      <w:color w:val="FF99CC"/>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6B2B50"/>
    <w:pPr>
      <w:pPrChange w:id="1" w:author="Thomas Lee" w:date="2022-12-01T18:56:00Z">
        <w:pPr>
          <w:spacing w:before="60" w:after="60"/>
        </w:pPr>
      </w:pPrChange>
    </w:pPr>
    <w:rPr>
      <w:szCs w:val="20"/>
      <w:rPrChange w:id="1" w:author="Thomas Lee" w:date="2022-12-01T18:56:00Z">
        <w:rPr>
          <w:rFonts w:ascii="Arial" w:hAnsi="Arial" w:cs="Arial"/>
          <w:bCs/>
          <w:lang w:val="en-US" w:eastAsia="en-US" w:bidi="ar-SA"/>
        </w:rPr>
      </w:rPrChange>
    </w:rPr>
  </w:style>
  <w:style w:type="character" w:customStyle="1" w:styleId="CommentTextChar">
    <w:name w:val="Comment Text Char"/>
    <w:basedOn w:val="DefaultParagraphFont"/>
    <w:link w:val="CommentText"/>
    <w:uiPriority w:val="99"/>
    <w:rsid w:val="006B2B50"/>
    <w:rPr>
      <w:rFonts w:ascii="Arial" w:eastAsia="Times New Roman" w:hAnsi="Arial" w:cs="Arial"/>
      <w:bCs/>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val="0"/>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val="0"/>
      <w:sz w:val="20"/>
      <w:szCs w:val="20"/>
      <w:lang w:val="en-US"/>
    </w:rPr>
  </w:style>
  <w:style w:type="paragraph" w:customStyle="1" w:styleId="LayoutInformationPACKT">
    <w:name w:val="Layout Information [PACKT]"/>
    <w:basedOn w:val="NormalPACKT"/>
    <w:next w:val="NormalPACKT"/>
    <w:qFormat/>
    <w:rsid w:val="004860B6"/>
    <w:rPr>
      <w:rFonts w:ascii="Arial" w:hAnsi="Arial"/>
      <w:b/>
      <w:color w:val="FF0000"/>
      <w:sz w:val="28"/>
      <w:szCs w:val="28"/>
    </w:rPr>
  </w:style>
  <w:style w:type="paragraph" w:customStyle="1" w:styleId="FigurePACKT">
    <w:name w:val="Figure [PACKT]"/>
    <w:qFormat/>
    <w:rsid w:val="004860B6"/>
    <w:pPr>
      <w:spacing w:before="240" w:after="240" w:line="240" w:lineRule="auto"/>
      <w:jc w:val="center"/>
    </w:pPr>
    <w:rPr>
      <w:rFonts w:ascii="Tahoma" w:eastAsia="Times New Roman" w:hAnsi="Tahoma" w:cs="Tahoma"/>
      <w:sz w:val="16"/>
      <w:szCs w:val="16"/>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uiPriority w:val="99"/>
    <w:locked/>
    <w:rsid w:val="004860B6"/>
    <w:rPr>
      <w:i/>
      <w:color w:val="00CCFF"/>
    </w:rPr>
  </w:style>
  <w:style w:type="paragraph" w:customStyle="1" w:styleId="BulletEndPACKT">
    <w:name w:val="Bullet End [PACKT]"/>
    <w:basedOn w:val="BulletPACKT"/>
    <w:next w:val="NormalPACKT"/>
    <w:uiPriority w:val="99"/>
    <w:locked/>
    <w:rsid w:val="004860B6"/>
    <w:pPr>
      <w:spacing w:after="120"/>
    </w:pPr>
  </w:style>
  <w:style w:type="character" w:customStyle="1" w:styleId="KeyWordPACKT">
    <w:name w:val="Key Word [PACKT]"/>
    <w:uiPriority w:val="99"/>
    <w:locked/>
    <w:rsid w:val="004860B6"/>
    <w:rPr>
      <w:b/>
    </w:rPr>
  </w:style>
  <w:style w:type="character" w:customStyle="1" w:styleId="ScreenTextPACKT">
    <w:name w:val="Screen Text [PACKT]"/>
    <w:uiPriority w:val="99"/>
    <w:locked/>
    <w:rsid w:val="004860B6"/>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 w:type="character" w:customStyle="1" w:styleId="Heading3Char">
    <w:name w:val="Heading 3 Char"/>
    <w:aliases w:val="Heading 3 [PACKT] Char"/>
    <w:basedOn w:val="DefaultParagraphFont"/>
    <w:link w:val="Heading3"/>
    <w:rsid w:val="004860B6"/>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4860B6"/>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4860B6"/>
    <w:rPr>
      <w:rFonts w:ascii="Arial" w:eastAsia="Times New Roman" w:hAnsi="Arial" w:cs="Arial"/>
      <w:b/>
      <w:color w:val="000000"/>
      <w:szCs w:val="26"/>
    </w:rPr>
  </w:style>
  <w:style w:type="character" w:customStyle="1" w:styleId="Heading6Char">
    <w:name w:val="Heading 6 Char"/>
    <w:aliases w:val="Heading 6 [PACKT] Char"/>
    <w:link w:val="Heading6"/>
    <w:rsid w:val="004860B6"/>
    <w:rPr>
      <w:rFonts w:ascii="Arial" w:eastAsia="Times New Roman" w:hAnsi="Arial" w:cs="Times New Roman"/>
      <w:iCs/>
      <w:color w:val="000000"/>
      <w:sz w:val="20"/>
      <w:lang w:eastAsia="x-none"/>
    </w:rPr>
  </w:style>
  <w:style w:type="paragraph" w:styleId="Footer">
    <w:name w:val="footer"/>
    <w:basedOn w:val="Normal"/>
    <w:link w:val="FooterChar"/>
    <w:semiHidden/>
    <w:rsid w:val="004860B6"/>
    <w:pPr>
      <w:tabs>
        <w:tab w:val="center" w:pos="4320"/>
        <w:tab w:val="right" w:pos="8640"/>
      </w:tabs>
    </w:pPr>
  </w:style>
  <w:style w:type="character" w:customStyle="1" w:styleId="FooterChar">
    <w:name w:val="Footer Char"/>
    <w:basedOn w:val="DefaultParagraphFont"/>
    <w:link w:val="Footer"/>
    <w:semiHidden/>
    <w:rsid w:val="004860B6"/>
    <w:rPr>
      <w:rFonts w:ascii="Arial" w:eastAsia="Times New Roman" w:hAnsi="Arial" w:cs="Arial"/>
      <w:bCs/>
      <w:sz w:val="20"/>
      <w:szCs w:val="24"/>
      <w:lang w:val="en-US"/>
    </w:rPr>
  </w:style>
  <w:style w:type="character" w:customStyle="1" w:styleId="EmailPACKT">
    <w:name w:val="Email [PACKT]"/>
    <w:uiPriority w:val="99"/>
    <w:locked/>
    <w:rsid w:val="004860B6"/>
    <w:rPr>
      <w:rFonts w:ascii="Lucida Console" w:hAnsi="Lucida Console"/>
      <w:color w:val="FF6600"/>
      <w:sz w:val="19"/>
      <w:szCs w:val="18"/>
    </w:rPr>
  </w:style>
  <w:style w:type="character" w:customStyle="1" w:styleId="ChapterrefPACKT">
    <w:name w:val="Chapterref [PACKT]"/>
    <w:uiPriority w:val="99"/>
    <w:locked/>
    <w:rsid w:val="004860B6"/>
    <w:rPr>
      <w:rFonts w:ascii="Times New Roman" w:hAnsi="Times New Roman"/>
      <w:i/>
      <w:dstrike w:val="0"/>
      <w:color w:val="808000"/>
      <w:sz w:val="22"/>
      <w:szCs w:val="22"/>
      <w:u w:val="none"/>
      <w:vertAlign w:val="baseline"/>
    </w:rPr>
  </w:style>
  <w:style w:type="paragraph" w:customStyle="1" w:styleId="InformationBoxPACKT">
    <w:name w:val="Information Box [PACKT]"/>
    <w:basedOn w:val="NormalPACKT"/>
    <w:next w:val="NormalPACKT"/>
    <w:uiPriority w:val="99"/>
    <w:locked/>
    <w:rsid w:val="004860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4860B6"/>
    <w:pPr>
      <w:spacing w:before="60" w:after="60"/>
    </w:pPr>
    <w:rPr>
      <w:rFonts w:cs="Arial"/>
      <w:b/>
      <w:bCs/>
      <w:sz w:val="20"/>
    </w:rPr>
  </w:style>
  <w:style w:type="paragraph" w:customStyle="1" w:styleId="CodeEndPACKT">
    <w:name w:val="Code End [PACKT]"/>
    <w:basedOn w:val="CodePACKT"/>
    <w:next w:val="NormalPACKT"/>
    <w:uiPriority w:val="99"/>
    <w:locked/>
    <w:rsid w:val="004860B6"/>
    <w:pPr>
      <w:spacing w:after="120"/>
    </w:pPr>
  </w:style>
  <w:style w:type="paragraph" w:customStyle="1" w:styleId="TableColumnContentPACKT">
    <w:name w:val="Table Column Content [PACKT]"/>
    <w:basedOn w:val="TableColumnHeadingPACKT"/>
    <w:uiPriority w:val="99"/>
    <w:rsid w:val="004860B6"/>
  </w:style>
  <w:style w:type="paragraph" w:customStyle="1" w:styleId="CommandLinePACKT">
    <w:name w:val="Command Line [PACKT]"/>
    <w:basedOn w:val="CodePACKT"/>
    <w:uiPriority w:val="99"/>
    <w:locked/>
    <w:rsid w:val="004860B6"/>
    <w:pPr>
      <w:spacing w:after="60"/>
      <w:ind w:left="0"/>
    </w:pPr>
  </w:style>
  <w:style w:type="paragraph" w:customStyle="1" w:styleId="CodeWithinTipPACKT">
    <w:name w:val="Code Within Tip [PACKT]"/>
    <w:uiPriority w:val="99"/>
    <w:rsid w:val="004860B6"/>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NumberedBulletEndPACKT">
    <w:name w:val="Numbered Bullet End [PACKT]"/>
    <w:basedOn w:val="NumberedBulletPACKT"/>
    <w:next w:val="NormalPACKT"/>
    <w:uiPriority w:val="99"/>
    <w:locked/>
    <w:rsid w:val="004860B6"/>
    <w:pPr>
      <w:spacing w:after="120"/>
    </w:pPr>
  </w:style>
  <w:style w:type="paragraph" w:customStyle="1" w:styleId="BulletWithinBulletPACKT">
    <w:name w:val="Bullet Within Bullet [PACKT]"/>
    <w:basedOn w:val="BulletPACKT"/>
    <w:uiPriority w:val="99"/>
    <w:locked/>
    <w:rsid w:val="004860B6"/>
    <w:pPr>
      <w:tabs>
        <w:tab w:val="clear" w:pos="360"/>
      </w:tabs>
      <w:ind w:left="1440" w:right="720"/>
    </w:pPr>
  </w:style>
  <w:style w:type="paragraph" w:customStyle="1" w:styleId="BulletWithinBulletEndPACKT">
    <w:name w:val="Bullet Within Bullet End [PACKT]"/>
    <w:basedOn w:val="BulletWithinBulletPACKT"/>
    <w:uiPriority w:val="99"/>
    <w:locked/>
    <w:rsid w:val="004860B6"/>
    <w:pPr>
      <w:spacing w:after="120"/>
    </w:pPr>
  </w:style>
  <w:style w:type="paragraph" w:customStyle="1" w:styleId="TipPACKT">
    <w:name w:val="Tip [PACKT]"/>
    <w:basedOn w:val="InformationBoxPACKT"/>
    <w:next w:val="NormalPACKT"/>
    <w:uiPriority w:val="99"/>
    <w:rsid w:val="004860B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rsid w:val="004860B6"/>
  </w:style>
  <w:style w:type="paragraph" w:customStyle="1" w:styleId="TipWithinBulletPACKT">
    <w:name w:val="Tip Within Bullet [PACKT]"/>
    <w:basedOn w:val="TableWithinBulletPACKT"/>
    <w:uiPriority w:val="99"/>
    <w:rsid w:val="004860B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rsid w:val="004860B6"/>
    <w:rPr>
      <w:b w:val="0"/>
    </w:rPr>
  </w:style>
  <w:style w:type="paragraph" w:customStyle="1" w:styleId="PartTitlePACKT">
    <w:name w:val="Part Title [PACKT]"/>
    <w:basedOn w:val="PartPACKT"/>
    <w:uiPriority w:val="99"/>
    <w:rsid w:val="004860B6"/>
    <w:pPr>
      <w:pBdr>
        <w:top w:val="none" w:sz="0" w:space="0" w:color="auto"/>
        <w:bottom w:val="none" w:sz="0" w:space="0" w:color="auto"/>
      </w:pBdr>
    </w:pPr>
    <w:rPr>
      <w:b/>
      <w:i/>
      <w:sz w:val="26"/>
    </w:rPr>
  </w:style>
  <w:style w:type="paragraph" w:customStyle="1" w:styleId="CommandLineEndPACKT">
    <w:name w:val="Command Line End [PACKT]"/>
    <w:basedOn w:val="CommandLinePACKT"/>
    <w:uiPriority w:val="99"/>
    <w:locked/>
    <w:rsid w:val="004860B6"/>
    <w:pPr>
      <w:spacing w:after="120"/>
    </w:pPr>
    <w:rPr>
      <w:bCs/>
      <w:noProof/>
      <w:szCs w:val="20"/>
      <w:lang w:eastAsia="en-US"/>
    </w:rPr>
  </w:style>
  <w:style w:type="paragraph" w:customStyle="1" w:styleId="CodeWithinBulletsPACKT">
    <w:name w:val="Code Within Bullets [PACKT]"/>
    <w:basedOn w:val="CodePACKT"/>
    <w:uiPriority w:val="99"/>
    <w:locked/>
    <w:rsid w:val="004860B6"/>
    <w:pPr>
      <w:ind w:left="1080"/>
    </w:pPr>
    <w:rPr>
      <w:szCs w:val="20"/>
    </w:rPr>
  </w:style>
  <w:style w:type="paragraph" w:customStyle="1" w:styleId="CodeWithinBulletsEndPACKT">
    <w:name w:val="Code Within Bullets End [PACKT]"/>
    <w:basedOn w:val="CodeWithinBulletsPACKT"/>
    <w:uiPriority w:val="99"/>
    <w:locked/>
    <w:rsid w:val="004860B6"/>
    <w:pPr>
      <w:spacing w:after="120"/>
    </w:pPr>
  </w:style>
  <w:style w:type="paragraph" w:customStyle="1" w:styleId="NumberedBulletWithinBulletPACKT">
    <w:name w:val="Numbered Bullet Within Bullet [PACKT]"/>
    <w:basedOn w:val="BulletWithinBulletPACKT"/>
    <w:uiPriority w:val="99"/>
    <w:locked/>
    <w:rsid w:val="004860B6"/>
    <w:pPr>
      <w:numPr>
        <w:numId w:val="6"/>
      </w:numPr>
    </w:pPr>
  </w:style>
  <w:style w:type="paragraph" w:customStyle="1" w:styleId="NumberedBulletWithinBulletEndPACKT">
    <w:name w:val="Numbered Bullet Within Bullet End [PACKT]"/>
    <w:basedOn w:val="NumberedBulletWithinBulletPACKT"/>
    <w:uiPriority w:val="99"/>
    <w:locked/>
    <w:rsid w:val="004860B6"/>
  </w:style>
  <w:style w:type="paragraph" w:customStyle="1" w:styleId="BulletWithinInformationBoxPACKT">
    <w:name w:val="Bullet Within Information Box [PACKT]"/>
    <w:basedOn w:val="InformationBoxPACKT"/>
    <w:uiPriority w:val="99"/>
    <w:locked/>
    <w:rsid w:val="004860B6"/>
    <w:pPr>
      <w:spacing w:before="0" w:after="20"/>
      <w:ind w:left="1080" w:hanging="360"/>
    </w:pPr>
  </w:style>
  <w:style w:type="paragraph" w:customStyle="1" w:styleId="CodeWithinTipEndPACKT">
    <w:name w:val="Code Within Tip End [PACKT]"/>
    <w:basedOn w:val="CodeWithinTipPACKT"/>
    <w:uiPriority w:val="99"/>
    <w:rsid w:val="004860B6"/>
    <w:pPr>
      <w:spacing w:after="120"/>
    </w:pPr>
  </w:style>
  <w:style w:type="paragraph" w:customStyle="1" w:styleId="CodeWithinInformationBoxPACKT">
    <w:name w:val="Code Within Information Box [PACKT]"/>
    <w:basedOn w:val="CodeWithinTipPACKT"/>
    <w:uiPriority w:val="99"/>
    <w:rsid w:val="004860B6"/>
    <w:pPr>
      <w:pBdr>
        <w:top w:val="single" w:sz="4" w:space="6" w:color="auto"/>
        <w:left w:val="single" w:sz="4" w:space="4" w:color="auto"/>
        <w:bottom w:val="single" w:sz="4" w:space="9" w:color="auto"/>
        <w:right w:val="single" w:sz="4" w:space="4" w:color="auto"/>
      </w:pBdr>
      <w:spacing w:after="20"/>
    </w:pPr>
  </w:style>
  <w:style w:type="paragraph" w:customStyle="1" w:styleId="QuotePACKT">
    <w:name w:val="Quote [PACKT]"/>
    <w:basedOn w:val="NormalPACKT"/>
    <w:uiPriority w:val="99"/>
    <w:rsid w:val="004860B6"/>
    <w:pPr>
      <w:shd w:val="clear" w:color="auto" w:fill="FFFF00"/>
      <w:spacing w:before="180" w:after="180"/>
      <w:ind w:left="432" w:right="432"/>
    </w:pPr>
    <w:rPr>
      <w:i/>
    </w:rPr>
  </w:style>
  <w:style w:type="paragraph" w:customStyle="1" w:styleId="IgnorePACKT">
    <w:name w:val="Ignore [PACKT]"/>
    <w:basedOn w:val="FigureWithinTipPACKT"/>
    <w:uiPriority w:val="99"/>
    <w:rsid w:val="004860B6"/>
  </w:style>
  <w:style w:type="paragraph" w:customStyle="1" w:styleId="FigureWithinTipPACKT">
    <w:name w:val="Figure Within Tip [PACKT]"/>
    <w:basedOn w:val="FigureWithinTableContentPACKT"/>
    <w:uiPriority w:val="99"/>
    <w:rsid w:val="004860B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rsid w:val="004860B6"/>
    <w:pPr>
      <w:spacing w:before="0" w:after="120"/>
      <w:ind w:left="720" w:right="720"/>
    </w:pPr>
    <w:rPr>
      <w:rFonts w:ascii="Times New Roman" w:hAnsi="Times New Roman"/>
    </w:rPr>
  </w:style>
  <w:style w:type="paragraph" w:customStyle="1" w:styleId="FigureWithinInformationBoxPACKT">
    <w:name w:val="Figure Within Information Box [PACKT]"/>
    <w:basedOn w:val="FigureWithinBulletPACKT"/>
    <w:rsid w:val="004860B6"/>
  </w:style>
  <w:style w:type="paragraph" w:customStyle="1" w:styleId="FigureWithinBulletPACKT">
    <w:name w:val="Figure Within Bullet [PACKT]"/>
    <w:basedOn w:val="FigurePACKT"/>
    <w:uiPriority w:val="99"/>
    <w:rsid w:val="004860B6"/>
  </w:style>
  <w:style w:type="paragraph" w:customStyle="1" w:styleId="InformationBoxWithinBulletPACKT">
    <w:name w:val="Information Box Within Bullet [PACKT]"/>
    <w:basedOn w:val="InformationBoxPACKT"/>
    <w:uiPriority w:val="99"/>
    <w:rsid w:val="004860B6"/>
    <w:pPr>
      <w:ind w:left="1080"/>
    </w:pPr>
  </w:style>
  <w:style w:type="paragraph" w:customStyle="1" w:styleId="BulletWithinInformationBoxEndPACKT">
    <w:name w:val="Bullet Within Information Box End [PACKT]"/>
    <w:basedOn w:val="BulletWithinInformationBoxPACKT"/>
    <w:uiPriority w:val="99"/>
    <w:rsid w:val="004860B6"/>
    <w:pPr>
      <w:spacing w:after="60"/>
    </w:pPr>
  </w:style>
  <w:style w:type="paragraph" w:customStyle="1" w:styleId="BulletWithinTipPACKT">
    <w:name w:val="Bullet Within Tip [PACKT]"/>
    <w:basedOn w:val="BulletWithinInformationBoxPACKT"/>
    <w:uiPriority w:val="99"/>
    <w:rsid w:val="004860B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rsid w:val="004860B6"/>
    <w:pPr>
      <w:spacing w:after="60"/>
    </w:pPr>
  </w:style>
  <w:style w:type="paragraph" w:customStyle="1" w:styleId="CodeWithinInformationBoxEndPACKT">
    <w:name w:val="Code Within Information Box End [PACKT]"/>
    <w:basedOn w:val="CodeWithinInformationBoxPACKT"/>
    <w:rsid w:val="004860B6"/>
    <w:pPr>
      <w:spacing w:before="180" w:after="180"/>
    </w:pPr>
  </w:style>
  <w:style w:type="paragraph" w:customStyle="1" w:styleId="CodeWithinTableColumnContentPACKT">
    <w:name w:val="Code Within Table Column Content [PACKT]"/>
    <w:basedOn w:val="CodeWithinTipEndPACKT"/>
    <w:uiPriority w:val="99"/>
    <w:rsid w:val="004860B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rsid w:val="004860B6"/>
    <w:pPr>
      <w:spacing w:after="120"/>
    </w:pPr>
  </w:style>
  <w:style w:type="paragraph" w:customStyle="1" w:styleId="CommandLineWithinTipPACKT">
    <w:name w:val="Command Line Within Tip [PACKT]"/>
    <w:basedOn w:val="CommandLinePACKT"/>
    <w:uiPriority w:val="99"/>
    <w:rsid w:val="004860B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rsid w:val="004860B6"/>
    <w:pPr>
      <w:spacing w:after="120"/>
    </w:pPr>
  </w:style>
  <w:style w:type="paragraph" w:customStyle="1" w:styleId="CommandLineWithinInformationBoxPACKT">
    <w:name w:val="Command Line Within Information Box [PACKT]"/>
    <w:basedOn w:val="CommandLineWithinTipPACKT"/>
    <w:uiPriority w:val="99"/>
    <w:rsid w:val="004860B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rsid w:val="004860B6"/>
    <w:pPr>
      <w:spacing w:after="120"/>
    </w:pPr>
  </w:style>
  <w:style w:type="paragraph" w:customStyle="1" w:styleId="CommandLineWithinTableColumnContentPACKT">
    <w:name w:val="Command Line Within Table Column Content [PACKT]"/>
    <w:basedOn w:val="CommandLineWithinInformationBoxEndPACKT"/>
    <w:uiPriority w:val="99"/>
    <w:rsid w:val="004860B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860B6"/>
    <w:pPr>
      <w:spacing w:after="120"/>
    </w:pPr>
  </w:style>
  <w:style w:type="paragraph" w:customStyle="1" w:styleId="CommandLineWithinBulletPACKT">
    <w:name w:val="Command Line Within Bullet [PACKT]"/>
    <w:basedOn w:val="CommandLineWithinTableColumnContentEndPACKT"/>
    <w:uiPriority w:val="99"/>
    <w:rsid w:val="004860B6"/>
    <w:pPr>
      <w:ind w:left="720"/>
    </w:pPr>
  </w:style>
  <w:style w:type="paragraph" w:customStyle="1" w:styleId="CommandLineWithinBulletEndPACKT">
    <w:name w:val="Command Line Within Bullet End [PACKT]"/>
    <w:basedOn w:val="CommandLineWithinBulletPACKT"/>
    <w:uiPriority w:val="99"/>
    <w:rsid w:val="004860B6"/>
  </w:style>
  <w:style w:type="paragraph" w:customStyle="1" w:styleId="QuoteWithinBulletPACKT">
    <w:name w:val="Quote Within Bullet [PACKT]"/>
    <w:basedOn w:val="QuotePACKT"/>
    <w:uiPriority w:val="99"/>
    <w:rsid w:val="004860B6"/>
    <w:pPr>
      <w:ind w:left="864" w:right="864"/>
    </w:pPr>
  </w:style>
  <w:style w:type="paragraph" w:customStyle="1" w:styleId="RomanNumberedBulletPACKT">
    <w:name w:val="Roman Numbered Bullet [PACKT]"/>
    <w:basedOn w:val="NumberedBulletPACKT"/>
    <w:uiPriority w:val="99"/>
    <w:rsid w:val="004860B6"/>
    <w:pPr>
      <w:numPr>
        <w:numId w:val="8"/>
      </w:numPr>
      <w:tabs>
        <w:tab w:val="clear" w:pos="360"/>
      </w:tabs>
    </w:pPr>
  </w:style>
  <w:style w:type="paragraph" w:customStyle="1" w:styleId="RomanNumberedBulletEndPACKT">
    <w:name w:val="Roman Numbered Bullet End [PACKT]"/>
    <w:basedOn w:val="RomanNumberedBulletPACKT"/>
    <w:uiPriority w:val="99"/>
    <w:rsid w:val="004860B6"/>
    <w:pPr>
      <w:spacing w:after="120"/>
    </w:pPr>
  </w:style>
  <w:style w:type="character" w:customStyle="1" w:styleId="CodeHighlightedPACKT">
    <w:name w:val="Code Highlighted [PACKT]"/>
    <w:uiPriority w:val="99"/>
    <w:rsid w:val="004860B6"/>
    <w:rPr>
      <w:rFonts w:ascii="Lucida Console" w:hAnsi="Lucida Console"/>
      <w:b/>
      <w:color w:val="747959"/>
      <w:sz w:val="18"/>
      <w:szCs w:val="18"/>
    </w:rPr>
  </w:style>
  <w:style w:type="character" w:customStyle="1" w:styleId="IconPACKT">
    <w:name w:val="Icon [PACKT]"/>
    <w:uiPriority w:val="99"/>
    <w:rsid w:val="004860B6"/>
    <w:rPr>
      <w:rFonts w:ascii="Times New Roman" w:hAnsi="Times New Roman"/>
      <w:noProof/>
      <w:sz w:val="22"/>
    </w:rPr>
  </w:style>
  <w:style w:type="table" w:styleId="TableGrid">
    <w:name w:val="Table Grid"/>
    <w:basedOn w:val="TableNormal"/>
    <w:rsid w:val="004860B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4860B6"/>
    <w:pPr>
      <w:spacing w:before="0" w:after="120"/>
    </w:pPr>
    <w:rPr>
      <w:rFonts w:ascii="Times New Roman" w:hAnsi="Times New Roman"/>
    </w:rPr>
  </w:style>
  <w:style w:type="paragraph" w:customStyle="1" w:styleId="AlphabeticalBulletPACKT">
    <w:name w:val="Alphabetical Bullet [PACKT]"/>
    <w:basedOn w:val="Normal"/>
    <w:uiPriority w:val="99"/>
    <w:rsid w:val="004860B6"/>
    <w:pPr>
      <w:numPr>
        <w:numId w:val="9"/>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rsid w:val="004860B6"/>
    <w:pPr>
      <w:spacing w:after="120"/>
    </w:pPr>
    <w:rPr>
      <w:bCs/>
    </w:rPr>
  </w:style>
  <w:style w:type="paragraph" w:customStyle="1" w:styleId="PartSectionPACKT">
    <w:name w:val="Part Section [PACKT]"/>
    <w:basedOn w:val="PartTitlePACKT"/>
    <w:uiPriority w:val="99"/>
    <w:rsid w:val="004860B6"/>
    <w:rPr>
      <w:sz w:val="46"/>
    </w:rPr>
  </w:style>
  <w:style w:type="paragraph" w:customStyle="1" w:styleId="BulletWithinTableColumnContentPACKT">
    <w:name w:val="Bullet Within Table Column Content [PACKT]"/>
    <w:basedOn w:val="BulletPACKT"/>
    <w:uiPriority w:val="99"/>
    <w:rsid w:val="004860B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rsid w:val="004860B6"/>
    <w:pPr>
      <w:spacing w:after="120"/>
    </w:pPr>
  </w:style>
  <w:style w:type="paragraph" w:customStyle="1" w:styleId="PartHeadingPACKT">
    <w:name w:val="Part Heading [PACKT]"/>
    <w:basedOn w:val="ChapterTitlePACKT"/>
    <w:rsid w:val="004860B6"/>
  </w:style>
  <w:style w:type="paragraph" w:customStyle="1" w:styleId="BulletWithoutBulletWithinBulletPACKT">
    <w:name w:val="Bullet Without Bullet Within Bullet [PACKT]"/>
    <w:basedOn w:val="BulletPACKT"/>
    <w:uiPriority w:val="99"/>
    <w:rsid w:val="004860B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860B6"/>
    <w:pPr>
      <w:spacing w:after="120"/>
    </w:pPr>
  </w:style>
  <w:style w:type="paragraph" w:customStyle="1" w:styleId="BulletWithoutBulletWithinNestedBulletPACKT">
    <w:name w:val="Bullet Without Bullet Within Nested Bullet [PACKT]"/>
    <w:basedOn w:val="BulletWithoutBulletWithinBulletPACKT"/>
    <w:uiPriority w:val="99"/>
    <w:rsid w:val="004860B6"/>
    <w:pPr>
      <w:ind w:left="1440"/>
    </w:pPr>
  </w:style>
  <w:style w:type="paragraph" w:customStyle="1" w:styleId="BulletWithoutBulletWithinNestedBulletEndPACKT">
    <w:name w:val="Bullet Without Bullet Within Nested Bullet End [PACKT]"/>
    <w:basedOn w:val="BulletWithoutBulletWithinNestedBulletPACKT"/>
    <w:uiPriority w:val="99"/>
    <w:rsid w:val="004860B6"/>
    <w:pPr>
      <w:spacing w:after="173"/>
    </w:pPr>
  </w:style>
  <w:style w:type="paragraph" w:customStyle="1" w:styleId="AppendixTitlePACKT">
    <w:name w:val="Appendix Title [PACKT]"/>
    <w:basedOn w:val="NormalPACKT"/>
    <w:uiPriority w:val="99"/>
    <w:rsid w:val="004860B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4860B6"/>
    <w:pPr>
      <w:numPr>
        <w:numId w:val="5"/>
      </w:numPr>
    </w:pPr>
  </w:style>
  <w:style w:type="numbering" w:customStyle="1" w:styleId="RomanNumberedBullet">
    <w:name w:val="Roman Numbered Bullet"/>
    <w:uiPriority w:val="99"/>
    <w:rsid w:val="004860B6"/>
    <w:pPr>
      <w:numPr>
        <w:numId w:val="7"/>
      </w:numPr>
    </w:pPr>
  </w:style>
  <w:style w:type="numbering" w:customStyle="1" w:styleId="AlphabeticalBullet">
    <w:name w:val="Alphabetical Bullet"/>
    <w:uiPriority w:val="99"/>
    <w:rsid w:val="004860B6"/>
    <w:pPr>
      <w:numPr>
        <w:numId w:val="9"/>
      </w:numPr>
    </w:pPr>
  </w:style>
  <w:style w:type="paragraph" w:styleId="Quote">
    <w:name w:val="Quote"/>
    <w:basedOn w:val="Normal"/>
    <w:next w:val="Normal"/>
    <w:link w:val="QuoteChar"/>
    <w:uiPriority w:val="29"/>
    <w:rsid w:val="009A31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A310D"/>
    <w:rPr>
      <w:rFonts w:ascii="Arial" w:eastAsia="Times New Roman" w:hAnsi="Arial" w:cs="Arial"/>
      <w:bCs/>
      <w:i/>
      <w:iCs/>
      <w:color w:val="404040" w:themeColor="text1" w:themeTint="BF"/>
      <w:sz w:val="20"/>
      <w:szCs w:val="24"/>
      <w:lang w:val="en-US"/>
    </w:rPr>
  </w:style>
  <w:style w:type="character" w:customStyle="1" w:styleId="fontstyle01">
    <w:name w:val="fontstyle01"/>
    <w:basedOn w:val="DefaultParagraphFont"/>
    <w:rsid w:val="00EB33F0"/>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EB33F0"/>
    <w:rPr>
      <w:rFonts w:ascii="CourierStd" w:hAnsi="CourierStd" w:hint="default"/>
      <w:b w:val="0"/>
      <w:bCs w:val="0"/>
      <w:i w:val="0"/>
      <w:iCs w:val="0"/>
      <w:color w:val="000000"/>
      <w:sz w:val="20"/>
      <w:szCs w:val="20"/>
    </w:rPr>
  </w:style>
  <w:style w:type="character" w:customStyle="1" w:styleId="fontstyle31">
    <w:name w:val="fontstyle31"/>
    <w:basedOn w:val="DefaultParagraphFont"/>
    <w:rsid w:val="00EB33F0"/>
    <w:rPr>
      <w:rFonts w:ascii="FranklinGothic-BookItalic" w:hAnsi="FranklinGothic-BookItalic" w:hint="default"/>
      <w:b w:val="0"/>
      <w:bCs w:val="0"/>
      <w:i/>
      <w:iCs/>
      <w:color w:val="000000"/>
      <w:sz w:val="20"/>
      <w:szCs w:val="20"/>
    </w:rPr>
  </w:style>
  <w:style w:type="paragraph" w:styleId="Header">
    <w:name w:val="header"/>
    <w:basedOn w:val="Normal"/>
    <w:link w:val="HeaderChar"/>
    <w:uiPriority w:val="99"/>
    <w:unhideWhenUsed/>
    <w:rsid w:val="00F16DB2"/>
    <w:pPr>
      <w:tabs>
        <w:tab w:val="center" w:pos="4513"/>
        <w:tab w:val="right" w:pos="9026"/>
      </w:tabs>
      <w:spacing w:before="0" w:after="0"/>
    </w:pPr>
  </w:style>
  <w:style w:type="character" w:customStyle="1" w:styleId="HeaderChar">
    <w:name w:val="Header Char"/>
    <w:basedOn w:val="DefaultParagraphFont"/>
    <w:link w:val="Header"/>
    <w:uiPriority w:val="99"/>
    <w:rsid w:val="00F16DB2"/>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214">
      <w:bodyDiv w:val="1"/>
      <w:marLeft w:val="0"/>
      <w:marRight w:val="0"/>
      <w:marTop w:val="0"/>
      <w:marBottom w:val="0"/>
      <w:divBdr>
        <w:top w:val="none" w:sz="0" w:space="0" w:color="auto"/>
        <w:left w:val="none" w:sz="0" w:space="0" w:color="auto"/>
        <w:bottom w:val="none" w:sz="0" w:space="0" w:color="auto"/>
        <w:right w:val="none" w:sz="0" w:space="0" w:color="auto"/>
      </w:divBdr>
      <w:divsChild>
        <w:div w:id="288782708">
          <w:marLeft w:val="0"/>
          <w:marRight w:val="0"/>
          <w:marTop w:val="0"/>
          <w:marBottom w:val="0"/>
          <w:divBdr>
            <w:top w:val="none" w:sz="0" w:space="0" w:color="auto"/>
            <w:left w:val="none" w:sz="0" w:space="0" w:color="auto"/>
            <w:bottom w:val="none" w:sz="0" w:space="0" w:color="auto"/>
            <w:right w:val="none" w:sz="0" w:space="0" w:color="auto"/>
          </w:divBdr>
          <w:divsChild>
            <w:div w:id="903102111">
              <w:marLeft w:val="0"/>
              <w:marRight w:val="0"/>
              <w:marTop w:val="0"/>
              <w:marBottom w:val="0"/>
              <w:divBdr>
                <w:top w:val="none" w:sz="0" w:space="0" w:color="auto"/>
                <w:left w:val="none" w:sz="0" w:space="0" w:color="auto"/>
                <w:bottom w:val="none" w:sz="0" w:space="0" w:color="auto"/>
                <w:right w:val="none" w:sz="0" w:space="0" w:color="auto"/>
              </w:divBdr>
            </w:div>
            <w:div w:id="2005232171">
              <w:marLeft w:val="0"/>
              <w:marRight w:val="0"/>
              <w:marTop w:val="0"/>
              <w:marBottom w:val="0"/>
              <w:divBdr>
                <w:top w:val="none" w:sz="0" w:space="0" w:color="auto"/>
                <w:left w:val="none" w:sz="0" w:space="0" w:color="auto"/>
                <w:bottom w:val="none" w:sz="0" w:space="0" w:color="auto"/>
                <w:right w:val="none" w:sz="0" w:space="0" w:color="auto"/>
              </w:divBdr>
            </w:div>
            <w:div w:id="437529037">
              <w:marLeft w:val="0"/>
              <w:marRight w:val="0"/>
              <w:marTop w:val="0"/>
              <w:marBottom w:val="0"/>
              <w:divBdr>
                <w:top w:val="none" w:sz="0" w:space="0" w:color="auto"/>
                <w:left w:val="none" w:sz="0" w:space="0" w:color="auto"/>
                <w:bottom w:val="none" w:sz="0" w:space="0" w:color="auto"/>
                <w:right w:val="none" w:sz="0" w:space="0" w:color="auto"/>
              </w:divBdr>
            </w:div>
            <w:div w:id="549340945">
              <w:marLeft w:val="0"/>
              <w:marRight w:val="0"/>
              <w:marTop w:val="0"/>
              <w:marBottom w:val="0"/>
              <w:divBdr>
                <w:top w:val="none" w:sz="0" w:space="0" w:color="auto"/>
                <w:left w:val="none" w:sz="0" w:space="0" w:color="auto"/>
                <w:bottom w:val="none" w:sz="0" w:space="0" w:color="auto"/>
                <w:right w:val="none" w:sz="0" w:space="0" w:color="auto"/>
              </w:divBdr>
            </w:div>
            <w:div w:id="5641196">
              <w:marLeft w:val="0"/>
              <w:marRight w:val="0"/>
              <w:marTop w:val="0"/>
              <w:marBottom w:val="0"/>
              <w:divBdr>
                <w:top w:val="none" w:sz="0" w:space="0" w:color="auto"/>
                <w:left w:val="none" w:sz="0" w:space="0" w:color="auto"/>
                <w:bottom w:val="none" w:sz="0" w:space="0" w:color="auto"/>
                <w:right w:val="none" w:sz="0" w:space="0" w:color="auto"/>
              </w:divBdr>
            </w:div>
            <w:div w:id="1507015573">
              <w:marLeft w:val="0"/>
              <w:marRight w:val="0"/>
              <w:marTop w:val="0"/>
              <w:marBottom w:val="0"/>
              <w:divBdr>
                <w:top w:val="none" w:sz="0" w:space="0" w:color="auto"/>
                <w:left w:val="none" w:sz="0" w:space="0" w:color="auto"/>
                <w:bottom w:val="none" w:sz="0" w:space="0" w:color="auto"/>
                <w:right w:val="none" w:sz="0" w:space="0" w:color="auto"/>
              </w:divBdr>
            </w:div>
            <w:div w:id="1431198396">
              <w:marLeft w:val="0"/>
              <w:marRight w:val="0"/>
              <w:marTop w:val="0"/>
              <w:marBottom w:val="0"/>
              <w:divBdr>
                <w:top w:val="none" w:sz="0" w:space="0" w:color="auto"/>
                <w:left w:val="none" w:sz="0" w:space="0" w:color="auto"/>
                <w:bottom w:val="none" w:sz="0" w:space="0" w:color="auto"/>
                <w:right w:val="none" w:sz="0" w:space="0" w:color="auto"/>
              </w:divBdr>
            </w:div>
            <w:div w:id="1948341265">
              <w:marLeft w:val="0"/>
              <w:marRight w:val="0"/>
              <w:marTop w:val="0"/>
              <w:marBottom w:val="0"/>
              <w:divBdr>
                <w:top w:val="none" w:sz="0" w:space="0" w:color="auto"/>
                <w:left w:val="none" w:sz="0" w:space="0" w:color="auto"/>
                <w:bottom w:val="none" w:sz="0" w:space="0" w:color="auto"/>
                <w:right w:val="none" w:sz="0" w:space="0" w:color="auto"/>
              </w:divBdr>
            </w:div>
            <w:div w:id="1105928936">
              <w:marLeft w:val="0"/>
              <w:marRight w:val="0"/>
              <w:marTop w:val="0"/>
              <w:marBottom w:val="0"/>
              <w:divBdr>
                <w:top w:val="none" w:sz="0" w:space="0" w:color="auto"/>
                <w:left w:val="none" w:sz="0" w:space="0" w:color="auto"/>
                <w:bottom w:val="none" w:sz="0" w:space="0" w:color="auto"/>
                <w:right w:val="none" w:sz="0" w:space="0" w:color="auto"/>
              </w:divBdr>
            </w:div>
            <w:div w:id="1116103061">
              <w:marLeft w:val="0"/>
              <w:marRight w:val="0"/>
              <w:marTop w:val="0"/>
              <w:marBottom w:val="0"/>
              <w:divBdr>
                <w:top w:val="none" w:sz="0" w:space="0" w:color="auto"/>
                <w:left w:val="none" w:sz="0" w:space="0" w:color="auto"/>
                <w:bottom w:val="none" w:sz="0" w:space="0" w:color="auto"/>
                <w:right w:val="none" w:sz="0" w:space="0" w:color="auto"/>
              </w:divBdr>
            </w:div>
            <w:div w:id="633759677">
              <w:marLeft w:val="0"/>
              <w:marRight w:val="0"/>
              <w:marTop w:val="0"/>
              <w:marBottom w:val="0"/>
              <w:divBdr>
                <w:top w:val="none" w:sz="0" w:space="0" w:color="auto"/>
                <w:left w:val="none" w:sz="0" w:space="0" w:color="auto"/>
                <w:bottom w:val="none" w:sz="0" w:space="0" w:color="auto"/>
                <w:right w:val="none" w:sz="0" w:space="0" w:color="auto"/>
              </w:divBdr>
            </w:div>
            <w:div w:id="1389497518">
              <w:marLeft w:val="0"/>
              <w:marRight w:val="0"/>
              <w:marTop w:val="0"/>
              <w:marBottom w:val="0"/>
              <w:divBdr>
                <w:top w:val="none" w:sz="0" w:space="0" w:color="auto"/>
                <w:left w:val="none" w:sz="0" w:space="0" w:color="auto"/>
                <w:bottom w:val="none" w:sz="0" w:space="0" w:color="auto"/>
                <w:right w:val="none" w:sz="0" w:space="0" w:color="auto"/>
              </w:divBdr>
            </w:div>
            <w:div w:id="331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93">
      <w:bodyDiv w:val="1"/>
      <w:marLeft w:val="0"/>
      <w:marRight w:val="0"/>
      <w:marTop w:val="0"/>
      <w:marBottom w:val="0"/>
      <w:divBdr>
        <w:top w:val="none" w:sz="0" w:space="0" w:color="auto"/>
        <w:left w:val="none" w:sz="0" w:space="0" w:color="auto"/>
        <w:bottom w:val="none" w:sz="0" w:space="0" w:color="auto"/>
        <w:right w:val="none" w:sz="0" w:space="0" w:color="auto"/>
      </w:divBdr>
      <w:divsChild>
        <w:div w:id="480849563">
          <w:marLeft w:val="0"/>
          <w:marRight w:val="0"/>
          <w:marTop w:val="0"/>
          <w:marBottom w:val="0"/>
          <w:divBdr>
            <w:top w:val="none" w:sz="0" w:space="0" w:color="auto"/>
            <w:left w:val="none" w:sz="0" w:space="0" w:color="auto"/>
            <w:bottom w:val="none" w:sz="0" w:space="0" w:color="auto"/>
            <w:right w:val="none" w:sz="0" w:space="0" w:color="auto"/>
          </w:divBdr>
          <w:divsChild>
            <w:div w:id="418601749">
              <w:marLeft w:val="0"/>
              <w:marRight w:val="0"/>
              <w:marTop w:val="0"/>
              <w:marBottom w:val="0"/>
              <w:divBdr>
                <w:top w:val="none" w:sz="0" w:space="0" w:color="auto"/>
                <w:left w:val="none" w:sz="0" w:space="0" w:color="auto"/>
                <w:bottom w:val="none" w:sz="0" w:space="0" w:color="auto"/>
                <w:right w:val="none" w:sz="0" w:space="0" w:color="auto"/>
              </w:divBdr>
            </w:div>
            <w:div w:id="1642922117">
              <w:marLeft w:val="0"/>
              <w:marRight w:val="0"/>
              <w:marTop w:val="0"/>
              <w:marBottom w:val="0"/>
              <w:divBdr>
                <w:top w:val="none" w:sz="0" w:space="0" w:color="auto"/>
                <w:left w:val="none" w:sz="0" w:space="0" w:color="auto"/>
                <w:bottom w:val="none" w:sz="0" w:space="0" w:color="auto"/>
                <w:right w:val="none" w:sz="0" w:space="0" w:color="auto"/>
              </w:divBdr>
            </w:div>
            <w:div w:id="1847548818">
              <w:marLeft w:val="0"/>
              <w:marRight w:val="0"/>
              <w:marTop w:val="0"/>
              <w:marBottom w:val="0"/>
              <w:divBdr>
                <w:top w:val="none" w:sz="0" w:space="0" w:color="auto"/>
                <w:left w:val="none" w:sz="0" w:space="0" w:color="auto"/>
                <w:bottom w:val="none" w:sz="0" w:space="0" w:color="auto"/>
                <w:right w:val="none" w:sz="0" w:space="0" w:color="auto"/>
              </w:divBdr>
            </w:div>
            <w:div w:id="27723013">
              <w:marLeft w:val="0"/>
              <w:marRight w:val="0"/>
              <w:marTop w:val="0"/>
              <w:marBottom w:val="0"/>
              <w:divBdr>
                <w:top w:val="none" w:sz="0" w:space="0" w:color="auto"/>
                <w:left w:val="none" w:sz="0" w:space="0" w:color="auto"/>
                <w:bottom w:val="none" w:sz="0" w:space="0" w:color="auto"/>
                <w:right w:val="none" w:sz="0" w:space="0" w:color="auto"/>
              </w:divBdr>
            </w:div>
            <w:div w:id="629170348">
              <w:marLeft w:val="0"/>
              <w:marRight w:val="0"/>
              <w:marTop w:val="0"/>
              <w:marBottom w:val="0"/>
              <w:divBdr>
                <w:top w:val="none" w:sz="0" w:space="0" w:color="auto"/>
                <w:left w:val="none" w:sz="0" w:space="0" w:color="auto"/>
                <w:bottom w:val="none" w:sz="0" w:space="0" w:color="auto"/>
                <w:right w:val="none" w:sz="0" w:space="0" w:color="auto"/>
              </w:divBdr>
            </w:div>
            <w:div w:id="1463042180">
              <w:marLeft w:val="0"/>
              <w:marRight w:val="0"/>
              <w:marTop w:val="0"/>
              <w:marBottom w:val="0"/>
              <w:divBdr>
                <w:top w:val="none" w:sz="0" w:space="0" w:color="auto"/>
                <w:left w:val="none" w:sz="0" w:space="0" w:color="auto"/>
                <w:bottom w:val="none" w:sz="0" w:space="0" w:color="auto"/>
                <w:right w:val="none" w:sz="0" w:space="0" w:color="auto"/>
              </w:divBdr>
            </w:div>
            <w:div w:id="889224403">
              <w:marLeft w:val="0"/>
              <w:marRight w:val="0"/>
              <w:marTop w:val="0"/>
              <w:marBottom w:val="0"/>
              <w:divBdr>
                <w:top w:val="none" w:sz="0" w:space="0" w:color="auto"/>
                <w:left w:val="none" w:sz="0" w:space="0" w:color="auto"/>
                <w:bottom w:val="none" w:sz="0" w:space="0" w:color="auto"/>
                <w:right w:val="none" w:sz="0" w:space="0" w:color="auto"/>
              </w:divBdr>
            </w:div>
            <w:div w:id="1316034921">
              <w:marLeft w:val="0"/>
              <w:marRight w:val="0"/>
              <w:marTop w:val="0"/>
              <w:marBottom w:val="0"/>
              <w:divBdr>
                <w:top w:val="none" w:sz="0" w:space="0" w:color="auto"/>
                <w:left w:val="none" w:sz="0" w:space="0" w:color="auto"/>
                <w:bottom w:val="none" w:sz="0" w:space="0" w:color="auto"/>
                <w:right w:val="none" w:sz="0" w:space="0" w:color="auto"/>
              </w:divBdr>
            </w:div>
            <w:div w:id="1482622546">
              <w:marLeft w:val="0"/>
              <w:marRight w:val="0"/>
              <w:marTop w:val="0"/>
              <w:marBottom w:val="0"/>
              <w:divBdr>
                <w:top w:val="none" w:sz="0" w:space="0" w:color="auto"/>
                <w:left w:val="none" w:sz="0" w:space="0" w:color="auto"/>
                <w:bottom w:val="none" w:sz="0" w:space="0" w:color="auto"/>
                <w:right w:val="none" w:sz="0" w:space="0" w:color="auto"/>
              </w:divBdr>
            </w:div>
            <w:div w:id="1949004654">
              <w:marLeft w:val="0"/>
              <w:marRight w:val="0"/>
              <w:marTop w:val="0"/>
              <w:marBottom w:val="0"/>
              <w:divBdr>
                <w:top w:val="none" w:sz="0" w:space="0" w:color="auto"/>
                <w:left w:val="none" w:sz="0" w:space="0" w:color="auto"/>
                <w:bottom w:val="none" w:sz="0" w:space="0" w:color="auto"/>
                <w:right w:val="none" w:sz="0" w:space="0" w:color="auto"/>
              </w:divBdr>
            </w:div>
            <w:div w:id="1898735118">
              <w:marLeft w:val="0"/>
              <w:marRight w:val="0"/>
              <w:marTop w:val="0"/>
              <w:marBottom w:val="0"/>
              <w:divBdr>
                <w:top w:val="none" w:sz="0" w:space="0" w:color="auto"/>
                <w:left w:val="none" w:sz="0" w:space="0" w:color="auto"/>
                <w:bottom w:val="none" w:sz="0" w:space="0" w:color="auto"/>
                <w:right w:val="none" w:sz="0" w:space="0" w:color="auto"/>
              </w:divBdr>
            </w:div>
            <w:div w:id="1042366551">
              <w:marLeft w:val="0"/>
              <w:marRight w:val="0"/>
              <w:marTop w:val="0"/>
              <w:marBottom w:val="0"/>
              <w:divBdr>
                <w:top w:val="none" w:sz="0" w:space="0" w:color="auto"/>
                <w:left w:val="none" w:sz="0" w:space="0" w:color="auto"/>
                <w:bottom w:val="none" w:sz="0" w:space="0" w:color="auto"/>
                <w:right w:val="none" w:sz="0" w:space="0" w:color="auto"/>
              </w:divBdr>
            </w:div>
            <w:div w:id="1975670976">
              <w:marLeft w:val="0"/>
              <w:marRight w:val="0"/>
              <w:marTop w:val="0"/>
              <w:marBottom w:val="0"/>
              <w:divBdr>
                <w:top w:val="none" w:sz="0" w:space="0" w:color="auto"/>
                <w:left w:val="none" w:sz="0" w:space="0" w:color="auto"/>
                <w:bottom w:val="none" w:sz="0" w:space="0" w:color="auto"/>
                <w:right w:val="none" w:sz="0" w:space="0" w:color="auto"/>
              </w:divBdr>
            </w:div>
            <w:div w:id="1525635987">
              <w:marLeft w:val="0"/>
              <w:marRight w:val="0"/>
              <w:marTop w:val="0"/>
              <w:marBottom w:val="0"/>
              <w:divBdr>
                <w:top w:val="none" w:sz="0" w:space="0" w:color="auto"/>
                <w:left w:val="none" w:sz="0" w:space="0" w:color="auto"/>
                <w:bottom w:val="none" w:sz="0" w:space="0" w:color="auto"/>
                <w:right w:val="none" w:sz="0" w:space="0" w:color="auto"/>
              </w:divBdr>
            </w:div>
            <w:div w:id="793328367">
              <w:marLeft w:val="0"/>
              <w:marRight w:val="0"/>
              <w:marTop w:val="0"/>
              <w:marBottom w:val="0"/>
              <w:divBdr>
                <w:top w:val="none" w:sz="0" w:space="0" w:color="auto"/>
                <w:left w:val="none" w:sz="0" w:space="0" w:color="auto"/>
                <w:bottom w:val="none" w:sz="0" w:space="0" w:color="auto"/>
                <w:right w:val="none" w:sz="0" w:space="0" w:color="auto"/>
              </w:divBdr>
            </w:div>
            <w:div w:id="1799176128">
              <w:marLeft w:val="0"/>
              <w:marRight w:val="0"/>
              <w:marTop w:val="0"/>
              <w:marBottom w:val="0"/>
              <w:divBdr>
                <w:top w:val="none" w:sz="0" w:space="0" w:color="auto"/>
                <w:left w:val="none" w:sz="0" w:space="0" w:color="auto"/>
                <w:bottom w:val="none" w:sz="0" w:space="0" w:color="auto"/>
                <w:right w:val="none" w:sz="0" w:space="0" w:color="auto"/>
              </w:divBdr>
            </w:div>
            <w:div w:id="1026521822">
              <w:marLeft w:val="0"/>
              <w:marRight w:val="0"/>
              <w:marTop w:val="0"/>
              <w:marBottom w:val="0"/>
              <w:divBdr>
                <w:top w:val="none" w:sz="0" w:space="0" w:color="auto"/>
                <w:left w:val="none" w:sz="0" w:space="0" w:color="auto"/>
                <w:bottom w:val="none" w:sz="0" w:space="0" w:color="auto"/>
                <w:right w:val="none" w:sz="0" w:space="0" w:color="auto"/>
              </w:divBdr>
            </w:div>
            <w:div w:id="821508104">
              <w:marLeft w:val="0"/>
              <w:marRight w:val="0"/>
              <w:marTop w:val="0"/>
              <w:marBottom w:val="0"/>
              <w:divBdr>
                <w:top w:val="none" w:sz="0" w:space="0" w:color="auto"/>
                <w:left w:val="none" w:sz="0" w:space="0" w:color="auto"/>
                <w:bottom w:val="none" w:sz="0" w:space="0" w:color="auto"/>
                <w:right w:val="none" w:sz="0" w:space="0" w:color="auto"/>
              </w:divBdr>
            </w:div>
            <w:div w:id="311448875">
              <w:marLeft w:val="0"/>
              <w:marRight w:val="0"/>
              <w:marTop w:val="0"/>
              <w:marBottom w:val="0"/>
              <w:divBdr>
                <w:top w:val="none" w:sz="0" w:space="0" w:color="auto"/>
                <w:left w:val="none" w:sz="0" w:space="0" w:color="auto"/>
                <w:bottom w:val="none" w:sz="0" w:space="0" w:color="auto"/>
                <w:right w:val="none" w:sz="0" w:space="0" w:color="auto"/>
              </w:divBdr>
            </w:div>
            <w:div w:id="2035374101">
              <w:marLeft w:val="0"/>
              <w:marRight w:val="0"/>
              <w:marTop w:val="0"/>
              <w:marBottom w:val="0"/>
              <w:divBdr>
                <w:top w:val="none" w:sz="0" w:space="0" w:color="auto"/>
                <w:left w:val="none" w:sz="0" w:space="0" w:color="auto"/>
                <w:bottom w:val="none" w:sz="0" w:space="0" w:color="auto"/>
                <w:right w:val="none" w:sz="0" w:space="0" w:color="auto"/>
              </w:divBdr>
            </w:div>
            <w:div w:id="885871549">
              <w:marLeft w:val="0"/>
              <w:marRight w:val="0"/>
              <w:marTop w:val="0"/>
              <w:marBottom w:val="0"/>
              <w:divBdr>
                <w:top w:val="none" w:sz="0" w:space="0" w:color="auto"/>
                <w:left w:val="none" w:sz="0" w:space="0" w:color="auto"/>
                <w:bottom w:val="none" w:sz="0" w:space="0" w:color="auto"/>
                <w:right w:val="none" w:sz="0" w:space="0" w:color="auto"/>
              </w:divBdr>
            </w:div>
            <w:div w:id="351810509">
              <w:marLeft w:val="0"/>
              <w:marRight w:val="0"/>
              <w:marTop w:val="0"/>
              <w:marBottom w:val="0"/>
              <w:divBdr>
                <w:top w:val="none" w:sz="0" w:space="0" w:color="auto"/>
                <w:left w:val="none" w:sz="0" w:space="0" w:color="auto"/>
                <w:bottom w:val="none" w:sz="0" w:space="0" w:color="auto"/>
                <w:right w:val="none" w:sz="0" w:space="0" w:color="auto"/>
              </w:divBdr>
            </w:div>
            <w:div w:id="1697582188">
              <w:marLeft w:val="0"/>
              <w:marRight w:val="0"/>
              <w:marTop w:val="0"/>
              <w:marBottom w:val="0"/>
              <w:divBdr>
                <w:top w:val="none" w:sz="0" w:space="0" w:color="auto"/>
                <w:left w:val="none" w:sz="0" w:space="0" w:color="auto"/>
                <w:bottom w:val="none" w:sz="0" w:space="0" w:color="auto"/>
                <w:right w:val="none" w:sz="0" w:space="0" w:color="auto"/>
              </w:divBdr>
            </w:div>
            <w:div w:id="142815735">
              <w:marLeft w:val="0"/>
              <w:marRight w:val="0"/>
              <w:marTop w:val="0"/>
              <w:marBottom w:val="0"/>
              <w:divBdr>
                <w:top w:val="none" w:sz="0" w:space="0" w:color="auto"/>
                <w:left w:val="none" w:sz="0" w:space="0" w:color="auto"/>
                <w:bottom w:val="none" w:sz="0" w:space="0" w:color="auto"/>
                <w:right w:val="none" w:sz="0" w:space="0" w:color="auto"/>
              </w:divBdr>
            </w:div>
            <w:div w:id="1518428420">
              <w:marLeft w:val="0"/>
              <w:marRight w:val="0"/>
              <w:marTop w:val="0"/>
              <w:marBottom w:val="0"/>
              <w:divBdr>
                <w:top w:val="none" w:sz="0" w:space="0" w:color="auto"/>
                <w:left w:val="none" w:sz="0" w:space="0" w:color="auto"/>
                <w:bottom w:val="none" w:sz="0" w:space="0" w:color="auto"/>
                <w:right w:val="none" w:sz="0" w:space="0" w:color="auto"/>
              </w:divBdr>
            </w:div>
            <w:div w:id="143663074">
              <w:marLeft w:val="0"/>
              <w:marRight w:val="0"/>
              <w:marTop w:val="0"/>
              <w:marBottom w:val="0"/>
              <w:divBdr>
                <w:top w:val="none" w:sz="0" w:space="0" w:color="auto"/>
                <w:left w:val="none" w:sz="0" w:space="0" w:color="auto"/>
                <w:bottom w:val="none" w:sz="0" w:space="0" w:color="auto"/>
                <w:right w:val="none" w:sz="0" w:space="0" w:color="auto"/>
              </w:divBdr>
            </w:div>
            <w:div w:id="1124499418">
              <w:marLeft w:val="0"/>
              <w:marRight w:val="0"/>
              <w:marTop w:val="0"/>
              <w:marBottom w:val="0"/>
              <w:divBdr>
                <w:top w:val="none" w:sz="0" w:space="0" w:color="auto"/>
                <w:left w:val="none" w:sz="0" w:space="0" w:color="auto"/>
                <w:bottom w:val="none" w:sz="0" w:space="0" w:color="auto"/>
                <w:right w:val="none" w:sz="0" w:space="0" w:color="auto"/>
              </w:divBdr>
            </w:div>
            <w:div w:id="1800762676">
              <w:marLeft w:val="0"/>
              <w:marRight w:val="0"/>
              <w:marTop w:val="0"/>
              <w:marBottom w:val="0"/>
              <w:divBdr>
                <w:top w:val="none" w:sz="0" w:space="0" w:color="auto"/>
                <w:left w:val="none" w:sz="0" w:space="0" w:color="auto"/>
                <w:bottom w:val="none" w:sz="0" w:space="0" w:color="auto"/>
                <w:right w:val="none" w:sz="0" w:space="0" w:color="auto"/>
              </w:divBdr>
            </w:div>
            <w:div w:id="1810628838">
              <w:marLeft w:val="0"/>
              <w:marRight w:val="0"/>
              <w:marTop w:val="0"/>
              <w:marBottom w:val="0"/>
              <w:divBdr>
                <w:top w:val="none" w:sz="0" w:space="0" w:color="auto"/>
                <w:left w:val="none" w:sz="0" w:space="0" w:color="auto"/>
                <w:bottom w:val="none" w:sz="0" w:space="0" w:color="auto"/>
                <w:right w:val="none" w:sz="0" w:space="0" w:color="auto"/>
              </w:divBdr>
            </w:div>
            <w:div w:id="1892885627">
              <w:marLeft w:val="0"/>
              <w:marRight w:val="0"/>
              <w:marTop w:val="0"/>
              <w:marBottom w:val="0"/>
              <w:divBdr>
                <w:top w:val="none" w:sz="0" w:space="0" w:color="auto"/>
                <w:left w:val="none" w:sz="0" w:space="0" w:color="auto"/>
                <w:bottom w:val="none" w:sz="0" w:space="0" w:color="auto"/>
                <w:right w:val="none" w:sz="0" w:space="0" w:color="auto"/>
              </w:divBdr>
            </w:div>
            <w:div w:id="97257982">
              <w:marLeft w:val="0"/>
              <w:marRight w:val="0"/>
              <w:marTop w:val="0"/>
              <w:marBottom w:val="0"/>
              <w:divBdr>
                <w:top w:val="none" w:sz="0" w:space="0" w:color="auto"/>
                <w:left w:val="none" w:sz="0" w:space="0" w:color="auto"/>
                <w:bottom w:val="none" w:sz="0" w:space="0" w:color="auto"/>
                <w:right w:val="none" w:sz="0" w:space="0" w:color="auto"/>
              </w:divBdr>
            </w:div>
            <w:div w:id="1549687402">
              <w:marLeft w:val="0"/>
              <w:marRight w:val="0"/>
              <w:marTop w:val="0"/>
              <w:marBottom w:val="0"/>
              <w:divBdr>
                <w:top w:val="none" w:sz="0" w:space="0" w:color="auto"/>
                <w:left w:val="none" w:sz="0" w:space="0" w:color="auto"/>
                <w:bottom w:val="none" w:sz="0" w:space="0" w:color="auto"/>
                <w:right w:val="none" w:sz="0" w:space="0" w:color="auto"/>
              </w:divBdr>
            </w:div>
            <w:div w:id="938682403">
              <w:marLeft w:val="0"/>
              <w:marRight w:val="0"/>
              <w:marTop w:val="0"/>
              <w:marBottom w:val="0"/>
              <w:divBdr>
                <w:top w:val="none" w:sz="0" w:space="0" w:color="auto"/>
                <w:left w:val="none" w:sz="0" w:space="0" w:color="auto"/>
                <w:bottom w:val="none" w:sz="0" w:space="0" w:color="auto"/>
                <w:right w:val="none" w:sz="0" w:space="0" w:color="auto"/>
              </w:divBdr>
            </w:div>
            <w:div w:id="1243754393">
              <w:marLeft w:val="0"/>
              <w:marRight w:val="0"/>
              <w:marTop w:val="0"/>
              <w:marBottom w:val="0"/>
              <w:divBdr>
                <w:top w:val="none" w:sz="0" w:space="0" w:color="auto"/>
                <w:left w:val="none" w:sz="0" w:space="0" w:color="auto"/>
                <w:bottom w:val="none" w:sz="0" w:space="0" w:color="auto"/>
                <w:right w:val="none" w:sz="0" w:space="0" w:color="auto"/>
              </w:divBdr>
            </w:div>
            <w:div w:id="113522606">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105343151">
              <w:marLeft w:val="0"/>
              <w:marRight w:val="0"/>
              <w:marTop w:val="0"/>
              <w:marBottom w:val="0"/>
              <w:divBdr>
                <w:top w:val="none" w:sz="0" w:space="0" w:color="auto"/>
                <w:left w:val="none" w:sz="0" w:space="0" w:color="auto"/>
                <w:bottom w:val="none" w:sz="0" w:space="0" w:color="auto"/>
                <w:right w:val="none" w:sz="0" w:space="0" w:color="auto"/>
              </w:divBdr>
            </w:div>
            <w:div w:id="1912765783">
              <w:marLeft w:val="0"/>
              <w:marRight w:val="0"/>
              <w:marTop w:val="0"/>
              <w:marBottom w:val="0"/>
              <w:divBdr>
                <w:top w:val="none" w:sz="0" w:space="0" w:color="auto"/>
                <w:left w:val="none" w:sz="0" w:space="0" w:color="auto"/>
                <w:bottom w:val="none" w:sz="0" w:space="0" w:color="auto"/>
                <w:right w:val="none" w:sz="0" w:space="0" w:color="auto"/>
              </w:divBdr>
            </w:div>
            <w:div w:id="465783629">
              <w:marLeft w:val="0"/>
              <w:marRight w:val="0"/>
              <w:marTop w:val="0"/>
              <w:marBottom w:val="0"/>
              <w:divBdr>
                <w:top w:val="none" w:sz="0" w:space="0" w:color="auto"/>
                <w:left w:val="none" w:sz="0" w:space="0" w:color="auto"/>
                <w:bottom w:val="none" w:sz="0" w:space="0" w:color="auto"/>
                <w:right w:val="none" w:sz="0" w:space="0" w:color="auto"/>
              </w:divBdr>
            </w:div>
            <w:div w:id="1501702943">
              <w:marLeft w:val="0"/>
              <w:marRight w:val="0"/>
              <w:marTop w:val="0"/>
              <w:marBottom w:val="0"/>
              <w:divBdr>
                <w:top w:val="none" w:sz="0" w:space="0" w:color="auto"/>
                <w:left w:val="none" w:sz="0" w:space="0" w:color="auto"/>
                <w:bottom w:val="none" w:sz="0" w:space="0" w:color="auto"/>
                <w:right w:val="none" w:sz="0" w:space="0" w:color="auto"/>
              </w:divBdr>
            </w:div>
            <w:div w:id="1434860620">
              <w:marLeft w:val="0"/>
              <w:marRight w:val="0"/>
              <w:marTop w:val="0"/>
              <w:marBottom w:val="0"/>
              <w:divBdr>
                <w:top w:val="none" w:sz="0" w:space="0" w:color="auto"/>
                <w:left w:val="none" w:sz="0" w:space="0" w:color="auto"/>
                <w:bottom w:val="none" w:sz="0" w:space="0" w:color="auto"/>
                <w:right w:val="none" w:sz="0" w:space="0" w:color="auto"/>
              </w:divBdr>
            </w:div>
            <w:div w:id="1491947158">
              <w:marLeft w:val="0"/>
              <w:marRight w:val="0"/>
              <w:marTop w:val="0"/>
              <w:marBottom w:val="0"/>
              <w:divBdr>
                <w:top w:val="none" w:sz="0" w:space="0" w:color="auto"/>
                <w:left w:val="none" w:sz="0" w:space="0" w:color="auto"/>
                <w:bottom w:val="none" w:sz="0" w:space="0" w:color="auto"/>
                <w:right w:val="none" w:sz="0" w:space="0" w:color="auto"/>
              </w:divBdr>
            </w:div>
            <w:div w:id="1745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664">
      <w:bodyDiv w:val="1"/>
      <w:marLeft w:val="0"/>
      <w:marRight w:val="0"/>
      <w:marTop w:val="0"/>
      <w:marBottom w:val="0"/>
      <w:divBdr>
        <w:top w:val="none" w:sz="0" w:space="0" w:color="auto"/>
        <w:left w:val="none" w:sz="0" w:space="0" w:color="auto"/>
        <w:bottom w:val="none" w:sz="0" w:space="0" w:color="auto"/>
        <w:right w:val="none" w:sz="0" w:space="0" w:color="auto"/>
      </w:divBdr>
      <w:divsChild>
        <w:div w:id="2137989396">
          <w:marLeft w:val="0"/>
          <w:marRight w:val="0"/>
          <w:marTop w:val="0"/>
          <w:marBottom w:val="0"/>
          <w:divBdr>
            <w:top w:val="none" w:sz="0" w:space="0" w:color="auto"/>
            <w:left w:val="none" w:sz="0" w:space="0" w:color="auto"/>
            <w:bottom w:val="none" w:sz="0" w:space="0" w:color="auto"/>
            <w:right w:val="none" w:sz="0" w:space="0" w:color="auto"/>
          </w:divBdr>
          <w:divsChild>
            <w:div w:id="84350785">
              <w:marLeft w:val="0"/>
              <w:marRight w:val="0"/>
              <w:marTop w:val="0"/>
              <w:marBottom w:val="0"/>
              <w:divBdr>
                <w:top w:val="none" w:sz="0" w:space="0" w:color="auto"/>
                <w:left w:val="none" w:sz="0" w:space="0" w:color="auto"/>
                <w:bottom w:val="none" w:sz="0" w:space="0" w:color="auto"/>
                <w:right w:val="none" w:sz="0" w:space="0" w:color="auto"/>
              </w:divBdr>
            </w:div>
            <w:div w:id="98456654">
              <w:marLeft w:val="0"/>
              <w:marRight w:val="0"/>
              <w:marTop w:val="0"/>
              <w:marBottom w:val="0"/>
              <w:divBdr>
                <w:top w:val="none" w:sz="0" w:space="0" w:color="auto"/>
                <w:left w:val="none" w:sz="0" w:space="0" w:color="auto"/>
                <w:bottom w:val="none" w:sz="0" w:space="0" w:color="auto"/>
                <w:right w:val="none" w:sz="0" w:space="0" w:color="auto"/>
              </w:divBdr>
            </w:div>
            <w:div w:id="111673382">
              <w:marLeft w:val="0"/>
              <w:marRight w:val="0"/>
              <w:marTop w:val="0"/>
              <w:marBottom w:val="0"/>
              <w:divBdr>
                <w:top w:val="none" w:sz="0" w:space="0" w:color="auto"/>
                <w:left w:val="none" w:sz="0" w:space="0" w:color="auto"/>
                <w:bottom w:val="none" w:sz="0" w:space="0" w:color="auto"/>
                <w:right w:val="none" w:sz="0" w:space="0" w:color="auto"/>
              </w:divBdr>
            </w:div>
            <w:div w:id="113524828">
              <w:marLeft w:val="0"/>
              <w:marRight w:val="0"/>
              <w:marTop w:val="0"/>
              <w:marBottom w:val="0"/>
              <w:divBdr>
                <w:top w:val="none" w:sz="0" w:space="0" w:color="auto"/>
                <w:left w:val="none" w:sz="0" w:space="0" w:color="auto"/>
                <w:bottom w:val="none" w:sz="0" w:space="0" w:color="auto"/>
                <w:right w:val="none" w:sz="0" w:space="0" w:color="auto"/>
              </w:divBdr>
            </w:div>
            <w:div w:id="142545672">
              <w:marLeft w:val="0"/>
              <w:marRight w:val="0"/>
              <w:marTop w:val="0"/>
              <w:marBottom w:val="0"/>
              <w:divBdr>
                <w:top w:val="none" w:sz="0" w:space="0" w:color="auto"/>
                <w:left w:val="none" w:sz="0" w:space="0" w:color="auto"/>
                <w:bottom w:val="none" w:sz="0" w:space="0" w:color="auto"/>
                <w:right w:val="none" w:sz="0" w:space="0" w:color="auto"/>
              </w:divBdr>
            </w:div>
            <w:div w:id="146634853">
              <w:marLeft w:val="0"/>
              <w:marRight w:val="0"/>
              <w:marTop w:val="0"/>
              <w:marBottom w:val="0"/>
              <w:divBdr>
                <w:top w:val="none" w:sz="0" w:space="0" w:color="auto"/>
                <w:left w:val="none" w:sz="0" w:space="0" w:color="auto"/>
                <w:bottom w:val="none" w:sz="0" w:space="0" w:color="auto"/>
                <w:right w:val="none" w:sz="0" w:space="0" w:color="auto"/>
              </w:divBdr>
            </w:div>
            <w:div w:id="172765455">
              <w:marLeft w:val="0"/>
              <w:marRight w:val="0"/>
              <w:marTop w:val="0"/>
              <w:marBottom w:val="0"/>
              <w:divBdr>
                <w:top w:val="none" w:sz="0" w:space="0" w:color="auto"/>
                <w:left w:val="none" w:sz="0" w:space="0" w:color="auto"/>
                <w:bottom w:val="none" w:sz="0" w:space="0" w:color="auto"/>
                <w:right w:val="none" w:sz="0" w:space="0" w:color="auto"/>
              </w:divBdr>
            </w:div>
            <w:div w:id="221019871">
              <w:marLeft w:val="0"/>
              <w:marRight w:val="0"/>
              <w:marTop w:val="0"/>
              <w:marBottom w:val="0"/>
              <w:divBdr>
                <w:top w:val="none" w:sz="0" w:space="0" w:color="auto"/>
                <w:left w:val="none" w:sz="0" w:space="0" w:color="auto"/>
                <w:bottom w:val="none" w:sz="0" w:space="0" w:color="auto"/>
                <w:right w:val="none" w:sz="0" w:space="0" w:color="auto"/>
              </w:divBdr>
            </w:div>
            <w:div w:id="282737130">
              <w:marLeft w:val="0"/>
              <w:marRight w:val="0"/>
              <w:marTop w:val="0"/>
              <w:marBottom w:val="0"/>
              <w:divBdr>
                <w:top w:val="none" w:sz="0" w:space="0" w:color="auto"/>
                <w:left w:val="none" w:sz="0" w:space="0" w:color="auto"/>
                <w:bottom w:val="none" w:sz="0" w:space="0" w:color="auto"/>
                <w:right w:val="none" w:sz="0" w:space="0" w:color="auto"/>
              </w:divBdr>
            </w:div>
            <w:div w:id="318002360">
              <w:marLeft w:val="0"/>
              <w:marRight w:val="0"/>
              <w:marTop w:val="0"/>
              <w:marBottom w:val="0"/>
              <w:divBdr>
                <w:top w:val="none" w:sz="0" w:space="0" w:color="auto"/>
                <w:left w:val="none" w:sz="0" w:space="0" w:color="auto"/>
                <w:bottom w:val="none" w:sz="0" w:space="0" w:color="auto"/>
                <w:right w:val="none" w:sz="0" w:space="0" w:color="auto"/>
              </w:divBdr>
            </w:div>
            <w:div w:id="322121851">
              <w:marLeft w:val="0"/>
              <w:marRight w:val="0"/>
              <w:marTop w:val="0"/>
              <w:marBottom w:val="0"/>
              <w:divBdr>
                <w:top w:val="none" w:sz="0" w:space="0" w:color="auto"/>
                <w:left w:val="none" w:sz="0" w:space="0" w:color="auto"/>
                <w:bottom w:val="none" w:sz="0" w:space="0" w:color="auto"/>
                <w:right w:val="none" w:sz="0" w:space="0" w:color="auto"/>
              </w:divBdr>
            </w:div>
            <w:div w:id="358774164">
              <w:marLeft w:val="0"/>
              <w:marRight w:val="0"/>
              <w:marTop w:val="0"/>
              <w:marBottom w:val="0"/>
              <w:divBdr>
                <w:top w:val="none" w:sz="0" w:space="0" w:color="auto"/>
                <w:left w:val="none" w:sz="0" w:space="0" w:color="auto"/>
                <w:bottom w:val="none" w:sz="0" w:space="0" w:color="auto"/>
                <w:right w:val="none" w:sz="0" w:space="0" w:color="auto"/>
              </w:divBdr>
            </w:div>
            <w:div w:id="412778061">
              <w:marLeft w:val="0"/>
              <w:marRight w:val="0"/>
              <w:marTop w:val="0"/>
              <w:marBottom w:val="0"/>
              <w:divBdr>
                <w:top w:val="none" w:sz="0" w:space="0" w:color="auto"/>
                <w:left w:val="none" w:sz="0" w:space="0" w:color="auto"/>
                <w:bottom w:val="none" w:sz="0" w:space="0" w:color="auto"/>
                <w:right w:val="none" w:sz="0" w:space="0" w:color="auto"/>
              </w:divBdr>
            </w:div>
            <w:div w:id="482427679">
              <w:marLeft w:val="0"/>
              <w:marRight w:val="0"/>
              <w:marTop w:val="0"/>
              <w:marBottom w:val="0"/>
              <w:divBdr>
                <w:top w:val="none" w:sz="0" w:space="0" w:color="auto"/>
                <w:left w:val="none" w:sz="0" w:space="0" w:color="auto"/>
                <w:bottom w:val="none" w:sz="0" w:space="0" w:color="auto"/>
                <w:right w:val="none" w:sz="0" w:space="0" w:color="auto"/>
              </w:divBdr>
            </w:div>
            <w:div w:id="524254409">
              <w:marLeft w:val="0"/>
              <w:marRight w:val="0"/>
              <w:marTop w:val="0"/>
              <w:marBottom w:val="0"/>
              <w:divBdr>
                <w:top w:val="none" w:sz="0" w:space="0" w:color="auto"/>
                <w:left w:val="none" w:sz="0" w:space="0" w:color="auto"/>
                <w:bottom w:val="none" w:sz="0" w:space="0" w:color="auto"/>
                <w:right w:val="none" w:sz="0" w:space="0" w:color="auto"/>
              </w:divBdr>
            </w:div>
            <w:div w:id="581253748">
              <w:marLeft w:val="0"/>
              <w:marRight w:val="0"/>
              <w:marTop w:val="0"/>
              <w:marBottom w:val="0"/>
              <w:divBdr>
                <w:top w:val="none" w:sz="0" w:space="0" w:color="auto"/>
                <w:left w:val="none" w:sz="0" w:space="0" w:color="auto"/>
                <w:bottom w:val="none" w:sz="0" w:space="0" w:color="auto"/>
                <w:right w:val="none" w:sz="0" w:space="0" w:color="auto"/>
              </w:divBdr>
            </w:div>
            <w:div w:id="627274590">
              <w:marLeft w:val="0"/>
              <w:marRight w:val="0"/>
              <w:marTop w:val="0"/>
              <w:marBottom w:val="0"/>
              <w:divBdr>
                <w:top w:val="none" w:sz="0" w:space="0" w:color="auto"/>
                <w:left w:val="none" w:sz="0" w:space="0" w:color="auto"/>
                <w:bottom w:val="none" w:sz="0" w:space="0" w:color="auto"/>
                <w:right w:val="none" w:sz="0" w:space="0" w:color="auto"/>
              </w:divBdr>
            </w:div>
            <w:div w:id="661468535">
              <w:marLeft w:val="0"/>
              <w:marRight w:val="0"/>
              <w:marTop w:val="0"/>
              <w:marBottom w:val="0"/>
              <w:divBdr>
                <w:top w:val="none" w:sz="0" w:space="0" w:color="auto"/>
                <w:left w:val="none" w:sz="0" w:space="0" w:color="auto"/>
                <w:bottom w:val="none" w:sz="0" w:space="0" w:color="auto"/>
                <w:right w:val="none" w:sz="0" w:space="0" w:color="auto"/>
              </w:divBdr>
            </w:div>
            <w:div w:id="677121792">
              <w:marLeft w:val="0"/>
              <w:marRight w:val="0"/>
              <w:marTop w:val="0"/>
              <w:marBottom w:val="0"/>
              <w:divBdr>
                <w:top w:val="none" w:sz="0" w:space="0" w:color="auto"/>
                <w:left w:val="none" w:sz="0" w:space="0" w:color="auto"/>
                <w:bottom w:val="none" w:sz="0" w:space="0" w:color="auto"/>
                <w:right w:val="none" w:sz="0" w:space="0" w:color="auto"/>
              </w:divBdr>
            </w:div>
            <w:div w:id="691998662">
              <w:marLeft w:val="0"/>
              <w:marRight w:val="0"/>
              <w:marTop w:val="0"/>
              <w:marBottom w:val="0"/>
              <w:divBdr>
                <w:top w:val="none" w:sz="0" w:space="0" w:color="auto"/>
                <w:left w:val="none" w:sz="0" w:space="0" w:color="auto"/>
                <w:bottom w:val="none" w:sz="0" w:space="0" w:color="auto"/>
                <w:right w:val="none" w:sz="0" w:space="0" w:color="auto"/>
              </w:divBdr>
            </w:div>
            <w:div w:id="759331184">
              <w:marLeft w:val="0"/>
              <w:marRight w:val="0"/>
              <w:marTop w:val="0"/>
              <w:marBottom w:val="0"/>
              <w:divBdr>
                <w:top w:val="none" w:sz="0" w:space="0" w:color="auto"/>
                <w:left w:val="none" w:sz="0" w:space="0" w:color="auto"/>
                <w:bottom w:val="none" w:sz="0" w:space="0" w:color="auto"/>
                <w:right w:val="none" w:sz="0" w:space="0" w:color="auto"/>
              </w:divBdr>
            </w:div>
            <w:div w:id="761801267">
              <w:marLeft w:val="0"/>
              <w:marRight w:val="0"/>
              <w:marTop w:val="0"/>
              <w:marBottom w:val="0"/>
              <w:divBdr>
                <w:top w:val="none" w:sz="0" w:space="0" w:color="auto"/>
                <w:left w:val="none" w:sz="0" w:space="0" w:color="auto"/>
                <w:bottom w:val="none" w:sz="0" w:space="0" w:color="auto"/>
                <w:right w:val="none" w:sz="0" w:space="0" w:color="auto"/>
              </w:divBdr>
            </w:div>
            <w:div w:id="837378587">
              <w:marLeft w:val="0"/>
              <w:marRight w:val="0"/>
              <w:marTop w:val="0"/>
              <w:marBottom w:val="0"/>
              <w:divBdr>
                <w:top w:val="none" w:sz="0" w:space="0" w:color="auto"/>
                <w:left w:val="none" w:sz="0" w:space="0" w:color="auto"/>
                <w:bottom w:val="none" w:sz="0" w:space="0" w:color="auto"/>
                <w:right w:val="none" w:sz="0" w:space="0" w:color="auto"/>
              </w:divBdr>
            </w:div>
            <w:div w:id="938834802">
              <w:marLeft w:val="0"/>
              <w:marRight w:val="0"/>
              <w:marTop w:val="0"/>
              <w:marBottom w:val="0"/>
              <w:divBdr>
                <w:top w:val="none" w:sz="0" w:space="0" w:color="auto"/>
                <w:left w:val="none" w:sz="0" w:space="0" w:color="auto"/>
                <w:bottom w:val="none" w:sz="0" w:space="0" w:color="auto"/>
                <w:right w:val="none" w:sz="0" w:space="0" w:color="auto"/>
              </w:divBdr>
            </w:div>
            <w:div w:id="939531392">
              <w:marLeft w:val="0"/>
              <w:marRight w:val="0"/>
              <w:marTop w:val="0"/>
              <w:marBottom w:val="0"/>
              <w:divBdr>
                <w:top w:val="none" w:sz="0" w:space="0" w:color="auto"/>
                <w:left w:val="none" w:sz="0" w:space="0" w:color="auto"/>
                <w:bottom w:val="none" w:sz="0" w:space="0" w:color="auto"/>
                <w:right w:val="none" w:sz="0" w:space="0" w:color="auto"/>
              </w:divBdr>
            </w:div>
            <w:div w:id="957491531">
              <w:marLeft w:val="0"/>
              <w:marRight w:val="0"/>
              <w:marTop w:val="0"/>
              <w:marBottom w:val="0"/>
              <w:divBdr>
                <w:top w:val="none" w:sz="0" w:space="0" w:color="auto"/>
                <w:left w:val="none" w:sz="0" w:space="0" w:color="auto"/>
                <w:bottom w:val="none" w:sz="0" w:space="0" w:color="auto"/>
                <w:right w:val="none" w:sz="0" w:space="0" w:color="auto"/>
              </w:divBdr>
            </w:div>
            <w:div w:id="1017655040">
              <w:marLeft w:val="0"/>
              <w:marRight w:val="0"/>
              <w:marTop w:val="0"/>
              <w:marBottom w:val="0"/>
              <w:divBdr>
                <w:top w:val="none" w:sz="0" w:space="0" w:color="auto"/>
                <w:left w:val="none" w:sz="0" w:space="0" w:color="auto"/>
                <w:bottom w:val="none" w:sz="0" w:space="0" w:color="auto"/>
                <w:right w:val="none" w:sz="0" w:space="0" w:color="auto"/>
              </w:divBdr>
            </w:div>
            <w:div w:id="1034035022">
              <w:marLeft w:val="0"/>
              <w:marRight w:val="0"/>
              <w:marTop w:val="0"/>
              <w:marBottom w:val="0"/>
              <w:divBdr>
                <w:top w:val="none" w:sz="0" w:space="0" w:color="auto"/>
                <w:left w:val="none" w:sz="0" w:space="0" w:color="auto"/>
                <w:bottom w:val="none" w:sz="0" w:space="0" w:color="auto"/>
                <w:right w:val="none" w:sz="0" w:space="0" w:color="auto"/>
              </w:divBdr>
            </w:div>
            <w:div w:id="1097142306">
              <w:marLeft w:val="0"/>
              <w:marRight w:val="0"/>
              <w:marTop w:val="0"/>
              <w:marBottom w:val="0"/>
              <w:divBdr>
                <w:top w:val="none" w:sz="0" w:space="0" w:color="auto"/>
                <w:left w:val="none" w:sz="0" w:space="0" w:color="auto"/>
                <w:bottom w:val="none" w:sz="0" w:space="0" w:color="auto"/>
                <w:right w:val="none" w:sz="0" w:space="0" w:color="auto"/>
              </w:divBdr>
            </w:div>
            <w:div w:id="1122071265">
              <w:marLeft w:val="0"/>
              <w:marRight w:val="0"/>
              <w:marTop w:val="0"/>
              <w:marBottom w:val="0"/>
              <w:divBdr>
                <w:top w:val="none" w:sz="0" w:space="0" w:color="auto"/>
                <w:left w:val="none" w:sz="0" w:space="0" w:color="auto"/>
                <w:bottom w:val="none" w:sz="0" w:space="0" w:color="auto"/>
                <w:right w:val="none" w:sz="0" w:space="0" w:color="auto"/>
              </w:divBdr>
            </w:div>
            <w:div w:id="1152403948">
              <w:marLeft w:val="0"/>
              <w:marRight w:val="0"/>
              <w:marTop w:val="0"/>
              <w:marBottom w:val="0"/>
              <w:divBdr>
                <w:top w:val="none" w:sz="0" w:space="0" w:color="auto"/>
                <w:left w:val="none" w:sz="0" w:space="0" w:color="auto"/>
                <w:bottom w:val="none" w:sz="0" w:space="0" w:color="auto"/>
                <w:right w:val="none" w:sz="0" w:space="0" w:color="auto"/>
              </w:divBdr>
            </w:div>
            <w:div w:id="1199898634">
              <w:marLeft w:val="0"/>
              <w:marRight w:val="0"/>
              <w:marTop w:val="0"/>
              <w:marBottom w:val="0"/>
              <w:divBdr>
                <w:top w:val="none" w:sz="0" w:space="0" w:color="auto"/>
                <w:left w:val="none" w:sz="0" w:space="0" w:color="auto"/>
                <w:bottom w:val="none" w:sz="0" w:space="0" w:color="auto"/>
                <w:right w:val="none" w:sz="0" w:space="0" w:color="auto"/>
              </w:divBdr>
            </w:div>
            <w:div w:id="1208564344">
              <w:marLeft w:val="0"/>
              <w:marRight w:val="0"/>
              <w:marTop w:val="0"/>
              <w:marBottom w:val="0"/>
              <w:divBdr>
                <w:top w:val="none" w:sz="0" w:space="0" w:color="auto"/>
                <w:left w:val="none" w:sz="0" w:space="0" w:color="auto"/>
                <w:bottom w:val="none" w:sz="0" w:space="0" w:color="auto"/>
                <w:right w:val="none" w:sz="0" w:space="0" w:color="auto"/>
              </w:divBdr>
            </w:div>
            <w:div w:id="1290404133">
              <w:marLeft w:val="0"/>
              <w:marRight w:val="0"/>
              <w:marTop w:val="0"/>
              <w:marBottom w:val="0"/>
              <w:divBdr>
                <w:top w:val="none" w:sz="0" w:space="0" w:color="auto"/>
                <w:left w:val="none" w:sz="0" w:space="0" w:color="auto"/>
                <w:bottom w:val="none" w:sz="0" w:space="0" w:color="auto"/>
                <w:right w:val="none" w:sz="0" w:space="0" w:color="auto"/>
              </w:divBdr>
            </w:div>
            <w:div w:id="1310287019">
              <w:marLeft w:val="0"/>
              <w:marRight w:val="0"/>
              <w:marTop w:val="0"/>
              <w:marBottom w:val="0"/>
              <w:divBdr>
                <w:top w:val="none" w:sz="0" w:space="0" w:color="auto"/>
                <w:left w:val="none" w:sz="0" w:space="0" w:color="auto"/>
                <w:bottom w:val="none" w:sz="0" w:space="0" w:color="auto"/>
                <w:right w:val="none" w:sz="0" w:space="0" w:color="auto"/>
              </w:divBdr>
            </w:div>
            <w:div w:id="1318536393">
              <w:marLeft w:val="0"/>
              <w:marRight w:val="0"/>
              <w:marTop w:val="0"/>
              <w:marBottom w:val="0"/>
              <w:divBdr>
                <w:top w:val="none" w:sz="0" w:space="0" w:color="auto"/>
                <w:left w:val="none" w:sz="0" w:space="0" w:color="auto"/>
                <w:bottom w:val="none" w:sz="0" w:space="0" w:color="auto"/>
                <w:right w:val="none" w:sz="0" w:space="0" w:color="auto"/>
              </w:divBdr>
            </w:div>
            <w:div w:id="1407260501">
              <w:marLeft w:val="0"/>
              <w:marRight w:val="0"/>
              <w:marTop w:val="0"/>
              <w:marBottom w:val="0"/>
              <w:divBdr>
                <w:top w:val="none" w:sz="0" w:space="0" w:color="auto"/>
                <w:left w:val="none" w:sz="0" w:space="0" w:color="auto"/>
                <w:bottom w:val="none" w:sz="0" w:space="0" w:color="auto"/>
                <w:right w:val="none" w:sz="0" w:space="0" w:color="auto"/>
              </w:divBdr>
            </w:div>
            <w:div w:id="1434782770">
              <w:marLeft w:val="0"/>
              <w:marRight w:val="0"/>
              <w:marTop w:val="0"/>
              <w:marBottom w:val="0"/>
              <w:divBdr>
                <w:top w:val="none" w:sz="0" w:space="0" w:color="auto"/>
                <w:left w:val="none" w:sz="0" w:space="0" w:color="auto"/>
                <w:bottom w:val="none" w:sz="0" w:space="0" w:color="auto"/>
                <w:right w:val="none" w:sz="0" w:space="0" w:color="auto"/>
              </w:divBdr>
            </w:div>
            <w:div w:id="1436706297">
              <w:marLeft w:val="0"/>
              <w:marRight w:val="0"/>
              <w:marTop w:val="0"/>
              <w:marBottom w:val="0"/>
              <w:divBdr>
                <w:top w:val="none" w:sz="0" w:space="0" w:color="auto"/>
                <w:left w:val="none" w:sz="0" w:space="0" w:color="auto"/>
                <w:bottom w:val="none" w:sz="0" w:space="0" w:color="auto"/>
                <w:right w:val="none" w:sz="0" w:space="0" w:color="auto"/>
              </w:divBdr>
            </w:div>
            <w:div w:id="1502693264">
              <w:marLeft w:val="0"/>
              <w:marRight w:val="0"/>
              <w:marTop w:val="0"/>
              <w:marBottom w:val="0"/>
              <w:divBdr>
                <w:top w:val="none" w:sz="0" w:space="0" w:color="auto"/>
                <w:left w:val="none" w:sz="0" w:space="0" w:color="auto"/>
                <w:bottom w:val="none" w:sz="0" w:space="0" w:color="auto"/>
                <w:right w:val="none" w:sz="0" w:space="0" w:color="auto"/>
              </w:divBdr>
            </w:div>
            <w:div w:id="1560700496">
              <w:marLeft w:val="0"/>
              <w:marRight w:val="0"/>
              <w:marTop w:val="0"/>
              <w:marBottom w:val="0"/>
              <w:divBdr>
                <w:top w:val="none" w:sz="0" w:space="0" w:color="auto"/>
                <w:left w:val="none" w:sz="0" w:space="0" w:color="auto"/>
                <w:bottom w:val="none" w:sz="0" w:space="0" w:color="auto"/>
                <w:right w:val="none" w:sz="0" w:space="0" w:color="auto"/>
              </w:divBdr>
            </w:div>
            <w:div w:id="1638679355">
              <w:marLeft w:val="0"/>
              <w:marRight w:val="0"/>
              <w:marTop w:val="0"/>
              <w:marBottom w:val="0"/>
              <w:divBdr>
                <w:top w:val="none" w:sz="0" w:space="0" w:color="auto"/>
                <w:left w:val="none" w:sz="0" w:space="0" w:color="auto"/>
                <w:bottom w:val="none" w:sz="0" w:space="0" w:color="auto"/>
                <w:right w:val="none" w:sz="0" w:space="0" w:color="auto"/>
              </w:divBdr>
            </w:div>
            <w:div w:id="1662082516">
              <w:marLeft w:val="0"/>
              <w:marRight w:val="0"/>
              <w:marTop w:val="0"/>
              <w:marBottom w:val="0"/>
              <w:divBdr>
                <w:top w:val="none" w:sz="0" w:space="0" w:color="auto"/>
                <w:left w:val="none" w:sz="0" w:space="0" w:color="auto"/>
                <w:bottom w:val="none" w:sz="0" w:space="0" w:color="auto"/>
                <w:right w:val="none" w:sz="0" w:space="0" w:color="auto"/>
              </w:divBdr>
            </w:div>
            <w:div w:id="1670449315">
              <w:marLeft w:val="0"/>
              <w:marRight w:val="0"/>
              <w:marTop w:val="0"/>
              <w:marBottom w:val="0"/>
              <w:divBdr>
                <w:top w:val="none" w:sz="0" w:space="0" w:color="auto"/>
                <w:left w:val="none" w:sz="0" w:space="0" w:color="auto"/>
                <w:bottom w:val="none" w:sz="0" w:space="0" w:color="auto"/>
                <w:right w:val="none" w:sz="0" w:space="0" w:color="auto"/>
              </w:divBdr>
            </w:div>
            <w:div w:id="1677884475">
              <w:marLeft w:val="0"/>
              <w:marRight w:val="0"/>
              <w:marTop w:val="0"/>
              <w:marBottom w:val="0"/>
              <w:divBdr>
                <w:top w:val="none" w:sz="0" w:space="0" w:color="auto"/>
                <w:left w:val="none" w:sz="0" w:space="0" w:color="auto"/>
                <w:bottom w:val="none" w:sz="0" w:space="0" w:color="auto"/>
                <w:right w:val="none" w:sz="0" w:space="0" w:color="auto"/>
              </w:divBdr>
            </w:div>
            <w:div w:id="1756903654">
              <w:marLeft w:val="0"/>
              <w:marRight w:val="0"/>
              <w:marTop w:val="0"/>
              <w:marBottom w:val="0"/>
              <w:divBdr>
                <w:top w:val="none" w:sz="0" w:space="0" w:color="auto"/>
                <w:left w:val="none" w:sz="0" w:space="0" w:color="auto"/>
                <w:bottom w:val="none" w:sz="0" w:space="0" w:color="auto"/>
                <w:right w:val="none" w:sz="0" w:space="0" w:color="auto"/>
              </w:divBdr>
            </w:div>
            <w:div w:id="1813061280">
              <w:marLeft w:val="0"/>
              <w:marRight w:val="0"/>
              <w:marTop w:val="0"/>
              <w:marBottom w:val="0"/>
              <w:divBdr>
                <w:top w:val="none" w:sz="0" w:space="0" w:color="auto"/>
                <w:left w:val="none" w:sz="0" w:space="0" w:color="auto"/>
                <w:bottom w:val="none" w:sz="0" w:space="0" w:color="auto"/>
                <w:right w:val="none" w:sz="0" w:space="0" w:color="auto"/>
              </w:divBdr>
            </w:div>
            <w:div w:id="1860656810">
              <w:marLeft w:val="0"/>
              <w:marRight w:val="0"/>
              <w:marTop w:val="0"/>
              <w:marBottom w:val="0"/>
              <w:divBdr>
                <w:top w:val="none" w:sz="0" w:space="0" w:color="auto"/>
                <w:left w:val="none" w:sz="0" w:space="0" w:color="auto"/>
                <w:bottom w:val="none" w:sz="0" w:space="0" w:color="auto"/>
                <w:right w:val="none" w:sz="0" w:space="0" w:color="auto"/>
              </w:divBdr>
            </w:div>
            <w:div w:id="1874883938">
              <w:marLeft w:val="0"/>
              <w:marRight w:val="0"/>
              <w:marTop w:val="0"/>
              <w:marBottom w:val="0"/>
              <w:divBdr>
                <w:top w:val="none" w:sz="0" w:space="0" w:color="auto"/>
                <w:left w:val="none" w:sz="0" w:space="0" w:color="auto"/>
                <w:bottom w:val="none" w:sz="0" w:space="0" w:color="auto"/>
                <w:right w:val="none" w:sz="0" w:space="0" w:color="auto"/>
              </w:divBdr>
            </w:div>
            <w:div w:id="1994526726">
              <w:marLeft w:val="0"/>
              <w:marRight w:val="0"/>
              <w:marTop w:val="0"/>
              <w:marBottom w:val="0"/>
              <w:divBdr>
                <w:top w:val="none" w:sz="0" w:space="0" w:color="auto"/>
                <w:left w:val="none" w:sz="0" w:space="0" w:color="auto"/>
                <w:bottom w:val="none" w:sz="0" w:space="0" w:color="auto"/>
                <w:right w:val="none" w:sz="0" w:space="0" w:color="auto"/>
              </w:divBdr>
            </w:div>
            <w:div w:id="2001032292">
              <w:marLeft w:val="0"/>
              <w:marRight w:val="0"/>
              <w:marTop w:val="0"/>
              <w:marBottom w:val="0"/>
              <w:divBdr>
                <w:top w:val="none" w:sz="0" w:space="0" w:color="auto"/>
                <w:left w:val="none" w:sz="0" w:space="0" w:color="auto"/>
                <w:bottom w:val="none" w:sz="0" w:space="0" w:color="auto"/>
                <w:right w:val="none" w:sz="0" w:space="0" w:color="auto"/>
              </w:divBdr>
            </w:div>
            <w:div w:id="2037778683">
              <w:marLeft w:val="0"/>
              <w:marRight w:val="0"/>
              <w:marTop w:val="0"/>
              <w:marBottom w:val="0"/>
              <w:divBdr>
                <w:top w:val="none" w:sz="0" w:space="0" w:color="auto"/>
                <w:left w:val="none" w:sz="0" w:space="0" w:color="auto"/>
                <w:bottom w:val="none" w:sz="0" w:space="0" w:color="auto"/>
                <w:right w:val="none" w:sz="0" w:space="0" w:color="auto"/>
              </w:divBdr>
            </w:div>
            <w:div w:id="2111118405">
              <w:marLeft w:val="0"/>
              <w:marRight w:val="0"/>
              <w:marTop w:val="0"/>
              <w:marBottom w:val="0"/>
              <w:divBdr>
                <w:top w:val="none" w:sz="0" w:space="0" w:color="auto"/>
                <w:left w:val="none" w:sz="0" w:space="0" w:color="auto"/>
                <w:bottom w:val="none" w:sz="0" w:space="0" w:color="auto"/>
                <w:right w:val="none" w:sz="0" w:space="0" w:color="auto"/>
              </w:divBdr>
            </w:div>
            <w:div w:id="2118408756">
              <w:marLeft w:val="0"/>
              <w:marRight w:val="0"/>
              <w:marTop w:val="0"/>
              <w:marBottom w:val="0"/>
              <w:divBdr>
                <w:top w:val="none" w:sz="0" w:space="0" w:color="auto"/>
                <w:left w:val="none" w:sz="0" w:space="0" w:color="auto"/>
                <w:bottom w:val="none" w:sz="0" w:space="0" w:color="auto"/>
                <w:right w:val="none" w:sz="0" w:space="0" w:color="auto"/>
              </w:divBdr>
            </w:div>
            <w:div w:id="2134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762">
      <w:bodyDiv w:val="1"/>
      <w:marLeft w:val="0"/>
      <w:marRight w:val="0"/>
      <w:marTop w:val="0"/>
      <w:marBottom w:val="0"/>
      <w:divBdr>
        <w:top w:val="none" w:sz="0" w:space="0" w:color="auto"/>
        <w:left w:val="none" w:sz="0" w:space="0" w:color="auto"/>
        <w:bottom w:val="none" w:sz="0" w:space="0" w:color="auto"/>
        <w:right w:val="none" w:sz="0" w:space="0" w:color="auto"/>
      </w:divBdr>
      <w:divsChild>
        <w:div w:id="286008486">
          <w:marLeft w:val="0"/>
          <w:marRight w:val="0"/>
          <w:marTop w:val="0"/>
          <w:marBottom w:val="0"/>
          <w:divBdr>
            <w:top w:val="none" w:sz="0" w:space="0" w:color="auto"/>
            <w:left w:val="none" w:sz="0" w:space="0" w:color="auto"/>
            <w:bottom w:val="none" w:sz="0" w:space="0" w:color="auto"/>
            <w:right w:val="none" w:sz="0" w:space="0" w:color="auto"/>
          </w:divBdr>
          <w:divsChild>
            <w:div w:id="1247114168">
              <w:marLeft w:val="0"/>
              <w:marRight w:val="0"/>
              <w:marTop w:val="0"/>
              <w:marBottom w:val="0"/>
              <w:divBdr>
                <w:top w:val="none" w:sz="0" w:space="0" w:color="auto"/>
                <w:left w:val="none" w:sz="0" w:space="0" w:color="auto"/>
                <w:bottom w:val="none" w:sz="0" w:space="0" w:color="auto"/>
                <w:right w:val="none" w:sz="0" w:space="0" w:color="auto"/>
              </w:divBdr>
            </w:div>
            <w:div w:id="34085884">
              <w:marLeft w:val="0"/>
              <w:marRight w:val="0"/>
              <w:marTop w:val="0"/>
              <w:marBottom w:val="0"/>
              <w:divBdr>
                <w:top w:val="none" w:sz="0" w:space="0" w:color="auto"/>
                <w:left w:val="none" w:sz="0" w:space="0" w:color="auto"/>
                <w:bottom w:val="none" w:sz="0" w:space="0" w:color="auto"/>
                <w:right w:val="none" w:sz="0" w:space="0" w:color="auto"/>
              </w:divBdr>
            </w:div>
            <w:div w:id="887180821">
              <w:marLeft w:val="0"/>
              <w:marRight w:val="0"/>
              <w:marTop w:val="0"/>
              <w:marBottom w:val="0"/>
              <w:divBdr>
                <w:top w:val="none" w:sz="0" w:space="0" w:color="auto"/>
                <w:left w:val="none" w:sz="0" w:space="0" w:color="auto"/>
                <w:bottom w:val="none" w:sz="0" w:space="0" w:color="auto"/>
                <w:right w:val="none" w:sz="0" w:space="0" w:color="auto"/>
              </w:divBdr>
            </w:div>
            <w:div w:id="718012747">
              <w:marLeft w:val="0"/>
              <w:marRight w:val="0"/>
              <w:marTop w:val="0"/>
              <w:marBottom w:val="0"/>
              <w:divBdr>
                <w:top w:val="none" w:sz="0" w:space="0" w:color="auto"/>
                <w:left w:val="none" w:sz="0" w:space="0" w:color="auto"/>
                <w:bottom w:val="none" w:sz="0" w:space="0" w:color="auto"/>
                <w:right w:val="none" w:sz="0" w:space="0" w:color="auto"/>
              </w:divBdr>
            </w:div>
            <w:div w:id="843402785">
              <w:marLeft w:val="0"/>
              <w:marRight w:val="0"/>
              <w:marTop w:val="0"/>
              <w:marBottom w:val="0"/>
              <w:divBdr>
                <w:top w:val="none" w:sz="0" w:space="0" w:color="auto"/>
                <w:left w:val="none" w:sz="0" w:space="0" w:color="auto"/>
                <w:bottom w:val="none" w:sz="0" w:space="0" w:color="auto"/>
                <w:right w:val="none" w:sz="0" w:space="0" w:color="auto"/>
              </w:divBdr>
            </w:div>
            <w:div w:id="1506557151">
              <w:marLeft w:val="0"/>
              <w:marRight w:val="0"/>
              <w:marTop w:val="0"/>
              <w:marBottom w:val="0"/>
              <w:divBdr>
                <w:top w:val="none" w:sz="0" w:space="0" w:color="auto"/>
                <w:left w:val="none" w:sz="0" w:space="0" w:color="auto"/>
                <w:bottom w:val="none" w:sz="0" w:space="0" w:color="auto"/>
                <w:right w:val="none" w:sz="0" w:space="0" w:color="auto"/>
              </w:divBdr>
            </w:div>
            <w:div w:id="1047879590">
              <w:marLeft w:val="0"/>
              <w:marRight w:val="0"/>
              <w:marTop w:val="0"/>
              <w:marBottom w:val="0"/>
              <w:divBdr>
                <w:top w:val="none" w:sz="0" w:space="0" w:color="auto"/>
                <w:left w:val="none" w:sz="0" w:space="0" w:color="auto"/>
                <w:bottom w:val="none" w:sz="0" w:space="0" w:color="auto"/>
                <w:right w:val="none" w:sz="0" w:space="0" w:color="auto"/>
              </w:divBdr>
            </w:div>
            <w:div w:id="422645613">
              <w:marLeft w:val="0"/>
              <w:marRight w:val="0"/>
              <w:marTop w:val="0"/>
              <w:marBottom w:val="0"/>
              <w:divBdr>
                <w:top w:val="none" w:sz="0" w:space="0" w:color="auto"/>
                <w:left w:val="none" w:sz="0" w:space="0" w:color="auto"/>
                <w:bottom w:val="none" w:sz="0" w:space="0" w:color="auto"/>
                <w:right w:val="none" w:sz="0" w:space="0" w:color="auto"/>
              </w:divBdr>
            </w:div>
            <w:div w:id="1146825057">
              <w:marLeft w:val="0"/>
              <w:marRight w:val="0"/>
              <w:marTop w:val="0"/>
              <w:marBottom w:val="0"/>
              <w:divBdr>
                <w:top w:val="none" w:sz="0" w:space="0" w:color="auto"/>
                <w:left w:val="none" w:sz="0" w:space="0" w:color="auto"/>
                <w:bottom w:val="none" w:sz="0" w:space="0" w:color="auto"/>
                <w:right w:val="none" w:sz="0" w:space="0" w:color="auto"/>
              </w:divBdr>
            </w:div>
            <w:div w:id="1868716273">
              <w:marLeft w:val="0"/>
              <w:marRight w:val="0"/>
              <w:marTop w:val="0"/>
              <w:marBottom w:val="0"/>
              <w:divBdr>
                <w:top w:val="none" w:sz="0" w:space="0" w:color="auto"/>
                <w:left w:val="none" w:sz="0" w:space="0" w:color="auto"/>
                <w:bottom w:val="none" w:sz="0" w:space="0" w:color="auto"/>
                <w:right w:val="none" w:sz="0" w:space="0" w:color="auto"/>
              </w:divBdr>
            </w:div>
            <w:div w:id="652175355">
              <w:marLeft w:val="0"/>
              <w:marRight w:val="0"/>
              <w:marTop w:val="0"/>
              <w:marBottom w:val="0"/>
              <w:divBdr>
                <w:top w:val="none" w:sz="0" w:space="0" w:color="auto"/>
                <w:left w:val="none" w:sz="0" w:space="0" w:color="auto"/>
                <w:bottom w:val="none" w:sz="0" w:space="0" w:color="auto"/>
                <w:right w:val="none" w:sz="0" w:space="0" w:color="auto"/>
              </w:divBdr>
            </w:div>
            <w:div w:id="1022972800">
              <w:marLeft w:val="0"/>
              <w:marRight w:val="0"/>
              <w:marTop w:val="0"/>
              <w:marBottom w:val="0"/>
              <w:divBdr>
                <w:top w:val="none" w:sz="0" w:space="0" w:color="auto"/>
                <w:left w:val="none" w:sz="0" w:space="0" w:color="auto"/>
                <w:bottom w:val="none" w:sz="0" w:space="0" w:color="auto"/>
                <w:right w:val="none" w:sz="0" w:space="0" w:color="auto"/>
              </w:divBdr>
            </w:div>
            <w:div w:id="1901355978">
              <w:marLeft w:val="0"/>
              <w:marRight w:val="0"/>
              <w:marTop w:val="0"/>
              <w:marBottom w:val="0"/>
              <w:divBdr>
                <w:top w:val="none" w:sz="0" w:space="0" w:color="auto"/>
                <w:left w:val="none" w:sz="0" w:space="0" w:color="auto"/>
                <w:bottom w:val="none" w:sz="0" w:space="0" w:color="auto"/>
                <w:right w:val="none" w:sz="0" w:space="0" w:color="auto"/>
              </w:divBdr>
            </w:div>
            <w:div w:id="1766149591">
              <w:marLeft w:val="0"/>
              <w:marRight w:val="0"/>
              <w:marTop w:val="0"/>
              <w:marBottom w:val="0"/>
              <w:divBdr>
                <w:top w:val="none" w:sz="0" w:space="0" w:color="auto"/>
                <w:left w:val="none" w:sz="0" w:space="0" w:color="auto"/>
                <w:bottom w:val="none" w:sz="0" w:space="0" w:color="auto"/>
                <w:right w:val="none" w:sz="0" w:space="0" w:color="auto"/>
              </w:divBdr>
            </w:div>
            <w:div w:id="1120800349">
              <w:marLeft w:val="0"/>
              <w:marRight w:val="0"/>
              <w:marTop w:val="0"/>
              <w:marBottom w:val="0"/>
              <w:divBdr>
                <w:top w:val="none" w:sz="0" w:space="0" w:color="auto"/>
                <w:left w:val="none" w:sz="0" w:space="0" w:color="auto"/>
                <w:bottom w:val="none" w:sz="0" w:space="0" w:color="auto"/>
                <w:right w:val="none" w:sz="0" w:space="0" w:color="auto"/>
              </w:divBdr>
            </w:div>
            <w:div w:id="360739401">
              <w:marLeft w:val="0"/>
              <w:marRight w:val="0"/>
              <w:marTop w:val="0"/>
              <w:marBottom w:val="0"/>
              <w:divBdr>
                <w:top w:val="none" w:sz="0" w:space="0" w:color="auto"/>
                <w:left w:val="none" w:sz="0" w:space="0" w:color="auto"/>
                <w:bottom w:val="none" w:sz="0" w:space="0" w:color="auto"/>
                <w:right w:val="none" w:sz="0" w:space="0" w:color="auto"/>
              </w:divBdr>
            </w:div>
            <w:div w:id="2038892557">
              <w:marLeft w:val="0"/>
              <w:marRight w:val="0"/>
              <w:marTop w:val="0"/>
              <w:marBottom w:val="0"/>
              <w:divBdr>
                <w:top w:val="none" w:sz="0" w:space="0" w:color="auto"/>
                <w:left w:val="none" w:sz="0" w:space="0" w:color="auto"/>
                <w:bottom w:val="none" w:sz="0" w:space="0" w:color="auto"/>
                <w:right w:val="none" w:sz="0" w:space="0" w:color="auto"/>
              </w:divBdr>
            </w:div>
            <w:div w:id="1452939142">
              <w:marLeft w:val="0"/>
              <w:marRight w:val="0"/>
              <w:marTop w:val="0"/>
              <w:marBottom w:val="0"/>
              <w:divBdr>
                <w:top w:val="none" w:sz="0" w:space="0" w:color="auto"/>
                <w:left w:val="none" w:sz="0" w:space="0" w:color="auto"/>
                <w:bottom w:val="none" w:sz="0" w:space="0" w:color="auto"/>
                <w:right w:val="none" w:sz="0" w:space="0" w:color="auto"/>
              </w:divBdr>
            </w:div>
            <w:div w:id="110631516">
              <w:marLeft w:val="0"/>
              <w:marRight w:val="0"/>
              <w:marTop w:val="0"/>
              <w:marBottom w:val="0"/>
              <w:divBdr>
                <w:top w:val="none" w:sz="0" w:space="0" w:color="auto"/>
                <w:left w:val="none" w:sz="0" w:space="0" w:color="auto"/>
                <w:bottom w:val="none" w:sz="0" w:space="0" w:color="auto"/>
                <w:right w:val="none" w:sz="0" w:space="0" w:color="auto"/>
              </w:divBdr>
            </w:div>
            <w:div w:id="1121193687">
              <w:marLeft w:val="0"/>
              <w:marRight w:val="0"/>
              <w:marTop w:val="0"/>
              <w:marBottom w:val="0"/>
              <w:divBdr>
                <w:top w:val="none" w:sz="0" w:space="0" w:color="auto"/>
                <w:left w:val="none" w:sz="0" w:space="0" w:color="auto"/>
                <w:bottom w:val="none" w:sz="0" w:space="0" w:color="auto"/>
                <w:right w:val="none" w:sz="0" w:space="0" w:color="auto"/>
              </w:divBdr>
            </w:div>
            <w:div w:id="1454669172">
              <w:marLeft w:val="0"/>
              <w:marRight w:val="0"/>
              <w:marTop w:val="0"/>
              <w:marBottom w:val="0"/>
              <w:divBdr>
                <w:top w:val="none" w:sz="0" w:space="0" w:color="auto"/>
                <w:left w:val="none" w:sz="0" w:space="0" w:color="auto"/>
                <w:bottom w:val="none" w:sz="0" w:space="0" w:color="auto"/>
                <w:right w:val="none" w:sz="0" w:space="0" w:color="auto"/>
              </w:divBdr>
            </w:div>
            <w:div w:id="1894349709">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031151510">
              <w:marLeft w:val="0"/>
              <w:marRight w:val="0"/>
              <w:marTop w:val="0"/>
              <w:marBottom w:val="0"/>
              <w:divBdr>
                <w:top w:val="none" w:sz="0" w:space="0" w:color="auto"/>
                <w:left w:val="none" w:sz="0" w:space="0" w:color="auto"/>
                <w:bottom w:val="none" w:sz="0" w:space="0" w:color="auto"/>
                <w:right w:val="none" w:sz="0" w:space="0" w:color="auto"/>
              </w:divBdr>
            </w:div>
            <w:div w:id="1250115515">
              <w:marLeft w:val="0"/>
              <w:marRight w:val="0"/>
              <w:marTop w:val="0"/>
              <w:marBottom w:val="0"/>
              <w:divBdr>
                <w:top w:val="none" w:sz="0" w:space="0" w:color="auto"/>
                <w:left w:val="none" w:sz="0" w:space="0" w:color="auto"/>
                <w:bottom w:val="none" w:sz="0" w:space="0" w:color="auto"/>
                <w:right w:val="none" w:sz="0" w:space="0" w:color="auto"/>
              </w:divBdr>
            </w:div>
            <w:div w:id="323752317">
              <w:marLeft w:val="0"/>
              <w:marRight w:val="0"/>
              <w:marTop w:val="0"/>
              <w:marBottom w:val="0"/>
              <w:divBdr>
                <w:top w:val="none" w:sz="0" w:space="0" w:color="auto"/>
                <w:left w:val="none" w:sz="0" w:space="0" w:color="auto"/>
                <w:bottom w:val="none" w:sz="0" w:space="0" w:color="auto"/>
                <w:right w:val="none" w:sz="0" w:space="0" w:color="auto"/>
              </w:divBdr>
            </w:div>
            <w:div w:id="51201267">
              <w:marLeft w:val="0"/>
              <w:marRight w:val="0"/>
              <w:marTop w:val="0"/>
              <w:marBottom w:val="0"/>
              <w:divBdr>
                <w:top w:val="none" w:sz="0" w:space="0" w:color="auto"/>
                <w:left w:val="none" w:sz="0" w:space="0" w:color="auto"/>
                <w:bottom w:val="none" w:sz="0" w:space="0" w:color="auto"/>
                <w:right w:val="none" w:sz="0" w:space="0" w:color="auto"/>
              </w:divBdr>
            </w:div>
            <w:div w:id="1215779609">
              <w:marLeft w:val="0"/>
              <w:marRight w:val="0"/>
              <w:marTop w:val="0"/>
              <w:marBottom w:val="0"/>
              <w:divBdr>
                <w:top w:val="none" w:sz="0" w:space="0" w:color="auto"/>
                <w:left w:val="none" w:sz="0" w:space="0" w:color="auto"/>
                <w:bottom w:val="none" w:sz="0" w:space="0" w:color="auto"/>
                <w:right w:val="none" w:sz="0" w:space="0" w:color="auto"/>
              </w:divBdr>
            </w:div>
            <w:div w:id="388841543">
              <w:marLeft w:val="0"/>
              <w:marRight w:val="0"/>
              <w:marTop w:val="0"/>
              <w:marBottom w:val="0"/>
              <w:divBdr>
                <w:top w:val="none" w:sz="0" w:space="0" w:color="auto"/>
                <w:left w:val="none" w:sz="0" w:space="0" w:color="auto"/>
                <w:bottom w:val="none" w:sz="0" w:space="0" w:color="auto"/>
                <w:right w:val="none" w:sz="0" w:space="0" w:color="auto"/>
              </w:divBdr>
            </w:div>
            <w:div w:id="2071270963">
              <w:marLeft w:val="0"/>
              <w:marRight w:val="0"/>
              <w:marTop w:val="0"/>
              <w:marBottom w:val="0"/>
              <w:divBdr>
                <w:top w:val="none" w:sz="0" w:space="0" w:color="auto"/>
                <w:left w:val="none" w:sz="0" w:space="0" w:color="auto"/>
                <w:bottom w:val="none" w:sz="0" w:space="0" w:color="auto"/>
                <w:right w:val="none" w:sz="0" w:space="0" w:color="auto"/>
              </w:divBdr>
            </w:div>
            <w:div w:id="635648872">
              <w:marLeft w:val="0"/>
              <w:marRight w:val="0"/>
              <w:marTop w:val="0"/>
              <w:marBottom w:val="0"/>
              <w:divBdr>
                <w:top w:val="none" w:sz="0" w:space="0" w:color="auto"/>
                <w:left w:val="none" w:sz="0" w:space="0" w:color="auto"/>
                <w:bottom w:val="none" w:sz="0" w:space="0" w:color="auto"/>
                <w:right w:val="none" w:sz="0" w:space="0" w:color="auto"/>
              </w:divBdr>
            </w:div>
            <w:div w:id="434137791">
              <w:marLeft w:val="0"/>
              <w:marRight w:val="0"/>
              <w:marTop w:val="0"/>
              <w:marBottom w:val="0"/>
              <w:divBdr>
                <w:top w:val="none" w:sz="0" w:space="0" w:color="auto"/>
                <w:left w:val="none" w:sz="0" w:space="0" w:color="auto"/>
                <w:bottom w:val="none" w:sz="0" w:space="0" w:color="auto"/>
                <w:right w:val="none" w:sz="0" w:space="0" w:color="auto"/>
              </w:divBdr>
            </w:div>
            <w:div w:id="1430082004">
              <w:marLeft w:val="0"/>
              <w:marRight w:val="0"/>
              <w:marTop w:val="0"/>
              <w:marBottom w:val="0"/>
              <w:divBdr>
                <w:top w:val="none" w:sz="0" w:space="0" w:color="auto"/>
                <w:left w:val="none" w:sz="0" w:space="0" w:color="auto"/>
                <w:bottom w:val="none" w:sz="0" w:space="0" w:color="auto"/>
                <w:right w:val="none" w:sz="0" w:space="0" w:color="auto"/>
              </w:divBdr>
            </w:div>
            <w:div w:id="1638026675">
              <w:marLeft w:val="0"/>
              <w:marRight w:val="0"/>
              <w:marTop w:val="0"/>
              <w:marBottom w:val="0"/>
              <w:divBdr>
                <w:top w:val="none" w:sz="0" w:space="0" w:color="auto"/>
                <w:left w:val="none" w:sz="0" w:space="0" w:color="auto"/>
                <w:bottom w:val="none" w:sz="0" w:space="0" w:color="auto"/>
                <w:right w:val="none" w:sz="0" w:space="0" w:color="auto"/>
              </w:divBdr>
            </w:div>
            <w:div w:id="1981613775">
              <w:marLeft w:val="0"/>
              <w:marRight w:val="0"/>
              <w:marTop w:val="0"/>
              <w:marBottom w:val="0"/>
              <w:divBdr>
                <w:top w:val="none" w:sz="0" w:space="0" w:color="auto"/>
                <w:left w:val="none" w:sz="0" w:space="0" w:color="auto"/>
                <w:bottom w:val="none" w:sz="0" w:space="0" w:color="auto"/>
                <w:right w:val="none" w:sz="0" w:space="0" w:color="auto"/>
              </w:divBdr>
            </w:div>
            <w:div w:id="1224215410">
              <w:marLeft w:val="0"/>
              <w:marRight w:val="0"/>
              <w:marTop w:val="0"/>
              <w:marBottom w:val="0"/>
              <w:divBdr>
                <w:top w:val="none" w:sz="0" w:space="0" w:color="auto"/>
                <w:left w:val="none" w:sz="0" w:space="0" w:color="auto"/>
                <w:bottom w:val="none" w:sz="0" w:space="0" w:color="auto"/>
                <w:right w:val="none" w:sz="0" w:space="0" w:color="auto"/>
              </w:divBdr>
            </w:div>
            <w:div w:id="342823178">
              <w:marLeft w:val="0"/>
              <w:marRight w:val="0"/>
              <w:marTop w:val="0"/>
              <w:marBottom w:val="0"/>
              <w:divBdr>
                <w:top w:val="none" w:sz="0" w:space="0" w:color="auto"/>
                <w:left w:val="none" w:sz="0" w:space="0" w:color="auto"/>
                <w:bottom w:val="none" w:sz="0" w:space="0" w:color="auto"/>
                <w:right w:val="none" w:sz="0" w:space="0" w:color="auto"/>
              </w:divBdr>
            </w:div>
            <w:div w:id="1232039724">
              <w:marLeft w:val="0"/>
              <w:marRight w:val="0"/>
              <w:marTop w:val="0"/>
              <w:marBottom w:val="0"/>
              <w:divBdr>
                <w:top w:val="none" w:sz="0" w:space="0" w:color="auto"/>
                <w:left w:val="none" w:sz="0" w:space="0" w:color="auto"/>
                <w:bottom w:val="none" w:sz="0" w:space="0" w:color="auto"/>
                <w:right w:val="none" w:sz="0" w:space="0" w:color="auto"/>
              </w:divBdr>
            </w:div>
            <w:div w:id="327445806">
              <w:marLeft w:val="0"/>
              <w:marRight w:val="0"/>
              <w:marTop w:val="0"/>
              <w:marBottom w:val="0"/>
              <w:divBdr>
                <w:top w:val="none" w:sz="0" w:space="0" w:color="auto"/>
                <w:left w:val="none" w:sz="0" w:space="0" w:color="auto"/>
                <w:bottom w:val="none" w:sz="0" w:space="0" w:color="auto"/>
                <w:right w:val="none" w:sz="0" w:space="0" w:color="auto"/>
              </w:divBdr>
            </w:div>
            <w:div w:id="653991579">
              <w:marLeft w:val="0"/>
              <w:marRight w:val="0"/>
              <w:marTop w:val="0"/>
              <w:marBottom w:val="0"/>
              <w:divBdr>
                <w:top w:val="none" w:sz="0" w:space="0" w:color="auto"/>
                <w:left w:val="none" w:sz="0" w:space="0" w:color="auto"/>
                <w:bottom w:val="none" w:sz="0" w:space="0" w:color="auto"/>
                <w:right w:val="none" w:sz="0" w:space="0" w:color="auto"/>
              </w:divBdr>
            </w:div>
            <w:div w:id="846864797">
              <w:marLeft w:val="0"/>
              <w:marRight w:val="0"/>
              <w:marTop w:val="0"/>
              <w:marBottom w:val="0"/>
              <w:divBdr>
                <w:top w:val="none" w:sz="0" w:space="0" w:color="auto"/>
                <w:left w:val="none" w:sz="0" w:space="0" w:color="auto"/>
                <w:bottom w:val="none" w:sz="0" w:space="0" w:color="auto"/>
                <w:right w:val="none" w:sz="0" w:space="0" w:color="auto"/>
              </w:divBdr>
            </w:div>
            <w:div w:id="676272635">
              <w:marLeft w:val="0"/>
              <w:marRight w:val="0"/>
              <w:marTop w:val="0"/>
              <w:marBottom w:val="0"/>
              <w:divBdr>
                <w:top w:val="none" w:sz="0" w:space="0" w:color="auto"/>
                <w:left w:val="none" w:sz="0" w:space="0" w:color="auto"/>
                <w:bottom w:val="none" w:sz="0" w:space="0" w:color="auto"/>
                <w:right w:val="none" w:sz="0" w:space="0" w:color="auto"/>
              </w:divBdr>
            </w:div>
            <w:div w:id="950088766">
              <w:marLeft w:val="0"/>
              <w:marRight w:val="0"/>
              <w:marTop w:val="0"/>
              <w:marBottom w:val="0"/>
              <w:divBdr>
                <w:top w:val="none" w:sz="0" w:space="0" w:color="auto"/>
                <w:left w:val="none" w:sz="0" w:space="0" w:color="auto"/>
                <w:bottom w:val="none" w:sz="0" w:space="0" w:color="auto"/>
                <w:right w:val="none" w:sz="0" w:space="0" w:color="auto"/>
              </w:divBdr>
            </w:div>
            <w:div w:id="1164706379">
              <w:marLeft w:val="0"/>
              <w:marRight w:val="0"/>
              <w:marTop w:val="0"/>
              <w:marBottom w:val="0"/>
              <w:divBdr>
                <w:top w:val="none" w:sz="0" w:space="0" w:color="auto"/>
                <w:left w:val="none" w:sz="0" w:space="0" w:color="auto"/>
                <w:bottom w:val="none" w:sz="0" w:space="0" w:color="auto"/>
                <w:right w:val="none" w:sz="0" w:space="0" w:color="auto"/>
              </w:divBdr>
            </w:div>
            <w:div w:id="2110662104">
              <w:marLeft w:val="0"/>
              <w:marRight w:val="0"/>
              <w:marTop w:val="0"/>
              <w:marBottom w:val="0"/>
              <w:divBdr>
                <w:top w:val="none" w:sz="0" w:space="0" w:color="auto"/>
                <w:left w:val="none" w:sz="0" w:space="0" w:color="auto"/>
                <w:bottom w:val="none" w:sz="0" w:space="0" w:color="auto"/>
                <w:right w:val="none" w:sz="0" w:space="0" w:color="auto"/>
              </w:divBdr>
            </w:div>
            <w:div w:id="1656301690">
              <w:marLeft w:val="0"/>
              <w:marRight w:val="0"/>
              <w:marTop w:val="0"/>
              <w:marBottom w:val="0"/>
              <w:divBdr>
                <w:top w:val="none" w:sz="0" w:space="0" w:color="auto"/>
                <w:left w:val="none" w:sz="0" w:space="0" w:color="auto"/>
                <w:bottom w:val="none" w:sz="0" w:space="0" w:color="auto"/>
                <w:right w:val="none" w:sz="0" w:space="0" w:color="auto"/>
              </w:divBdr>
            </w:div>
            <w:div w:id="1852983208">
              <w:marLeft w:val="0"/>
              <w:marRight w:val="0"/>
              <w:marTop w:val="0"/>
              <w:marBottom w:val="0"/>
              <w:divBdr>
                <w:top w:val="none" w:sz="0" w:space="0" w:color="auto"/>
                <w:left w:val="none" w:sz="0" w:space="0" w:color="auto"/>
                <w:bottom w:val="none" w:sz="0" w:space="0" w:color="auto"/>
                <w:right w:val="none" w:sz="0" w:space="0" w:color="auto"/>
              </w:divBdr>
            </w:div>
            <w:div w:id="649165762">
              <w:marLeft w:val="0"/>
              <w:marRight w:val="0"/>
              <w:marTop w:val="0"/>
              <w:marBottom w:val="0"/>
              <w:divBdr>
                <w:top w:val="none" w:sz="0" w:space="0" w:color="auto"/>
                <w:left w:val="none" w:sz="0" w:space="0" w:color="auto"/>
                <w:bottom w:val="none" w:sz="0" w:space="0" w:color="auto"/>
                <w:right w:val="none" w:sz="0" w:space="0" w:color="auto"/>
              </w:divBdr>
            </w:div>
            <w:div w:id="1589802276">
              <w:marLeft w:val="0"/>
              <w:marRight w:val="0"/>
              <w:marTop w:val="0"/>
              <w:marBottom w:val="0"/>
              <w:divBdr>
                <w:top w:val="none" w:sz="0" w:space="0" w:color="auto"/>
                <w:left w:val="none" w:sz="0" w:space="0" w:color="auto"/>
                <w:bottom w:val="none" w:sz="0" w:space="0" w:color="auto"/>
                <w:right w:val="none" w:sz="0" w:space="0" w:color="auto"/>
              </w:divBdr>
            </w:div>
            <w:div w:id="538590823">
              <w:marLeft w:val="0"/>
              <w:marRight w:val="0"/>
              <w:marTop w:val="0"/>
              <w:marBottom w:val="0"/>
              <w:divBdr>
                <w:top w:val="none" w:sz="0" w:space="0" w:color="auto"/>
                <w:left w:val="none" w:sz="0" w:space="0" w:color="auto"/>
                <w:bottom w:val="none" w:sz="0" w:space="0" w:color="auto"/>
                <w:right w:val="none" w:sz="0" w:space="0" w:color="auto"/>
              </w:divBdr>
            </w:div>
            <w:div w:id="421413444">
              <w:marLeft w:val="0"/>
              <w:marRight w:val="0"/>
              <w:marTop w:val="0"/>
              <w:marBottom w:val="0"/>
              <w:divBdr>
                <w:top w:val="none" w:sz="0" w:space="0" w:color="auto"/>
                <w:left w:val="none" w:sz="0" w:space="0" w:color="auto"/>
                <w:bottom w:val="none" w:sz="0" w:space="0" w:color="auto"/>
                <w:right w:val="none" w:sz="0" w:space="0" w:color="auto"/>
              </w:divBdr>
            </w:div>
            <w:div w:id="1501771060">
              <w:marLeft w:val="0"/>
              <w:marRight w:val="0"/>
              <w:marTop w:val="0"/>
              <w:marBottom w:val="0"/>
              <w:divBdr>
                <w:top w:val="none" w:sz="0" w:space="0" w:color="auto"/>
                <w:left w:val="none" w:sz="0" w:space="0" w:color="auto"/>
                <w:bottom w:val="none" w:sz="0" w:space="0" w:color="auto"/>
                <w:right w:val="none" w:sz="0" w:space="0" w:color="auto"/>
              </w:divBdr>
            </w:div>
            <w:div w:id="526911142">
              <w:marLeft w:val="0"/>
              <w:marRight w:val="0"/>
              <w:marTop w:val="0"/>
              <w:marBottom w:val="0"/>
              <w:divBdr>
                <w:top w:val="none" w:sz="0" w:space="0" w:color="auto"/>
                <w:left w:val="none" w:sz="0" w:space="0" w:color="auto"/>
                <w:bottom w:val="none" w:sz="0" w:space="0" w:color="auto"/>
                <w:right w:val="none" w:sz="0" w:space="0" w:color="auto"/>
              </w:divBdr>
            </w:div>
            <w:div w:id="588463905">
              <w:marLeft w:val="0"/>
              <w:marRight w:val="0"/>
              <w:marTop w:val="0"/>
              <w:marBottom w:val="0"/>
              <w:divBdr>
                <w:top w:val="none" w:sz="0" w:space="0" w:color="auto"/>
                <w:left w:val="none" w:sz="0" w:space="0" w:color="auto"/>
                <w:bottom w:val="none" w:sz="0" w:space="0" w:color="auto"/>
                <w:right w:val="none" w:sz="0" w:space="0" w:color="auto"/>
              </w:divBdr>
            </w:div>
            <w:div w:id="41487070">
              <w:marLeft w:val="0"/>
              <w:marRight w:val="0"/>
              <w:marTop w:val="0"/>
              <w:marBottom w:val="0"/>
              <w:divBdr>
                <w:top w:val="none" w:sz="0" w:space="0" w:color="auto"/>
                <w:left w:val="none" w:sz="0" w:space="0" w:color="auto"/>
                <w:bottom w:val="none" w:sz="0" w:space="0" w:color="auto"/>
                <w:right w:val="none" w:sz="0" w:space="0" w:color="auto"/>
              </w:divBdr>
            </w:div>
            <w:div w:id="2093887733">
              <w:marLeft w:val="0"/>
              <w:marRight w:val="0"/>
              <w:marTop w:val="0"/>
              <w:marBottom w:val="0"/>
              <w:divBdr>
                <w:top w:val="none" w:sz="0" w:space="0" w:color="auto"/>
                <w:left w:val="none" w:sz="0" w:space="0" w:color="auto"/>
                <w:bottom w:val="none" w:sz="0" w:space="0" w:color="auto"/>
                <w:right w:val="none" w:sz="0" w:space="0" w:color="auto"/>
              </w:divBdr>
            </w:div>
            <w:div w:id="1308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958">
      <w:bodyDiv w:val="1"/>
      <w:marLeft w:val="0"/>
      <w:marRight w:val="0"/>
      <w:marTop w:val="0"/>
      <w:marBottom w:val="0"/>
      <w:divBdr>
        <w:top w:val="none" w:sz="0" w:space="0" w:color="auto"/>
        <w:left w:val="none" w:sz="0" w:space="0" w:color="auto"/>
        <w:bottom w:val="none" w:sz="0" w:space="0" w:color="auto"/>
        <w:right w:val="none" w:sz="0" w:space="0" w:color="auto"/>
      </w:divBdr>
    </w:div>
    <w:div w:id="360056148">
      <w:bodyDiv w:val="1"/>
      <w:marLeft w:val="0"/>
      <w:marRight w:val="0"/>
      <w:marTop w:val="0"/>
      <w:marBottom w:val="0"/>
      <w:divBdr>
        <w:top w:val="none" w:sz="0" w:space="0" w:color="auto"/>
        <w:left w:val="none" w:sz="0" w:space="0" w:color="auto"/>
        <w:bottom w:val="none" w:sz="0" w:space="0" w:color="auto"/>
        <w:right w:val="none" w:sz="0" w:space="0" w:color="auto"/>
      </w:divBdr>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35543852">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1104688015">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205">
      <w:bodyDiv w:val="1"/>
      <w:marLeft w:val="0"/>
      <w:marRight w:val="0"/>
      <w:marTop w:val="0"/>
      <w:marBottom w:val="0"/>
      <w:divBdr>
        <w:top w:val="none" w:sz="0" w:space="0" w:color="auto"/>
        <w:left w:val="none" w:sz="0" w:space="0" w:color="auto"/>
        <w:bottom w:val="none" w:sz="0" w:space="0" w:color="auto"/>
        <w:right w:val="none" w:sz="0" w:space="0" w:color="auto"/>
      </w:divBdr>
      <w:divsChild>
        <w:div w:id="2087915258">
          <w:marLeft w:val="0"/>
          <w:marRight w:val="0"/>
          <w:marTop w:val="0"/>
          <w:marBottom w:val="0"/>
          <w:divBdr>
            <w:top w:val="none" w:sz="0" w:space="0" w:color="auto"/>
            <w:left w:val="none" w:sz="0" w:space="0" w:color="auto"/>
            <w:bottom w:val="none" w:sz="0" w:space="0" w:color="auto"/>
            <w:right w:val="none" w:sz="0" w:space="0" w:color="auto"/>
          </w:divBdr>
          <w:divsChild>
            <w:div w:id="30884624">
              <w:marLeft w:val="0"/>
              <w:marRight w:val="0"/>
              <w:marTop w:val="0"/>
              <w:marBottom w:val="0"/>
              <w:divBdr>
                <w:top w:val="none" w:sz="0" w:space="0" w:color="auto"/>
                <w:left w:val="none" w:sz="0" w:space="0" w:color="auto"/>
                <w:bottom w:val="none" w:sz="0" w:space="0" w:color="auto"/>
                <w:right w:val="none" w:sz="0" w:space="0" w:color="auto"/>
              </w:divBdr>
            </w:div>
            <w:div w:id="36708605">
              <w:marLeft w:val="0"/>
              <w:marRight w:val="0"/>
              <w:marTop w:val="0"/>
              <w:marBottom w:val="0"/>
              <w:divBdr>
                <w:top w:val="none" w:sz="0" w:space="0" w:color="auto"/>
                <w:left w:val="none" w:sz="0" w:space="0" w:color="auto"/>
                <w:bottom w:val="none" w:sz="0" w:space="0" w:color="auto"/>
                <w:right w:val="none" w:sz="0" w:space="0" w:color="auto"/>
              </w:divBdr>
            </w:div>
            <w:div w:id="47187760">
              <w:marLeft w:val="0"/>
              <w:marRight w:val="0"/>
              <w:marTop w:val="0"/>
              <w:marBottom w:val="0"/>
              <w:divBdr>
                <w:top w:val="none" w:sz="0" w:space="0" w:color="auto"/>
                <w:left w:val="none" w:sz="0" w:space="0" w:color="auto"/>
                <w:bottom w:val="none" w:sz="0" w:space="0" w:color="auto"/>
                <w:right w:val="none" w:sz="0" w:space="0" w:color="auto"/>
              </w:divBdr>
            </w:div>
            <w:div w:id="94324968">
              <w:marLeft w:val="0"/>
              <w:marRight w:val="0"/>
              <w:marTop w:val="0"/>
              <w:marBottom w:val="0"/>
              <w:divBdr>
                <w:top w:val="none" w:sz="0" w:space="0" w:color="auto"/>
                <w:left w:val="none" w:sz="0" w:space="0" w:color="auto"/>
                <w:bottom w:val="none" w:sz="0" w:space="0" w:color="auto"/>
                <w:right w:val="none" w:sz="0" w:space="0" w:color="auto"/>
              </w:divBdr>
            </w:div>
            <w:div w:id="192233133">
              <w:marLeft w:val="0"/>
              <w:marRight w:val="0"/>
              <w:marTop w:val="0"/>
              <w:marBottom w:val="0"/>
              <w:divBdr>
                <w:top w:val="none" w:sz="0" w:space="0" w:color="auto"/>
                <w:left w:val="none" w:sz="0" w:space="0" w:color="auto"/>
                <w:bottom w:val="none" w:sz="0" w:space="0" w:color="auto"/>
                <w:right w:val="none" w:sz="0" w:space="0" w:color="auto"/>
              </w:divBdr>
            </w:div>
            <w:div w:id="211964830">
              <w:marLeft w:val="0"/>
              <w:marRight w:val="0"/>
              <w:marTop w:val="0"/>
              <w:marBottom w:val="0"/>
              <w:divBdr>
                <w:top w:val="none" w:sz="0" w:space="0" w:color="auto"/>
                <w:left w:val="none" w:sz="0" w:space="0" w:color="auto"/>
                <w:bottom w:val="none" w:sz="0" w:space="0" w:color="auto"/>
                <w:right w:val="none" w:sz="0" w:space="0" w:color="auto"/>
              </w:divBdr>
            </w:div>
            <w:div w:id="283267922">
              <w:marLeft w:val="0"/>
              <w:marRight w:val="0"/>
              <w:marTop w:val="0"/>
              <w:marBottom w:val="0"/>
              <w:divBdr>
                <w:top w:val="none" w:sz="0" w:space="0" w:color="auto"/>
                <w:left w:val="none" w:sz="0" w:space="0" w:color="auto"/>
                <w:bottom w:val="none" w:sz="0" w:space="0" w:color="auto"/>
                <w:right w:val="none" w:sz="0" w:space="0" w:color="auto"/>
              </w:divBdr>
            </w:div>
            <w:div w:id="296035825">
              <w:marLeft w:val="0"/>
              <w:marRight w:val="0"/>
              <w:marTop w:val="0"/>
              <w:marBottom w:val="0"/>
              <w:divBdr>
                <w:top w:val="none" w:sz="0" w:space="0" w:color="auto"/>
                <w:left w:val="none" w:sz="0" w:space="0" w:color="auto"/>
                <w:bottom w:val="none" w:sz="0" w:space="0" w:color="auto"/>
                <w:right w:val="none" w:sz="0" w:space="0" w:color="auto"/>
              </w:divBdr>
            </w:div>
            <w:div w:id="361907395">
              <w:marLeft w:val="0"/>
              <w:marRight w:val="0"/>
              <w:marTop w:val="0"/>
              <w:marBottom w:val="0"/>
              <w:divBdr>
                <w:top w:val="none" w:sz="0" w:space="0" w:color="auto"/>
                <w:left w:val="none" w:sz="0" w:space="0" w:color="auto"/>
                <w:bottom w:val="none" w:sz="0" w:space="0" w:color="auto"/>
                <w:right w:val="none" w:sz="0" w:space="0" w:color="auto"/>
              </w:divBdr>
            </w:div>
            <w:div w:id="447940688">
              <w:marLeft w:val="0"/>
              <w:marRight w:val="0"/>
              <w:marTop w:val="0"/>
              <w:marBottom w:val="0"/>
              <w:divBdr>
                <w:top w:val="none" w:sz="0" w:space="0" w:color="auto"/>
                <w:left w:val="none" w:sz="0" w:space="0" w:color="auto"/>
                <w:bottom w:val="none" w:sz="0" w:space="0" w:color="auto"/>
                <w:right w:val="none" w:sz="0" w:space="0" w:color="auto"/>
              </w:divBdr>
            </w:div>
            <w:div w:id="560333535">
              <w:marLeft w:val="0"/>
              <w:marRight w:val="0"/>
              <w:marTop w:val="0"/>
              <w:marBottom w:val="0"/>
              <w:divBdr>
                <w:top w:val="none" w:sz="0" w:space="0" w:color="auto"/>
                <w:left w:val="none" w:sz="0" w:space="0" w:color="auto"/>
                <w:bottom w:val="none" w:sz="0" w:space="0" w:color="auto"/>
                <w:right w:val="none" w:sz="0" w:space="0" w:color="auto"/>
              </w:divBdr>
            </w:div>
            <w:div w:id="637731361">
              <w:marLeft w:val="0"/>
              <w:marRight w:val="0"/>
              <w:marTop w:val="0"/>
              <w:marBottom w:val="0"/>
              <w:divBdr>
                <w:top w:val="none" w:sz="0" w:space="0" w:color="auto"/>
                <w:left w:val="none" w:sz="0" w:space="0" w:color="auto"/>
                <w:bottom w:val="none" w:sz="0" w:space="0" w:color="auto"/>
                <w:right w:val="none" w:sz="0" w:space="0" w:color="auto"/>
              </w:divBdr>
            </w:div>
            <w:div w:id="726029683">
              <w:marLeft w:val="0"/>
              <w:marRight w:val="0"/>
              <w:marTop w:val="0"/>
              <w:marBottom w:val="0"/>
              <w:divBdr>
                <w:top w:val="none" w:sz="0" w:space="0" w:color="auto"/>
                <w:left w:val="none" w:sz="0" w:space="0" w:color="auto"/>
                <w:bottom w:val="none" w:sz="0" w:space="0" w:color="auto"/>
                <w:right w:val="none" w:sz="0" w:space="0" w:color="auto"/>
              </w:divBdr>
            </w:div>
            <w:div w:id="789860209">
              <w:marLeft w:val="0"/>
              <w:marRight w:val="0"/>
              <w:marTop w:val="0"/>
              <w:marBottom w:val="0"/>
              <w:divBdr>
                <w:top w:val="none" w:sz="0" w:space="0" w:color="auto"/>
                <w:left w:val="none" w:sz="0" w:space="0" w:color="auto"/>
                <w:bottom w:val="none" w:sz="0" w:space="0" w:color="auto"/>
                <w:right w:val="none" w:sz="0" w:space="0" w:color="auto"/>
              </w:divBdr>
            </w:div>
            <w:div w:id="823934340">
              <w:marLeft w:val="0"/>
              <w:marRight w:val="0"/>
              <w:marTop w:val="0"/>
              <w:marBottom w:val="0"/>
              <w:divBdr>
                <w:top w:val="none" w:sz="0" w:space="0" w:color="auto"/>
                <w:left w:val="none" w:sz="0" w:space="0" w:color="auto"/>
                <w:bottom w:val="none" w:sz="0" w:space="0" w:color="auto"/>
                <w:right w:val="none" w:sz="0" w:space="0" w:color="auto"/>
              </w:divBdr>
            </w:div>
            <w:div w:id="867717871">
              <w:marLeft w:val="0"/>
              <w:marRight w:val="0"/>
              <w:marTop w:val="0"/>
              <w:marBottom w:val="0"/>
              <w:divBdr>
                <w:top w:val="none" w:sz="0" w:space="0" w:color="auto"/>
                <w:left w:val="none" w:sz="0" w:space="0" w:color="auto"/>
                <w:bottom w:val="none" w:sz="0" w:space="0" w:color="auto"/>
                <w:right w:val="none" w:sz="0" w:space="0" w:color="auto"/>
              </w:divBdr>
            </w:div>
            <w:div w:id="960839840">
              <w:marLeft w:val="0"/>
              <w:marRight w:val="0"/>
              <w:marTop w:val="0"/>
              <w:marBottom w:val="0"/>
              <w:divBdr>
                <w:top w:val="none" w:sz="0" w:space="0" w:color="auto"/>
                <w:left w:val="none" w:sz="0" w:space="0" w:color="auto"/>
                <w:bottom w:val="none" w:sz="0" w:space="0" w:color="auto"/>
                <w:right w:val="none" w:sz="0" w:space="0" w:color="auto"/>
              </w:divBdr>
            </w:div>
            <w:div w:id="1164318630">
              <w:marLeft w:val="0"/>
              <w:marRight w:val="0"/>
              <w:marTop w:val="0"/>
              <w:marBottom w:val="0"/>
              <w:divBdr>
                <w:top w:val="none" w:sz="0" w:space="0" w:color="auto"/>
                <w:left w:val="none" w:sz="0" w:space="0" w:color="auto"/>
                <w:bottom w:val="none" w:sz="0" w:space="0" w:color="auto"/>
                <w:right w:val="none" w:sz="0" w:space="0" w:color="auto"/>
              </w:divBdr>
            </w:div>
            <w:div w:id="1224178900">
              <w:marLeft w:val="0"/>
              <w:marRight w:val="0"/>
              <w:marTop w:val="0"/>
              <w:marBottom w:val="0"/>
              <w:divBdr>
                <w:top w:val="none" w:sz="0" w:space="0" w:color="auto"/>
                <w:left w:val="none" w:sz="0" w:space="0" w:color="auto"/>
                <w:bottom w:val="none" w:sz="0" w:space="0" w:color="auto"/>
                <w:right w:val="none" w:sz="0" w:space="0" w:color="auto"/>
              </w:divBdr>
            </w:div>
            <w:div w:id="1295600736">
              <w:marLeft w:val="0"/>
              <w:marRight w:val="0"/>
              <w:marTop w:val="0"/>
              <w:marBottom w:val="0"/>
              <w:divBdr>
                <w:top w:val="none" w:sz="0" w:space="0" w:color="auto"/>
                <w:left w:val="none" w:sz="0" w:space="0" w:color="auto"/>
                <w:bottom w:val="none" w:sz="0" w:space="0" w:color="auto"/>
                <w:right w:val="none" w:sz="0" w:space="0" w:color="auto"/>
              </w:divBdr>
            </w:div>
            <w:div w:id="1329943520">
              <w:marLeft w:val="0"/>
              <w:marRight w:val="0"/>
              <w:marTop w:val="0"/>
              <w:marBottom w:val="0"/>
              <w:divBdr>
                <w:top w:val="none" w:sz="0" w:space="0" w:color="auto"/>
                <w:left w:val="none" w:sz="0" w:space="0" w:color="auto"/>
                <w:bottom w:val="none" w:sz="0" w:space="0" w:color="auto"/>
                <w:right w:val="none" w:sz="0" w:space="0" w:color="auto"/>
              </w:divBdr>
            </w:div>
            <w:div w:id="1349871241">
              <w:marLeft w:val="0"/>
              <w:marRight w:val="0"/>
              <w:marTop w:val="0"/>
              <w:marBottom w:val="0"/>
              <w:divBdr>
                <w:top w:val="none" w:sz="0" w:space="0" w:color="auto"/>
                <w:left w:val="none" w:sz="0" w:space="0" w:color="auto"/>
                <w:bottom w:val="none" w:sz="0" w:space="0" w:color="auto"/>
                <w:right w:val="none" w:sz="0" w:space="0" w:color="auto"/>
              </w:divBdr>
            </w:div>
            <w:div w:id="1380737862">
              <w:marLeft w:val="0"/>
              <w:marRight w:val="0"/>
              <w:marTop w:val="0"/>
              <w:marBottom w:val="0"/>
              <w:divBdr>
                <w:top w:val="none" w:sz="0" w:space="0" w:color="auto"/>
                <w:left w:val="none" w:sz="0" w:space="0" w:color="auto"/>
                <w:bottom w:val="none" w:sz="0" w:space="0" w:color="auto"/>
                <w:right w:val="none" w:sz="0" w:space="0" w:color="auto"/>
              </w:divBdr>
            </w:div>
            <w:div w:id="1401101528">
              <w:marLeft w:val="0"/>
              <w:marRight w:val="0"/>
              <w:marTop w:val="0"/>
              <w:marBottom w:val="0"/>
              <w:divBdr>
                <w:top w:val="none" w:sz="0" w:space="0" w:color="auto"/>
                <w:left w:val="none" w:sz="0" w:space="0" w:color="auto"/>
                <w:bottom w:val="none" w:sz="0" w:space="0" w:color="auto"/>
                <w:right w:val="none" w:sz="0" w:space="0" w:color="auto"/>
              </w:divBdr>
            </w:div>
            <w:div w:id="1412191048">
              <w:marLeft w:val="0"/>
              <w:marRight w:val="0"/>
              <w:marTop w:val="0"/>
              <w:marBottom w:val="0"/>
              <w:divBdr>
                <w:top w:val="none" w:sz="0" w:space="0" w:color="auto"/>
                <w:left w:val="none" w:sz="0" w:space="0" w:color="auto"/>
                <w:bottom w:val="none" w:sz="0" w:space="0" w:color="auto"/>
                <w:right w:val="none" w:sz="0" w:space="0" w:color="auto"/>
              </w:divBdr>
            </w:div>
            <w:div w:id="1430274141">
              <w:marLeft w:val="0"/>
              <w:marRight w:val="0"/>
              <w:marTop w:val="0"/>
              <w:marBottom w:val="0"/>
              <w:divBdr>
                <w:top w:val="none" w:sz="0" w:space="0" w:color="auto"/>
                <w:left w:val="none" w:sz="0" w:space="0" w:color="auto"/>
                <w:bottom w:val="none" w:sz="0" w:space="0" w:color="auto"/>
                <w:right w:val="none" w:sz="0" w:space="0" w:color="auto"/>
              </w:divBdr>
            </w:div>
            <w:div w:id="1535651100">
              <w:marLeft w:val="0"/>
              <w:marRight w:val="0"/>
              <w:marTop w:val="0"/>
              <w:marBottom w:val="0"/>
              <w:divBdr>
                <w:top w:val="none" w:sz="0" w:space="0" w:color="auto"/>
                <w:left w:val="none" w:sz="0" w:space="0" w:color="auto"/>
                <w:bottom w:val="none" w:sz="0" w:space="0" w:color="auto"/>
                <w:right w:val="none" w:sz="0" w:space="0" w:color="auto"/>
              </w:divBdr>
            </w:div>
            <w:div w:id="1619558362">
              <w:marLeft w:val="0"/>
              <w:marRight w:val="0"/>
              <w:marTop w:val="0"/>
              <w:marBottom w:val="0"/>
              <w:divBdr>
                <w:top w:val="none" w:sz="0" w:space="0" w:color="auto"/>
                <w:left w:val="none" w:sz="0" w:space="0" w:color="auto"/>
                <w:bottom w:val="none" w:sz="0" w:space="0" w:color="auto"/>
                <w:right w:val="none" w:sz="0" w:space="0" w:color="auto"/>
              </w:divBdr>
            </w:div>
            <w:div w:id="1698238768">
              <w:marLeft w:val="0"/>
              <w:marRight w:val="0"/>
              <w:marTop w:val="0"/>
              <w:marBottom w:val="0"/>
              <w:divBdr>
                <w:top w:val="none" w:sz="0" w:space="0" w:color="auto"/>
                <w:left w:val="none" w:sz="0" w:space="0" w:color="auto"/>
                <w:bottom w:val="none" w:sz="0" w:space="0" w:color="auto"/>
                <w:right w:val="none" w:sz="0" w:space="0" w:color="auto"/>
              </w:divBdr>
            </w:div>
            <w:div w:id="1726639221">
              <w:marLeft w:val="0"/>
              <w:marRight w:val="0"/>
              <w:marTop w:val="0"/>
              <w:marBottom w:val="0"/>
              <w:divBdr>
                <w:top w:val="none" w:sz="0" w:space="0" w:color="auto"/>
                <w:left w:val="none" w:sz="0" w:space="0" w:color="auto"/>
                <w:bottom w:val="none" w:sz="0" w:space="0" w:color="auto"/>
                <w:right w:val="none" w:sz="0" w:space="0" w:color="auto"/>
              </w:divBdr>
            </w:div>
            <w:div w:id="1865095260">
              <w:marLeft w:val="0"/>
              <w:marRight w:val="0"/>
              <w:marTop w:val="0"/>
              <w:marBottom w:val="0"/>
              <w:divBdr>
                <w:top w:val="none" w:sz="0" w:space="0" w:color="auto"/>
                <w:left w:val="none" w:sz="0" w:space="0" w:color="auto"/>
                <w:bottom w:val="none" w:sz="0" w:space="0" w:color="auto"/>
                <w:right w:val="none" w:sz="0" w:space="0" w:color="auto"/>
              </w:divBdr>
            </w:div>
            <w:div w:id="1866744849">
              <w:marLeft w:val="0"/>
              <w:marRight w:val="0"/>
              <w:marTop w:val="0"/>
              <w:marBottom w:val="0"/>
              <w:divBdr>
                <w:top w:val="none" w:sz="0" w:space="0" w:color="auto"/>
                <w:left w:val="none" w:sz="0" w:space="0" w:color="auto"/>
                <w:bottom w:val="none" w:sz="0" w:space="0" w:color="auto"/>
                <w:right w:val="none" w:sz="0" w:space="0" w:color="auto"/>
              </w:divBdr>
            </w:div>
            <w:div w:id="2035229248">
              <w:marLeft w:val="0"/>
              <w:marRight w:val="0"/>
              <w:marTop w:val="0"/>
              <w:marBottom w:val="0"/>
              <w:divBdr>
                <w:top w:val="none" w:sz="0" w:space="0" w:color="auto"/>
                <w:left w:val="none" w:sz="0" w:space="0" w:color="auto"/>
                <w:bottom w:val="none" w:sz="0" w:space="0" w:color="auto"/>
                <w:right w:val="none" w:sz="0" w:space="0" w:color="auto"/>
              </w:divBdr>
            </w:div>
            <w:div w:id="21443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262">
      <w:bodyDiv w:val="1"/>
      <w:marLeft w:val="0"/>
      <w:marRight w:val="0"/>
      <w:marTop w:val="0"/>
      <w:marBottom w:val="0"/>
      <w:divBdr>
        <w:top w:val="none" w:sz="0" w:space="0" w:color="auto"/>
        <w:left w:val="none" w:sz="0" w:space="0" w:color="auto"/>
        <w:bottom w:val="none" w:sz="0" w:space="0" w:color="auto"/>
        <w:right w:val="none" w:sz="0" w:space="0" w:color="auto"/>
      </w:divBdr>
      <w:divsChild>
        <w:div w:id="1473256791">
          <w:marLeft w:val="0"/>
          <w:marRight w:val="0"/>
          <w:marTop w:val="0"/>
          <w:marBottom w:val="0"/>
          <w:divBdr>
            <w:top w:val="none" w:sz="0" w:space="0" w:color="auto"/>
            <w:left w:val="none" w:sz="0" w:space="0" w:color="auto"/>
            <w:bottom w:val="none" w:sz="0" w:space="0" w:color="auto"/>
            <w:right w:val="none" w:sz="0" w:space="0" w:color="auto"/>
          </w:divBdr>
          <w:divsChild>
            <w:div w:id="2135294807">
              <w:marLeft w:val="0"/>
              <w:marRight w:val="0"/>
              <w:marTop w:val="0"/>
              <w:marBottom w:val="0"/>
              <w:divBdr>
                <w:top w:val="none" w:sz="0" w:space="0" w:color="auto"/>
                <w:left w:val="none" w:sz="0" w:space="0" w:color="auto"/>
                <w:bottom w:val="none" w:sz="0" w:space="0" w:color="auto"/>
                <w:right w:val="none" w:sz="0" w:space="0" w:color="auto"/>
              </w:divBdr>
            </w:div>
            <w:div w:id="430900658">
              <w:marLeft w:val="0"/>
              <w:marRight w:val="0"/>
              <w:marTop w:val="0"/>
              <w:marBottom w:val="0"/>
              <w:divBdr>
                <w:top w:val="none" w:sz="0" w:space="0" w:color="auto"/>
                <w:left w:val="none" w:sz="0" w:space="0" w:color="auto"/>
                <w:bottom w:val="none" w:sz="0" w:space="0" w:color="auto"/>
                <w:right w:val="none" w:sz="0" w:space="0" w:color="auto"/>
              </w:divBdr>
            </w:div>
            <w:div w:id="306016409">
              <w:marLeft w:val="0"/>
              <w:marRight w:val="0"/>
              <w:marTop w:val="0"/>
              <w:marBottom w:val="0"/>
              <w:divBdr>
                <w:top w:val="none" w:sz="0" w:space="0" w:color="auto"/>
                <w:left w:val="none" w:sz="0" w:space="0" w:color="auto"/>
                <w:bottom w:val="none" w:sz="0" w:space="0" w:color="auto"/>
                <w:right w:val="none" w:sz="0" w:space="0" w:color="auto"/>
              </w:divBdr>
            </w:div>
            <w:div w:id="1459178622">
              <w:marLeft w:val="0"/>
              <w:marRight w:val="0"/>
              <w:marTop w:val="0"/>
              <w:marBottom w:val="0"/>
              <w:divBdr>
                <w:top w:val="none" w:sz="0" w:space="0" w:color="auto"/>
                <w:left w:val="none" w:sz="0" w:space="0" w:color="auto"/>
                <w:bottom w:val="none" w:sz="0" w:space="0" w:color="auto"/>
                <w:right w:val="none" w:sz="0" w:space="0" w:color="auto"/>
              </w:divBdr>
            </w:div>
            <w:div w:id="566766438">
              <w:marLeft w:val="0"/>
              <w:marRight w:val="0"/>
              <w:marTop w:val="0"/>
              <w:marBottom w:val="0"/>
              <w:divBdr>
                <w:top w:val="none" w:sz="0" w:space="0" w:color="auto"/>
                <w:left w:val="none" w:sz="0" w:space="0" w:color="auto"/>
                <w:bottom w:val="none" w:sz="0" w:space="0" w:color="auto"/>
                <w:right w:val="none" w:sz="0" w:space="0" w:color="auto"/>
              </w:divBdr>
            </w:div>
            <w:div w:id="2089959162">
              <w:marLeft w:val="0"/>
              <w:marRight w:val="0"/>
              <w:marTop w:val="0"/>
              <w:marBottom w:val="0"/>
              <w:divBdr>
                <w:top w:val="none" w:sz="0" w:space="0" w:color="auto"/>
                <w:left w:val="none" w:sz="0" w:space="0" w:color="auto"/>
                <w:bottom w:val="none" w:sz="0" w:space="0" w:color="auto"/>
                <w:right w:val="none" w:sz="0" w:space="0" w:color="auto"/>
              </w:divBdr>
            </w:div>
            <w:div w:id="148637586">
              <w:marLeft w:val="0"/>
              <w:marRight w:val="0"/>
              <w:marTop w:val="0"/>
              <w:marBottom w:val="0"/>
              <w:divBdr>
                <w:top w:val="none" w:sz="0" w:space="0" w:color="auto"/>
                <w:left w:val="none" w:sz="0" w:space="0" w:color="auto"/>
                <w:bottom w:val="none" w:sz="0" w:space="0" w:color="auto"/>
                <w:right w:val="none" w:sz="0" w:space="0" w:color="auto"/>
              </w:divBdr>
            </w:div>
            <w:div w:id="1974285928">
              <w:marLeft w:val="0"/>
              <w:marRight w:val="0"/>
              <w:marTop w:val="0"/>
              <w:marBottom w:val="0"/>
              <w:divBdr>
                <w:top w:val="none" w:sz="0" w:space="0" w:color="auto"/>
                <w:left w:val="none" w:sz="0" w:space="0" w:color="auto"/>
                <w:bottom w:val="none" w:sz="0" w:space="0" w:color="auto"/>
                <w:right w:val="none" w:sz="0" w:space="0" w:color="auto"/>
              </w:divBdr>
            </w:div>
            <w:div w:id="1517230683">
              <w:marLeft w:val="0"/>
              <w:marRight w:val="0"/>
              <w:marTop w:val="0"/>
              <w:marBottom w:val="0"/>
              <w:divBdr>
                <w:top w:val="none" w:sz="0" w:space="0" w:color="auto"/>
                <w:left w:val="none" w:sz="0" w:space="0" w:color="auto"/>
                <w:bottom w:val="none" w:sz="0" w:space="0" w:color="auto"/>
                <w:right w:val="none" w:sz="0" w:space="0" w:color="auto"/>
              </w:divBdr>
            </w:div>
            <w:div w:id="468017766">
              <w:marLeft w:val="0"/>
              <w:marRight w:val="0"/>
              <w:marTop w:val="0"/>
              <w:marBottom w:val="0"/>
              <w:divBdr>
                <w:top w:val="none" w:sz="0" w:space="0" w:color="auto"/>
                <w:left w:val="none" w:sz="0" w:space="0" w:color="auto"/>
                <w:bottom w:val="none" w:sz="0" w:space="0" w:color="auto"/>
                <w:right w:val="none" w:sz="0" w:space="0" w:color="auto"/>
              </w:divBdr>
            </w:div>
            <w:div w:id="371656066">
              <w:marLeft w:val="0"/>
              <w:marRight w:val="0"/>
              <w:marTop w:val="0"/>
              <w:marBottom w:val="0"/>
              <w:divBdr>
                <w:top w:val="none" w:sz="0" w:space="0" w:color="auto"/>
                <w:left w:val="none" w:sz="0" w:space="0" w:color="auto"/>
                <w:bottom w:val="none" w:sz="0" w:space="0" w:color="auto"/>
                <w:right w:val="none" w:sz="0" w:space="0" w:color="auto"/>
              </w:divBdr>
            </w:div>
            <w:div w:id="1715227614">
              <w:marLeft w:val="0"/>
              <w:marRight w:val="0"/>
              <w:marTop w:val="0"/>
              <w:marBottom w:val="0"/>
              <w:divBdr>
                <w:top w:val="none" w:sz="0" w:space="0" w:color="auto"/>
                <w:left w:val="none" w:sz="0" w:space="0" w:color="auto"/>
                <w:bottom w:val="none" w:sz="0" w:space="0" w:color="auto"/>
                <w:right w:val="none" w:sz="0" w:space="0" w:color="auto"/>
              </w:divBdr>
            </w:div>
            <w:div w:id="539518530">
              <w:marLeft w:val="0"/>
              <w:marRight w:val="0"/>
              <w:marTop w:val="0"/>
              <w:marBottom w:val="0"/>
              <w:divBdr>
                <w:top w:val="none" w:sz="0" w:space="0" w:color="auto"/>
                <w:left w:val="none" w:sz="0" w:space="0" w:color="auto"/>
                <w:bottom w:val="none" w:sz="0" w:space="0" w:color="auto"/>
                <w:right w:val="none" w:sz="0" w:space="0" w:color="auto"/>
              </w:divBdr>
            </w:div>
            <w:div w:id="94132903">
              <w:marLeft w:val="0"/>
              <w:marRight w:val="0"/>
              <w:marTop w:val="0"/>
              <w:marBottom w:val="0"/>
              <w:divBdr>
                <w:top w:val="none" w:sz="0" w:space="0" w:color="auto"/>
                <w:left w:val="none" w:sz="0" w:space="0" w:color="auto"/>
                <w:bottom w:val="none" w:sz="0" w:space="0" w:color="auto"/>
                <w:right w:val="none" w:sz="0" w:space="0" w:color="auto"/>
              </w:divBdr>
            </w:div>
            <w:div w:id="1662735211">
              <w:marLeft w:val="0"/>
              <w:marRight w:val="0"/>
              <w:marTop w:val="0"/>
              <w:marBottom w:val="0"/>
              <w:divBdr>
                <w:top w:val="none" w:sz="0" w:space="0" w:color="auto"/>
                <w:left w:val="none" w:sz="0" w:space="0" w:color="auto"/>
                <w:bottom w:val="none" w:sz="0" w:space="0" w:color="auto"/>
                <w:right w:val="none" w:sz="0" w:space="0" w:color="auto"/>
              </w:divBdr>
            </w:div>
            <w:div w:id="1261907753">
              <w:marLeft w:val="0"/>
              <w:marRight w:val="0"/>
              <w:marTop w:val="0"/>
              <w:marBottom w:val="0"/>
              <w:divBdr>
                <w:top w:val="none" w:sz="0" w:space="0" w:color="auto"/>
                <w:left w:val="none" w:sz="0" w:space="0" w:color="auto"/>
                <w:bottom w:val="none" w:sz="0" w:space="0" w:color="auto"/>
                <w:right w:val="none" w:sz="0" w:space="0" w:color="auto"/>
              </w:divBdr>
            </w:div>
            <w:div w:id="987826514">
              <w:marLeft w:val="0"/>
              <w:marRight w:val="0"/>
              <w:marTop w:val="0"/>
              <w:marBottom w:val="0"/>
              <w:divBdr>
                <w:top w:val="none" w:sz="0" w:space="0" w:color="auto"/>
                <w:left w:val="none" w:sz="0" w:space="0" w:color="auto"/>
                <w:bottom w:val="none" w:sz="0" w:space="0" w:color="auto"/>
                <w:right w:val="none" w:sz="0" w:space="0" w:color="auto"/>
              </w:divBdr>
            </w:div>
            <w:div w:id="590241342">
              <w:marLeft w:val="0"/>
              <w:marRight w:val="0"/>
              <w:marTop w:val="0"/>
              <w:marBottom w:val="0"/>
              <w:divBdr>
                <w:top w:val="none" w:sz="0" w:space="0" w:color="auto"/>
                <w:left w:val="none" w:sz="0" w:space="0" w:color="auto"/>
                <w:bottom w:val="none" w:sz="0" w:space="0" w:color="auto"/>
                <w:right w:val="none" w:sz="0" w:space="0" w:color="auto"/>
              </w:divBdr>
            </w:div>
            <w:div w:id="457143244">
              <w:marLeft w:val="0"/>
              <w:marRight w:val="0"/>
              <w:marTop w:val="0"/>
              <w:marBottom w:val="0"/>
              <w:divBdr>
                <w:top w:val="none" w:sz="0" w:space="0" w:color="auto"/>
                <w:left w:val="none" w:sz="0" w:space="0" w:color="auto"/>
                <w:bottom w:val="none" w:sz="0" w:space="0" w:color="auto"/>
                <w:right w:val="none" w:sz="0" w:space="0" w:color="auto"/>
              </w:divBdr>
            </w:div>
            <w:div w:id="2142579178">
              <w:marLeft w:val="0"/>
              <w:marRight w:val="0"/>
              <w:marTop w:val="0"/>
              <w:marBottom w:val="0"/>
              <w:divBdr>
                <w:top w:val="none" w:sz="0" w:space="0" w:color="auto"/>
                <w:left w:val="none" w:sz="0" w:space="0" w:color="auto"/>
                <w:bottom w:val="none" w:sz="0" w:space="0" w:color="auto"/>
                <w:right w:val="none" w:sz="0" w:space="0" w:color="auto"/>
              </w:divBdr>
            </w:div>
            <w:div w:id="2045473294">
              <w:marLeft w:val="0"/>
              <w:marRight w:val="0"/>
              <w:marTop w:val="0"/>
              <w:marBottom w:val="0"/>
              <w:divBdr>
                <w:top w:val="none" w:sz="0" w:space="0" w:color="auto"/>
                <w:left w:val="none" w:sz="0" w:space="0" w:color="auto"/>
                <w:bottom w:val="none" w:sz="0" w:space="0" w:color="auto"/>
                <w:right w:val="none" w:sz="0" w:space="0" w:color="auto"/>
              </w:divBdr>
            </w:div>
            <w:div w:id="982463925">
              <w:marLeft w:val="0"/>
              <w:marRight w:val="0"/>
              <w:marTop w:val="0"/>
              <w:marBottom w:val="0"/>
              <w:divBdr>
                <w:top w:val="none" w:sz="0" w:space="0" w:color="auto"/>
                <w:left w:val="none" w:sz="0" w:space="0" w:color="auto"/>
                <w:bottom w:val="none" w:sz="0" w:space="0" w:color="auto"/>
                <w:right w:val="none" w:sz="0" w:space="0" w:color="auto"/>
              </w:divBdr>
            </w:div>
            <w:div w:id="2121873225">
              <w:marLeft w:val="0"/>
              <w:marRight w:val="0"/>
              <w:marTop w:val="0"/>
              <w:marBottom w:val="0"/>
              <w:divBdr>
                <w:top w:val="none" w:sz="0" w:space="0" w:color="auto"/>
                <w:left w:val="none" w:sz="0" w:space="0" w:color="auto"/>
                <w:bottom w:val="none" w:sz="0" w:space="0" w:color="auto"/>
                <w:right w:val="none" w:sz="0" w:space="0" w:color="auto"/>
              </w:divBdr>
            </w:div>
            <w:div w:id="1955867944">
              <w:marLeft w:val="0"/>
              <w:marRight w:val="0"/>
              <w:marTop w:val="0"/>
              <w:marBottom w:val="0"/>
              <w:divBdr>
                <w:top w:val="none" w:sz="0" w:space="0" w:color="auto"/>
                <w:left w:val="none" w:sz="0" w:space="0" w:color="auto"/>
                <w:bottom w:val="none" w:sz="0" w:space="0" w:color="auto"/>
                <w:right w:val="none" w:sz="0" w:space="0" w:color="auto"/>
              </w:divBdr>
            </w:div>
            <w:div w:id="1537888236">
              <w:marLeft w:val="0"/>
              <w:marRight w:val="0"/>
              <w:marTop w:val="0"/>
              <w:marBottom w:val="0"/>
              <w:divBdr>
                <w:top w:val="none" w:sz="0" w:space="0" w:color="auto"/>
                <w:left w:val="none" w:sz="0" w:space="0" w:color="auto"/>
                <w:bottom w:val="none" w:sz="0" w:space="0" w:color="auto"/>
                <w:right w:val="none" w:sz="0" w:space="0" w:color="auto"/>
              </w:divBdr>
            </w:div>
            <w:div w:id="1083798584">
              <w:marLeft w:val="0"/>
              <w:marRight w:val="0"/>
              <w:marTop w:val="0"/>
              <w:marBottom w:val="0"/>
              <w:divBdr>
                <w:top w:val="none" w:sz="0" w:space="0" w:color="auto"/>
                <w:left w:val="none" w:sz="0" w:space="0" w:color="auto"/>
                <w:bottom w:val="none" w:sz="0" w:space="0" w:color="auto"/>
                <w:right w:val="none" w:sz="0" w:space="0" w:color="auto"/>
              </w:divBdr>
            </w:div>
            <w:div w:id="1107853240">
              <w:marLeft w:val="0"/>
              <w:marRight w:val="0"/>
              <w:marTop w:val="0"/>
              <w:marBottom w:val="0"/>
              <w:divBdr>
                <w:top w:val="none" w:sz="0" w:space="0" w:color="auto"/>
                <w:left w:val="none" w:sz="0" w:space="0" w:color="auto"/>
                <w:bottom w:val="none" w:sz="0" w:space="0" w:color="auto"/>
                <w:right w:val="none" w:sz="0" w:space="0" w:color="auto"/>
              </w:divBdr>
            </w:div>
            <w:div w:id="1436366239">
              <w:marLeft w:val="0"/>
              <w:marRight w:val="0"/>
              <w:marTop w:val="0"/>
              <w:marBottom w:val="0"/>
              <w:divBdr>
                <w:top w:val="none" w:sz="0" w:space="0" w:color="auto"/>
                <w:left w:val="none" w:sz="0" w:space="0" w:color="auto"/>
                <w:bottom w:val="none" w:sz="0" w:space="0" w:color="auto"/>
                <w:right w:val="none" w:sz="0" w:space="0" w:color="auto"/>
              </w:divBdr>
            </w:div>
            <w:div w:id="456291640">
              <w:marLeft w:val="0"/>
              <w:marRight w:val="0"/>
              <w:marTop w:val="0"/>
              <w:marBottom w:val="0"/>
              <w:divBdr>
                <w:top w:val="none" w:sz="0" w:space="0" w:color="auto"/>
                <w:left w:val="none" w:sz="0" w:space="0" w:color="auto"/>
                <w:bottom w:val="none" w:sz="0" w:space="0" w:color="auto"/>
                <w:right w:val="none" w:sz="0" w:space="0" w:color="auto"/>
              </w:divBdr>
            </w:div>
            <w:div w:id="300116173">
              <w:marLeft w:val="0"/>
              <w:marRight w:val="0"/>
              <w:marTop w:val="0"/>
              <w:marBottom w:val="0"/>
              <w:divBdr>
                <w:top w:val="none" w:sz="0" w:space="0" w:color="auto"/>
                <w:left w:val="none" w:sz="0" w:space="0" w:color="auto"/>
                <w:bottom w:val="none" w:sz="0" w:space="0" w:color="auto"/>
                <w:right w:val="none" w:sz="0" w:space="0" w:color="auto"/>
              </w:divBdr>
            </w:div>
            <w:div w:id="917519811">
              <w:marLeft w:val="0"/>
              <w:marRight w:val="0"/>
              <w:marTop w:val="0"/>
              <w:marBottom w:val="0"/>
              <w:divBdr>
                <w:top w:val="none" w:sz="0" w:space="0" w:color="auto"/>
                <w:left w:val="none" w:sz="0" w:space="0" w:color="auto"/>
                <w:bottom w:val="none" w:sz="0" w:space="0" w:color="auto"/>
                <w:right w:val="none" w:sz="0" w:space="0" w:color="auto"/>
              </w:divBdr>
            </w:div>
            <w:div w:id="1781218339">
              <w:marLeft w:val="0"/>
              <w:marRight w:val="0"/>
              <w:marTop w:val="0"/>
              <w:marBottom w:val="0"/>
              <w:divBdr>
                <w:top w:val="none" w:sz="0" w:space="0" w:color="auto"/>
                <w:left w:val="none" w:sz="0" w:space="0" w:color="auto"/>
                <w:bottom w:val="none" w:sz="0" w:space="0" w:color="auto"/>
                <w:right w:val="none" w:sz="0" w:space="0" w:color="auto"/>
              </w:divBdr>
            </w:div>
            <w:div w:id="722364136">
              <w:marLeft w:val="0"/>
              <w:marRight w:val="0"/>
              <w:marTop w:val="0"/>
              <w:marBottom w:val="0"/>
              <w:divBdr>
                <w:top w:val="none" w:sz="0" w:space="0" w:color="auto"/>
                <w:left w:val="none" w:sz="0" w:space="0" w:color="auto"/>
                <w:bottom w:val="none" w:sz="0" w:space="0" w:color="auto"/>
                <w:right w:val="none" w:sz="0" w:space="0" w:color="auto"/>
              </w:divBdr>
            </w:div>
            <w:div w:id="2059935506">
              <w:marLeft w:val="0"/>
              <w:marRight w:val="0"/>
              <w:marTop w:val="0"/>
              <w:marBottom w:val="0"/>
              <w:divBdr>
                <w:top w:val="none" w:sz="0" w:space="0" w:color="auto"/>
                <w:left w:val="none" w:sz="0" w:space="0" w:color="auto"/>
                <w:bottom w:val="none" w:sz="0" w:space="0" w:color="auto"/>
                <w:right w:val="none" w:sz="0" w:space="0" w:color="auto"/>
              </w:divBdr>
            </w:div>
            <w:div w:id="152987375">
              <w:marLeft w:val="0"/>
              <w:marRight w:val="0"/>
              <w:marTop w:val="0"/>
              <w:marBottom w:val="0"/>
              <w:divBdr>
                <w:top w:val="none" w:sz="0" w:space="0" w:color="auto"/>
                <w:left w:val="none" w:sz="0" w:space="0" w:color="auto"/>
                <w:bottom w:val="none" w:sz="0" w:space="0" w:color="auto"/>
                <w:right w:val="none" w:sz="0" w:space="0" w:color="auto"/>
              </w:divBdr>
            </w:div>
            <w:div w:id="2097895059">
              <w:marLeft w:val="0"/>
              <w:marRight w:val="0"/>
              <w:marTop w:val="0"/>
              <w:marBottom w:val="0"/>
              <w:divBdr>
                <w:top w:val="none" w:sz="0" w:space="0" w:color="auto"/>
                <w:left w:val="none" w:sz="0" w:space="0" w:color="auto"/>
                <w:bottom w:val="none" w:sz="0" w:space="0" w:color="auto"/>
                <w:right w:val="none" w:sz="0" w:space="0" w:color="auto"/>
              </w:divBdr>
            </w:div>
            <w:div w:id="1989702876">
              <w:marLeft w:val="0"/>
              <w:marRight w:val="0"/>
              <w:marTop w:val="0"/>
              <w:marBottom w:val="0"/>
              <w:divBdr>
                <w:top w:val="none" w:sz="0" w:space="0" w:color="auto"/>
                <w:left w:val="none" w:sz="0" w:space="0" w:color="auto"/>
                <w:bottom w:val="none" w:sz="0" w:space="0" w:color="auto"/>
                <w:right w:val="none" w:sz="0" w:space="0" w:color="auto"/>
              </w:divBdr>
            </w:div>
            <w:div w:id="1440490710">
              <w:marLeft w:val="0"/>
              <w:marRight w:val="0"/>
              <w:marTop w:val="0"/>
              <w:marBottom w:val="0"/>
              <w:divBdr>
                <w:top w:val="none" w:sz="0" w:space="0" w:color="auto"/>
                <w:left w:val="none" w:sz="0" w:space="0" w:color="auto"/>
                <w:bottom w:val="none" w:sz="0" w:space="0" w:color="auto"/>
                <w:right w:val="none" w:sz="0" w:space="0" w:color="auto"/>
              </w:divBdr>
            </w:div>
            <w:div w:id="1067605851">
              <w:marLeft w:val="0"/>
              <w:marRight w:val="0"/>
              <w:marTop w:val="0"/>
              <w:marBottom w:val="0"/>
              <w:divBdr>
                <w:top w:val="none" w:sz="0" w:space="0" w:color="auto"/>
                <w:left w:val="none" w:sz="0" w:space="0" w:color="auto"/>
                <w:bottom w:val="none" w:sz="0" w:space="0" w:color="auto"/>
                <w:right w:val="none" w:sz="0" w:space="0" w:color="auto"/>
              </w:divBdr>
            </w:div>
            <w:div w:id="1200629195">
              <w:marLeft w:val="0"/>
              <w:marRight w:val="0"/>
              <w:marTop w:val="0"/>
              <w:marBottom w:val="0"/>
              <w:divBdr>
                <w:top w:val="none" w:sz="0" w:space="0" w:color="auto"/>
                <w:left w:val="none" w:sz="0" w:space="0" w:color="auto"/>
                <w:bottom w:val="none" w:sz="0" w:space="0" w:color="auto"/>
                <w:right w:val="none" w:sz="0" w:space="0" w:color="auto"/>
              </w:divBdr>
            </w:div>
            <w:div w:id="2131823176">
              <w:marLeft w:val="0"/>
              <w:marRight w:val="0"/>
              <w:marTop w:val="0"/>
              <w:marBottom w:val="0"/>
              <w:divBdr>
                <w:top w:val="none" w:sz="0" w:space="0" w:color="auto"/>
                <w:left w:val="none" w:sz="0" w:space="0" w:color="auto"/>
                <w:bottom w:val="none" w:sz="0" w:space="0" w:color="auto"/>
                <w:right w:val="none" w:sz="0" w:space="0" w:color="auto"/>
              </w:divBdr>
            </w:div>
            <w:div w:id="1804158066">
              <w:marLeft w:val="0"/>
              <w:marRight w:val="0"/>
              <w:marTop w:val="0"/>
              <w:marBottom w:val="0"/>
              <w:divBdr>
                <w:top w:val="none" w:sz="0" w:space="0" w:color="auto"/>
                <w:left w:val="none" w:sz="0" w:space="0" w:color="auto"/>
                <w:bottom w:val="none" w:sz="0" w:space="0" w:color="auto"/>
                <w:right w:val="none" w:sz="0" w:space="0" w:color="auto"/>
              </w:divBdr>
            </w:div>
            <w:div w:id="1567182680">
              <w:marLeft w:val="0"/>
              <w:marRight w:val="0"/>
              <w:marTop w:val="0"/>
              <w:marBottom w:val="0"/>
              <w:divBdr>
                <w:top w:val="none" w:sz="0" w:space="0" w:color="auto"/>
                <w:left w:val="none" w:sz="0" w:space="0" w:color="auto"/>
                <w:bottom w:val="none" w:sz="0" w:space="0" w:color="auto"/>
                <w:right w:val="none" w:sz="0" w:space="0" w:color="auto"/>
              </w:divBdr>
            </w:div>
            <w:div w:id="1882010492">
              <w:marLeft w:val="0"/>
              <w:marRight w:val="0"/>
              <w:marTop w:val="0"/>
              <w:marBottom w:val="0"/>
              <w:divBdr>
                <w:top w:val="none" w:sz="0" w:space="0" w:color="auto"/>
                <w:left w:val="none" w:sz="0" w:space="0" w:color="auto"/>
                <w:bottom w:val="none" w:sz="0" w:space="0" w:color="auto"/>
                <w:right w:val="none" w:sz="0" w:space="0" w:color="auto"/>
              </w:divBdr>
            </w:div>
            <w:div w:id="1179663605">
              <w:marLeft w:val="0"/>
              <w:marRight w:val="0"/>
              <w:marTop w:val="0"/>
              <w:marBottom w:val="0"/>
              <w:divBdr>
                <w:top w:val="none" w:sz="0" w:space="0" w:color="auto"/>
                <w:left w:val="none" w:sz="0" w:space="0" w:color="auto"/>
                <w:bottom w:val="none" w:sz="0" w:space="0" w:color="auto"/>
                <w:right w:val="none" w:sz="0" w:space="0" w:color="auto"/>
              </w:divBdr>
            </w:div>
            <w:div w:id="435758296">
              <w:marLeft w:val="0"/>
              <w:marRight w:val="0"/>
              <w:marTop w:val="0"/>
              <w:marBottom w:val="0"/>
              <w:divBdr>
                <w:top w:val="none" w:sz="0" w:space="0" w:color="auto"/>
                <w:left w:val="none" w:sz="0" w:space="0" w:color="auto"/>
                <w:bottom w:val="none" w:sz="0" w:space="0" w:color="auto"/>
                <w:right w:val="none" w:sz="0" w:space="0" w:color="auto"/>
              </w:divBdr>
            </w:div>
            <w:div w:id="158081300">
              <w:marLeft w:val="0"/>
              <w:marRight w:val="0"/>
              <w:marTop w:val="0"/>
              <w:marBottom w:val="0"/>
              <w:divBdr>
                <w:top w:val="none" w:sz="0" w:space="0" w:color="auto"/>
                <w:left w:val="none" w:sz="0" w:space="0" w:color="auto"/>
                <w:bottom w:val="none" w:sz="0" w:space="0" w:color="auto"/>
                <w:right w:val="none" w:sz="0" w:space="0" w:color="auto"/>
              </w:divBdr>
            </w:div>
            <w:div w:id="2140565023">
              <w:marLeft w:val="0"/>
              <w:marRight w:val="0"/>
              <w:marTop w:val="0"/>
              <w:marBottom w:val="0"/>
              <w:divBdr>
                <w:top w:val="none" w:sz="0" w:space="0" w:color="auto"/>
                <w:left w:val="none" w:sz="0" w:space="0" w:color="auto"/>
                <w:bottom w:val="none" w:sz="0" w:space="0" w:color="auto"/>
                <w:right w:val="none" w:sz="0" w:space="0" w:color="auto"/>
              </w:divBdr>
            </w:div>
            <w:div w:id="1151822947">
              <w:marLeft w:val="0"/>
              <w:marRight w:val="0"/>
              <w:marTop w:val="0"/>
              <w:marBottom w:val="0"/>
              <w:divBdr>
                <w:top w:val="none" w:sz="0" w:space="0" w:color="auto"/>
                <w:left w:val="none" w:sz="0" w:space="0" w:color="auto"/>
                <w:bottom w:val="none" w:sz="0" w:space="0" w:color="auto"/>
                <w:right w:val="none" w:sz="0" w:space="0" w:color="auto"/>
              </w:divBdr>
            </w:div>
            <w:div w:id="732388471">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211840835">
              <w:marLeft w:val="0"/>
              <w:marRight w:val="0"/>
              <w:marTop w:val="0"/>
              <w:marBottom w:val="0"/>
              <w:divBdr>
                <w:top w:val="none" w:sz="0" w:space="0" w:color="auto"/>
                <w:left w:val="none" w:sz="0" w:space="0" w:color="auto"/>
                <w:bottom w:val="none" w:sz="0" w:space="0" w:color="auto"/>
                <w:right w:val="none" w:sz="0" w:space="0" w:color="auto"/>
              </w:divBdr>
            </w:div>
            <w:div w:id="1650669207">
              <w:marLeft w:val="0"/>
              <w:marRight w:val="0"/>
              <w:marTop w:val="0"/>
              <w:marBottom w:val="0"/>
              <w:divBdr>
                <w:top w:val="none" w:sz="0" w:space="0" w:color="auto"/>
                <w:left w:val="none" w:sz="0" w:space="0" w:color="auto"/>
                <w:bottom w:val="none" w:sz="0" w:space="0" w:color="auto"/>
                <w:right w:val="none" w:sz="0" w:space="0" w:color="auto"/>
              </w:divBdr>
            </w:div>
            <w:div w:id="1614483425">
              <w:marLeft w:val="0"/>
              <w:marRight w:val="0"/>
              <w:marTop w:val="0"/>
              <w:marBottom w:val="0"/>
              <w:divBdr>
                <w:top w:val="none" w:sz="0" w:space="0" w:color="auto"/>
                <w:left w:val="none" w:sz="0" w:space="0" w:color="auto"/>
                <w:bottom w:val="none" w:sz="0" w:space="0" w:color="auto"/>
                <w:right w:val="none" w:sz="0" w:space="0" w:color="auto"/>
              </w:divBdr>
            </w:div>
            <w:div w:id="1067414829">
              <w:marLeft w:val="0"/>
              <w:marRight w:val="0"/>
              <w:marTop w:val="0"/>
              <w:marBottom w:val="0"/>
              <w:divBdr>
                <w:top w:val="none" w:sz="0" w:space="0" w:color="auto"/>
                <w:left w:val="none" w:sz="0" w:space="0" w:color="auto"/>
                <w:bottom w:val="none" w:sz="0" w:space="0" w:color="auto"/>
                <w:right w:val="none" w:sz="0" w:space="0" w:color="auto"/>
              </w:divBdr>
            </w:div>
            <w:div w:id="1834105418">
              <w:marLeft w:val="0"/>
              <w:marRight w:val="0"/>
              <w:marTop w:val="0"/>
              <w:marBottom w:val="0"/>
              <w:divBdr>
                <w:top w:val="none" w:sz="0" w:space="0" w:color="auto"/>
                <w:left w:val="none" w:sz="0" w:space="0" w:color="auto"/>
                <w:bottom w:val="none" w:sz="0" w:space="0" w:color="auto"/>
                <w:right w:val="none" w:sz="0" w:space="0" w:color="auto"/>
              </w:divBdr>
            </w:div>
            <w:div w:id="1169903344">
              <w:marLeft w:val="0"/>
              <w:marRight w:val="0"/>
              <w:marTop w:val="0"/>
              <w:marBottom w:val="0"/>
              <w:divBdr>
                <w:top w:val="none" w:sz="0" w:space="0" w:color="auto"/>
                <w:left w:val="none" w:sz="0" w:space="0" w:color="auto"/>
                <w:bottom w:val="none" w:sz="0" w:space="0" w:color="auto"/>
                <w:right w:val="none" w:sz="0" w:space="0" w:color="auto"/>
              </w:divBdr>
            </w:div>
            <w:div w:id="1653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066">
      <w:bodyDiv w:val="1"/>
      <w:marLeft w:val="0"/>
      <w:marRight w:val="0"/>
      <w:marTop w:val="0"/>
      <w:marBottom w:val="0"/>
      <w:divBdr>
        <w:top w:val="none" w:sz="0" w:space="0" w:color="auto"/>
        <w:left w:val="none" w:sz="0" w:space="0" w:color="auto"/>
        <w:bottom w:val="none" w:sz="0" w:space="0" w:color="auto"/>
        <w:right w:val="none" w:sz="0" w:space="0" w:color="auto"/>
      </w:divBdr>
      <w:divsChild>
        <w:div w:id="728261980">
          <w:marLeft w:val="0"/>
          <w:marRight w:val="0"/>
          <w:marTop w:val="0"/>
          <w:marBottom w:val="0"/>
          <w:divBdr>
            <w:top w:val="none" w:sz="0" w:space="0" w:color="auto"/>
            <w:left w:val="none" w:sz="0" w:space="0" w:color="auto"/>
            <w:bottom w:val="none" w:sz="0" w:space="0" w:color="auto"/>
            <w:right w:val="none" w:sz="0" w:space="0" w:color="auto"/>
          </w:divBdr>
          <w:divsChild>
            <w:div w:id="5401898">
              <w:marLeft w:val="0"/>
              <w:marRight w:val="0"/>
              <w:marTop w:val="0"/>
              <w:marBottom w:val="0"/>
              <w:divBdr>
                <w:top w:val="none" w:sz="0" w:space="0" w:color="auto"/>
                <w:left w:val="none" w:sz="0" w:space="0" w:color="auto"/>
                <w:bottom w:val="none" w:sz="0" w:space="0" w:color="auto"/>
                <w:right w:val="none" w:sz="0" w:space="0" w:color="auto"/>
              </w:divBdr>
            </w:div>
            <w:div w:id="19556736">
              <w:marLeft w:val="0"/>
              <w:marRight w:val="0"/>
              <w:marTop w:val="0"/>
              <w:marBottom w:val="0"/>
              <w:divBdr>
                <w:top w:val="none" w:sz="0" w:space="0" w:color="auto"/>
                <w:left w:val="none" w:sz="0" w:space="0" w:color="auto"/>
                <w:bottom w:val="none" w:sz="0" w:space="0" w:color="auto"/>
                <w:right w:val="none" w:sz="0" w:space="0" w:color="auto"/>
              </w:divBdr>
            </w:div>
            <w:div w:id="38937621">
              <w:marLeft w:val="0"/>
              <w:marRight w:val="0"/>
              <w:marTop w:val="0"/>
              <w:marBottom w:val="0"/>
              <w:divBdr>
                <w:top w:val="none" w:sz="0" w:space="0" w:color="auto"/>
                <w:left w:val="none" w:sz="0" w:space="0" w:color="auto"/>
                <w:bottom w:val="none" w:sz="0" w:space="0" w:color="auto"/>
                <w:right w:val="none" w:sz="0" w:space="0" w:color="auto"/>
              </w:divBdr>
            </w:div>
            <w:div w:id="81491459">
              <w:marLeft w:val="0"/>
              <w:marRight w:val="0"/>
              <w:marTop w:val="0"/>
              <w:marBottom w:val="0"/>
              <w:divBdr>
                <w:top w:val="none" w:sz="0" w:space="0" w:color="auto"/>
                <w:left w:val="none" w:sz="0" w:space="0" w:color="auto"/>
                <w:bottom w:val="none" w:sz="0" w:space="0" w:color="auto"/>
                <w:right w:val="none" w:sz="0" w:space="0" w:color="auto"/>
              </w:divBdr>
            </w:div>
            <w:div w:id="131607612">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232855040">
              <w:marLeft w:val="0"/>
              <w:marRight w:val="0"/>
              <w:marTop w:val="0"/>
              <w:marBottom w:val="0"/>
              <w:divBdr>
                <w:top w:val="none" w:sz="0" w:space="0" w:color="auto"/>
                <w:left w:val="none" w:sz="0" w:space="0" w:color="auto"/>
                <w:bottom w:val="none" w:sz="0" w:space="0" w:color="auto"/>
                <w:right w:val="none" w:sz="0" w:space="0" w:color="auto"/>
              </w:divBdr>
            </w:div>
            <w:div w:id="250746225">
              <w:marLeft w:val="0"/>
              <w:marRight w:val="0"/>
              <w:marTop w:val="0"/>
              <w:marBottom w:val="0"/>
              <w:divBdr>
                <w:top w:val="none" w:sz="0" w:space="0" w:color="auto"/>
                <w:left w:val="none" w:sz="0" w:space="0" w:color="auto"/>
                <w:bottom w:val="none" w:sz="0" w:space="0" w:color="auto"/>
                <w:right w:val="none" w:sz="0" w:space="0" w:color="auto"/>
              </w:divBdr>
            </w:div>
            <w:div w:id="259535166">
              <w:marLeft w:val="0"/>
              <w:marRight w:val="0"/>
              <w:marTop w:val="0"/>
              <w:marBottom w:val="0"/>
              <w:divBdr>
                <w:top w:val="none" w:sz="0" w:space="0" w:color="auto"/>
                <w:left w:val="none" w:sz="0" w:space="0" w:color="auto"/>
                <w:bottom w:val="none" w:sz="0" w:space="0" w:color="auto"/>
                <w:right w:val="none" w:sz="0" w:space="0" w:color="auto"/>
              </w:divBdr>
            </w:div>
            <w:div w:id="415518918">
              <w:marLeft w:val="0"/>
              <w:marRight w:val="0"/>
              <w:marTop w:val="0"/>
              <w:marBottom w:val="0"/>
              <w:divBdr>
                <w:top w:val="none" w:sz="0" w:space="0" w:color="auto"/>
                <w:left w:val="none" w:sz="0" w:space="0" w:color="auto"/>
                <w:bottom w:val="none" w:sz="0" w:space="0" w:color="auto"/>
                <w:right w:val="none" w:sz="0" w:space="0" w:color="auto"/>
              </w:divBdr>
            </w:div>
            <w:div w:id="418449731">
              <w:marLeft w:val="0"/>
              <w:marRight w:val="0"/>
              <w:marTop w:val="0"/>
              <w:marBottom w:val="0"/>
              <w:divBdr>
                <w:top w:val="none" w:sz="0" w:space="0" w:color="auto"/>
                <w:left w:val="none" w:sz="0" w:space="0" w:color="auto"/>
                <w:bottom w:val="none" w:sz="0" w:space="0" w:color="auto"/>
                <w:right w:val="none" w:sz="0" w:space="0" w:color="auto"/>
              </w:divBdr>
            </w:div>
            <w:div w:id="627080124">
              <w:marLeft w:val="0"/>
              <w:marRight w:val="0"/>
              <w:marTop w:val="0"/>
              <w:marBottom w:val="0"/>
              <w:divBdr>
                <w:top w:val="none" w:sz="0" w:space="0" w:color="auto"/>
                <w:left w:val="none" w:sz="0" w:space="0" w:color="auto"/>
                <w:bottom w:val="none" w:sz="0" w:space="0" w:color="auto"/>
                <w:right w:val="none" w:sz="0" w:space="0" w:color="auto"/>
              </w:divBdr>
            </w:div>
            <w:div w:id="644965737">
              <w:marLeft w:val="0"/>
              <w:marRight w:val="0"/>
              <w:marTop w:val="0"/>
              <w:marBottom w:val="0"/>
              <w:divBdr>
                <w:top w:val="none" w:sz="0" w:space="0" w:color="auto"/>
                <w:left w:val="none" w:sz="0" w:space="0" w:color="auto"/>
                <w:bottom w:val="none" w:sz="0" w:space="0" w:color="auto"/>
                <w:right w:val="none" w:sz="0" w:space="0" w:color="auto"/>
              </w:divBdr>
            </w:div>
            <w:div w:id="667371225">
              <w:marLeft w:val="0"/>
              <w:marRight w:val="0"/>
              <w:marTop w:val="0"/>
              <w:marBottom w:val="0"/>
              <w:divBdr>
                <w:top w:val="none" w:sz="0" w:space="0" w:color="auto"/>
                <w:left w:val="none" w:sz="0" w:space="0" w:color="auto"/>
                <w:bottom w:val="none" w:sz="0" w:space="0" w:color="auto"/>
                <w:right w:val="none" w:sz="0" w:space="0" w:color="auto"/>
              </w:divBdr>
            </w:div>
            <w:div w:id="674457048">
              <w:marLeft w:val="0"/>
              <w:marRight w:val="0"/>
              <w:marTop w:val="0"/>
              <w:marBottom w:val="0"/>
              <w:divBdr>
                <w:top w:val="none" w:sz="0" w:space="0" w:color="auto"/>
                <w:left w:val="none" w:sz="0" w:space="0" w:color="auto"/>
                <w:bottom w:val="none" w:sz="0" w:space="0" w:color="auto"/>
                <w:right w:val="none" w:sz="0" w:space="0" w:color="auto"/>
              </w:divBdr>
            </w:div>
            <w:div w:id="762383730">
              <w:marLeft w:val="0"/>
              <w:marRight w:val="0"/>
              <w:marTop w:val="0"/>
              <w:marBottom w:val="0"/>
              <w:divBdr>
                <w:top w:val="none" w:sz="0" w:space="0" w:color="auto"/>
                <w:left w:val="none" w:sz="0" w:space="0" w:color="auto"/>
                <w:bottom w:val="none" w:sz="0" w:space="0" w:color="auto"/>
                <w:right w:val="none" w:sz="0" w:space="0" w:color="auto"/>
              </w:divBdr>
            </w:div>
            <w:div w:id="775908808">
              <w:marLeft w:val="0"/>
              <w:marRight w:val="0"/>
              <w:marTop w:val="0"/>
              <w:marBottom w:val="0"/>
              <w:divBdr>
                <w:top w:val="none" w:sz="0" w:space="0" w:color="auto"/>
                <w:left w:val="none" w:sz="0" w:space="0" w:color="auto"/>
                <w:bottom w:val="none" w:sz="0" w:space="0" w:color="auto"/>
                <w:right w:val="none" w:sz="0" w:space="0" w:color="auto"/>
              </w:divBdr>
            </w:div>
            <w:div w:id="801119807">
              <w:marLeft w:val="0"/>
              <w:marRight w:val="0"/>
              <w:marTop w:val="0"/>
              <w:marBottom w:val="0"/>
              <w:divBdr>
                <w:top w:val="none" w:sz="0" w:space="0" w:color="auto"/>
                <w:left w:val="none" w:sz="0" w:space="0" w:color="auto"/>
                <w:bottom w:val="none" w:sz="0" w:space="0" w:color="auto"/>
                <w:right w:val="none" w:sz="0" w:space="0" w:color="auto"/>
              </w:divBdr>
            </w:div>
            <w:div w:id="805440232">
              <w:marLeft w:val="0"/>
              <w:marRight w:val="0"/>
              <w:marTop w:val="0"/>
              <w:marBottom w:val="0"/>
              <w:divBdr>
                <w:top w:val="none" w:sz="0" w:space="0" w:color="auto"/>
                <w:left w:val="none" w:sz="0" w:space="0" w:color="auto"/>
                <w:bottom w:val="none" w:sz="0" w:space="0" w:color="auto"/>
                <w:right w:val="none" w:sz="0" w:space="0" w:color="auto"/>
              </w:divBdr>
            </w:div>
            <w:div w:id="822240298">
              <w:marLeft w:val="0"/>
              <w:marRight w:val="0"/>
              <w:marTop w:val="0"/>
              <w:marBottom w:val="0"/>
              <w:divBdr>
                <w:top w:val="none" w:sz="0" w:space="0" w:color="auto"/>
                <w:left w:val="none" w:sz="0" w:space="0" w:color="auto"/>
                <w:bottom w:val="none" w:sz="0" w:space="0" w:color="auto"/>
                <w:right w:val="none" w:sz="0" w:space="0" w:color="auto"/>
              </w:divBdr>
            </w:div>
            <w:div w:id="904535335">
              <w:marLeft w:val="0"/>
              <w:marRight w:val="0"/>
              <w:marTop w:val="0"/>
              <w:marBottom w:val="0"/>
              <w:divBdr>
                <w:top w:val="none" w:sz="0" w:space="0" w:color="auto"/>
                <w:left w:val="none" w:sz="0" w:space="0" w:color="auto"/>
                <w:bottom w:val="none" w:sz="0" w:space="0" w:color="auto"/>
                <w:right w:val="none" w:sz="0" w:space="0" w:color="auto"/>
              </w:divBdr>
            </w:div>
            <w:div w:id="933199687">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 w:id="992298273">
              <w:marLeft w:val="0"/>
              <w:marRight w:val="0"/>
              <w:marTop w:val="0"/>
              <w:marBottom w:val="0"/>
              <w:divBdr>
                <w:top w:val="none" w:sz="0" w:space="0" w:color="auto"/>
                <w:left w:val="none" w:sz="0" w:space="0" w:color="auto"/>
                <w:bottom w:val="none" w:sz="0" w:space="0" w:color="auto"/>
                <w:right w:val="none" w:sz="0" w:space="0" w:color="auto"/>
              </w:divBdr>
            </w:div>
            <w:div w:id="1019117447">
              <w:marLeft w:val="0"/>
              <w:marRight w:val="0"/>
              <w:marTop w:val="0"/>
              <w:marBottom w:val="0"/>
              <w:divBdr>
                <w:top w:val="none" w:sz="0" w:space="0" w:color="auto"/>
                <w:left w:val="none" w:sz="0" w:space="0" w:color="auto"/>
                <w:bottom w:val="none" w:sz="0" w:space="0" w:color="auto"/>
                <w:right w:val="none" w:sz="0" w:space="0" w:color="auto"/>
              </w:divBdr>
            </w:div>
            <w:div w:id="1019426389">
              <w:marLeft w:val="0"/>
              <w:marRight w:val="0"/>
              <w:marTop w:val="0"/>
              <w:marBottom w:val="0"/>
              <w:divBdr>
                <w:top w:val="none" w:sz="0" w:space="0" w:color="auto"/>
                <w:left w:val="none" w:sz="0" w:space="0" w:color="auto"/>
                <w:bottom w:val="none" w:sz="0" w:space="0" w:color="auto"/>
                <w:right w:val="none" w:sz="0" w:space="0" w:color="auto"/>
              </w:divBdr>
            </w:div>
            <w:div w:id="1129518084">
              <w:marLeft w:val="0"/>
              <w:marRight w:val="0"/>
              <w:marTop w:val="0"/>
              <w:marBottom w:val="0"/>
              <w:divBdr>
                <w:top w:val="none" w:sz="0" w:space="0" w:color="auto"/>
                <w:left w:val="none" w:sz="0" w:space="0" w:color="auto"/>
                <w:bottom w:val="none" w:sz="0" w:space="0" w:color="auto"/>
                <w:right w:val="none" w:sz="0" w:space="0" w:color="auto"/>
              </w:divBdr>
            </w:div>
            <w:div w:id="1156218240">
              <w:marLeft w:val="0"/>
              <w:marRight w:val="0"/>
              <w:marTop w:val="0"/>
              <w:marBottom w:val="0"/>
              <w:divBdr>
                <w:top w:val="none" w:sz="0" w:space="0" w:color="auto"/>
                <w:left w:val="none" w:sz="0" w:space="0" w:color="auto"/>
                <w:bottom w:val="none" w:sz="0" w:space="0" w:color="auto"/>
                <w:right w:val="none" w:sz="0" w:space="0" w:color="auto"/>
              </w:divBdr>
            </w:div>
            <w:div w:id="1267227322">
              <w:marLeft w:val="0"/>
              <w:marRight w:val="0"/>
              <w:marTop w:val="0"/>
              <w:marBottom w:val="0"/>
              <w:divBdr>
                <w:top w:val="none" w:sz="0" w:space="0" w:color="auto"/>
                <w:left w:val="none" w:sz="0" w:space="0" w:color="auto"/>
                <w:bottom w:val="none" w:sz="0" w:space="0" w:color="auto"/>
                <w:right w:val="none" w:sz="0" w:space="0" w:color="auto"/>
              </w:divBdr>
            </w:div>
            <w:div w:id="1274433228">
              <w:marLeft w:val="0"/>
              <w:marRight w:val="0"/>
              <w:marTop w:val="0"/>
              <w:marBottom w:val="0"/>
              <w:divBdr>
                <w:top w:val="none" w:sz="0" w:space="0" w:color="auto"/>
                <w:left w:val="none" w:sz="0" w:space="0" w:color="auto"/>
                <w:bottom w:val="none" w:sz="0" w:space="0" w:color="auto"/>
                <w:right w:val="none" w:sz="0" w:space="0" w:color="auto"/>
              </w:divBdr>
            </w:div>
            <w:div w:id="1355811076">
              <w:marLeft w:val="0"/>
              <w:marRight w:val="0"/>
              <w:marTop w:val="0"/>
              <w:marBottom w:val="0"/>
              <w:divBdr>
                <w:top w:val="none" w:sz="0" w:space="0" w:color="auto"/>
                <w:left w:val="none" w:sz="0" w:space="0" w:color="auto"/>
                <w:bottom w:val="none" w:sz="0" w:space="0" w:color="auto"/>
                <w:right w:val="none" w:sz="0" w:space="0" w:color="auto"/>
              </w:divBdr>
            </w:div>
            <w:div w:id="1359624540">
              <w:marLeft w:val="0"/>
              <w:marRight w:val="0"/>
              <w:marTop w:val="0"/>
              <w:marBottom w:val="0"/>
              <w:divBdr>
                <w:top w:val="none" w:sz="0" w:space="0" w:color="auto"/>
                <w:left w:val="none" w:sz="0" w:space="0" w:color="auto"/>
                <w:bottom w:val="none" w:sz="0" w:space="0" w:color="auto"/>
                <w:right w:val="none" w:sz="0" w:space="0" w:color="auto"/>
              </w:divBdr>
            </w:div>
            <w:div w:id="1371102477">
              <w:marLeft w:val="0"/>
              <w:marRight w:val="0"/>
              <w:marTop w:val="0"/>
              <w:marBottom w:val="0"/>
              <w:divBdr>
                <w:top w:val="none" w:sz="0" w:space="0" w:color="auto"/>
                <w:left w:val="none" w:sz="0" w:space="0" w:color="auto"/>
                <w:bottom w:val="none" w:sz="0" w:space="0" w:color="auto"/>
                <w:right w:val="none" w:sz="0" w:space="0" w:color="auto"/>
              </w:divBdr>
            </w:div>
            <w:div w:id="1438015139">
              <w:marLeft w:val="0"/>
              <w:marRight w:val="0"/>
              <w:marTop w:val="0"/>
              <w:marBottom w:val="0"/>
              <w:divBdr>
                <w:top w:val="none" w:sz="0" w:space="0" w:color="auto"/>
                <w:left w:val="none" w:sz="0" w:space="0" w:color="auto"/>
                <w:bottom w:val="none" w:sz="0" w:space="0" w:color="auto"/>
                <w:right w:val="none" w:sz="0" w:space="0" w:color="auto"/>
              </w:divBdr>
            </w:div>
            <w:div w:id="1452940102">
              <w:marLeft w:val="0"/>
              <w:marRight w:val="0"/>
              <w:marTop w:val="0"/>
              <w:marBottom w:val="0"/>
              <w:divBdr>
                <w:top w:val="none" w:sz="0" w:space="0" w:color="auto"/>
                <w:left w:val="none" w:sz="0" w:space="0" w:color="auto"/>
                <w:bottom w:val="none" w:sz="0" w:space="0" w:color="auto"/>
                <w:right w:val="none" w:sz="0" w:space="0" w:color="auto"/>
              </w:divBdr>
            </w:div>
            <w:div w:id="1453209091">
              <w:marLeft w:val="0"/>
              <w:marRight w:val="0"/>
              <w:marTop w:val="0"/>
              <w:marBottom w:val="0"/>
              <w:divBdr>
                <w:top w:val="none" w:sz="0" w:space="0" w:color="auto"/>
                <w:left w:val="none" w:sz="0" w:space="0" w:color="auto"/>
                <w:bottom w:val="none" w:sz="0" w:space="0" w:color="auto"/>
                <w:right w:val="none" w:sz="0" w:space="0" w:color="auto"/>
              </w:divBdr>
            </w:div>
            <w:div w:id="1483303390">
              <w:marLeft w:val="0"/>
              <w:marRight w:val="0"/>
              <w:marTop w:val="0"/>
              <w:marBottom w:val="0"/>
              <w:divBdr>
                <w:top w:val="none" w:sz="0" w:space="0" w:color="auto"/>
                <w:left w:val="none" w:sz="0" w:space="0" w:color="auto"/>
                <w:bottom w:val="none" w:sz="0" w:space="0" w:color="auto"/>
                <w:right w:val="none" w:sz="0" w:space="0" w:color="auto"/>
              </w:divBdr>
            </w:div>
            <w:div w:id="1514803081">
              <w:marLeft w:val="0"/>
              <w:marRight w:val="0"/>
              <w:marTop w:val="0"/>
              <w:marBottom w:val="0"/>
              <w:divBdr>
                <w:top w:val="none" w:sz="0" w:space="0" w:color="auto"/>
                <w:left w:val="none" w:sz="0" w:space="0" w:color="auto"/>
                <w:bottom w:val="none" w:sz="0" w:space="0" w:color="auto"/>
                <w:right w:val="none" w:sz="0" w:space="0" w:color="auto"/>
              </w:divBdr>
            </w:div>
            <w:div w:id="1539122588">
              <w:marLeft w:val="0"/>
              <w:marRight w:val="0"/>
              <w:marTop w:val="0"/>
              <w:marBottom w:val="0"/>
              <w:divBdr>
                <w:top w:val="none" w:sz="0" w:space="0" w:color="auto"/>
                <w:left w:val="none" w:sz="0" w:space="0" w:color="auto"/>
                <w:bottom w:val="none" w:sz="0" w:space="0" w:color="auto"/>
                <w:right w:val="none" w:sz="0" w:space="0" w:color="auto"/>
              </w:divBdr>
            </w:div>
            <w:div w:id="1585020905">
              <w:marLeft w:val="0"/>
              <w:marRight w:val="0"/>
              <w:marTop w:val="0"/>
              <w:marBottom w:val="0"/>
              <w:divBdr>
                <w:top w:val="none" w:sz="0" w:space="0" w:color="auto"/>
                <w:left w:val="none" w:sz="0" w:space="0" w:color="auto"/>
                <w:bottom w:val="none" w:sz="0" w:space="0" w:color="auto"/>
                <w:right w:val="none" w:sz="0" w:space="0" w:color="auto"/>
              </w:divBdr>
            </w:div>
            <w:div w:id="1611860254">
              <w:marLeft w:val="0"/>
              <w:marRight w:val="0"/>
              <w:marTop w:val="0"/>
              <w:marBottom w:val="0"/>
              <w:divBdr>
                <w:top w:val="none" w:sz="0" w:space="0" w:color="auto"/>
                <w:left w:val="none" w:sz="0" w:space="0" w:color="auto"/>
                <w:bottom w:val="none" w:sz="0" w:space="0" w:color="auto"/>
                <w:right w:val="none" w:sz="0" w:space="0" w:color="auto"/>
              </w:divBdr>
            </w:div>
            <w:div w:id="1615290895">
              <w:marLeft w:val="0"/>
              <w:marRight w:val="0"/>
              <w:marTop w:val="0"/>
              <w:marBottom w:val="0"/>
              <w:divBdr>
                <w:top w:val="none" w:sz="0" w:space="0" w:color="auto"/>
                <w:left w:val="none" w:sz="0" w:space="0" w:color="auto"/>
                <w:bottom w:val="none" w:sz="0" w:space="0" w:color="auto"/>
                <w:right w:val="none" w:sz="0" w:space="0" w:color="auto"/>
              </w:divBdr>
            </w:div>
            <w:div w:id="1679235175">
              <w:marLeft w:val="0"/>
              <w:marRight w:val="0"/>
              <w:marTop w:val="0"/>
              <w:marBottom w:val="0"/>
              <w:divBdr>
                <w:top w:val="none" w:sz="0" w:space="0" w:color="auto"/>
                <w:left w:val="none" w:sz="0" w:space="0" w:color="auto"/>
                <w:bottom w:val="none" w:sz="0" w:space="0" w:color="auto"/>
                <w:right w:val="none" w:sz="0" w:space="0" w:color="auto"/>
              </w:divBdr>
            </w:div>
            <w:div w:id="1683970305">
              <w:marLeft w:val="0"/>
              <w:marRight w:val="0"/>
              <w:marTop w:val="0"/>
              <w:marBottom w:val="0"/>
              <w:divBdr>
                <w:top w:val="none" w:sz="0" w:space="0" w:color="auto"/>
                <w:left w:val="none" w:sz="0" w:space="0" w:color="auto"/>
                <w:bottom w:val="none" w:sz="0" w:space="0" w:color="auto"/>
                <w:right w:val="none" w:sz="0" w:space="0" w:color="auto"/>
              </w:divBdr>
            </w:div>
            <w:div w:id="1726374020">
              <w:marLeft w:val="0"/>
              <w:marRight w:val="0"/>
              <w:marTop w:val="0"/>
              <w:marBottom w:val="0"/>
              <w:divBdr>
                <w:top w:val="none" w:sz="0" w:space="0" w:color="auto"/>
                <w:left w:val="none" w:sz="0" w:space="0" w:color="auto"/>
                <w:bottom w:val="none" w:sz="0" w:space="0" w:color="auto"/>
                <w:right w:val="none" w:sz="0" w:space="0" w:color="auto"/>
              </w:divBdr>
            </w:div>
            <w:div w:id="1749616232">
              <w:marLeft w:val="0"/>
              <w:marRight w:val="0"/>
              <w:marTop w:val="0"/>
              <w:marBottom w:val="0"/>
              <w:divBdr>
                <w:top w:val="none" w:sz="0" w:space="0" w:color="auto"/>
                <w:left w:val="none" w:sz="0" w:space="0" w:color="auto"/>
                <w:bottom w:val="none" w:sz="0" w:space="0" w:color="auto"/>
                <w:right w:val="none" w:sz="0" w:space="0" w:color="auto"/>
              </w:divBdr>
            </w:div>
            <w:div w:id="1811439784">
              <w:marLeft w:val="0"/>
              <w:marRight w:val="0"/>
              <w:marTop w:val="0"/>
              <w:marBottom w:val="0"/>
              <w:divBdr>
                <w:top w:val="none" w:sz="0" w:space="0" w:color="auto"/>
                <w:left w:val="none" w:sz="0" w:space="0" w:color="auto"/>
                <w:bottom w:val="none" w:sz="0" w:space="0" w:color="auto"/>
                <w:right w:val="none" w:sz="0" w:space="0" w:color="auto"/>
              </w:divBdr>
            </w:div>
            <w:div w:id="1878853204">
              <w:marLeft w:val="0"/>
              <w:marRight w:val="0"/>
              <w:marTop w:val="0"/>
              <w:marBottom w:val="0"/>
              <w:divBdr>
                <w:top w:val="none" w:sz="0" w:space="0" w:color="auto"/>
                <w:left w:val="none" w:sz="0" w:space="0" w:color="auto"/>
                <w:bottom w:val="none" w:sz="0" w:space="0" w:color="auto"/>
                <w:right w:val="none" w:sz="0" w:space="0" w:color="auto"/>
              </w:divBdr>
            </w:div>
            <w:div w:id="2098087068">
              <w:marLeft w:val="0"/>
              <w:marRight w:val="0"/>
              <w:marTop w:val="0"/>
              <w:marBottom w:val="0"/>
              <w:divBdr>
                <w:top w:val="none" w:sz="0" w:space="0" w:color="auto"/>
                <w:left w:val="none" w:sz="0" w:space="0" w:color="auto"/>
                <w:bottom w:val="none" w:sz="0" w:space="0" w:color="auto"/>
                <w:right w:val="none" w:sz="0" w:space="0" w:color="auto"/>
              </w:divBdr>
            </w:div>
            <w:div w:id="2103991095">
              <w:marLeft w:val="0"/>
              <w:marRight w:val="0"/>
              <w:marTop w:val="0"/>
              <w:marBottom w:val="0"/>
              <w:divBdr>
                <w:top w:val="none" w:sz="0" w:space="0" w:color="auto"/>
                <w:left w:val="none" w:sz="0" w:space="0" w:color="auto"/>
                <w:bottom w:val="none" w:sz="0" w:space="0" w:color="auto"/>
                <w:right w:val="none" w:sz="0" w:space="0" w:color="auto"/>
              </w:divBdr>
            </w:div>
            <w:div w:id="2136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3434409">
      <w:bodyDiv w:val="1"/>
      <w:marLeft w:val="0"/>
      <w:marRight w:val="0"/>
      <w:marTop w:val="0"/>
      <w:marBottom w:val="0"/>
      <w:divBdr>
        <w:top w:val="none" w:sz="0" w:space="0" w:color="auto"/>
        <w:left w:val="none" w:sz="0" w:space="0" w:color="auto"/>
        <w:bottom w:val="none" w:sz="0" w:space="0" w:color="auto"/>
        <w:right w:val="none" w:sz="0" w:space="0" w:color="auto"/>
      </w:divBdr>
      <w:divsChild>
        <w:div w:id="1746800806">
          <w:marLeft w:val="0"/>
          <w:marRight w:val="0"/>
          <w:marTop w:val="0"/>
          <w:marBottom w:val="0"/>
          <w:divBdr>
            <w:top w:val="none" w:sz="0" w:space="0" w:color="auto"/>
            <w:left w:val="none" w:sz="0" w:space="0" w:color="auto"/>
            <w:bottom w:val="none" w:sz="0" w:space="0" w:color="auto"/>
            <w:right w:val="none" w:sz="0" w:space="0" w:color="auto"/>
          </w:divBdr>
          <w:divsChild>
            <w:div w:id="2124690294">
              <w:marLeft w:val="0"/>
              <w:marRight w:val="0"/>
              <w:marTop w:val="0"/>
              <w:marBottom w:val="0"/>
              <w:divBdr>
                <w:top w:val="none" w:sz="0" w:space="0" w:color="auto"/>
                <w:left w:val="none" w:sz="0" w:space="0" w:color="auto"/>
                <w:bottom w:val="none" w:sz="0" w:space="0" w:color="auto"/>
                <w:right w:val="none" w:sz="0" w:space="0" w:color="auto"/>
              </w:divBdr>
            </w:div>
            <w:div w:id="1323046621">
              <w:marLeft w:val="0"/>
              <w:marRight w:val="0"/>
              <w:marTop w:val="0"/>
              <w:marBottom w:val="0"/>
              <w:divBdr>
                <w:top w:val="none" w:sz="0" w:space="0" w:color="auto"/>
                <w:left w:val="none" w:sz="0" w:space="0" w:color="auto"/>
                <w:bottom w:val="none" w:sz="0" w:space="0" w:color="auto"/>
                <w:right w:val="none" w:sz="0" w:space="0" w:color="auto"/>
              </w:divBdr>
            </w:div>
            <w:div w:id="1023437319">
              <w:marLeft w:val="0"/>
              <w:marRight w:val="0"/>
              <w:marTop w:val="0"/>
              <w:marBottom w:val="0"/>
              <w:divBdr>
                <w:top w:val="none" w:sz="0" w:space="0" w:color="auto"/>
                <w:left w:val="none" w:sz="0" w:space="0" w:color="auto"/>
                <w:bottom w:val="none" w:sz="0" w:space="0" w:color="auto"/>
                <w:right w:val="none" w:sz="0" w:space="0" w:color="auto"/>
              </w:divBdr>
            </w:div>
            <w:div w:id="672728514">
              <w:marLeft w:val="0"/>
              <w:marRight w:val="0"/>
              <w:marTop w:val="0"/>
              <w:marBottom w:val="0"/>
              <w:divBdr>
                <w:top w:val="none" w:sz="0" w:space="0" w:color="auto"/>
                <w:left w:val="none" w:sz="0" w:space="0" w:color="auto"/>
                <w:bottom w:val="none" w:sz="0" w:space="0" w:color="auto"/>
                <w:right w:val="none" w:sz="0" w:space="0" w:color="auto"/>
              </w:divBdr>
            </w:div>
            <w:div w:id="1843621522">
              <w:marLeft w:val="0"/>
              <w:marRight w:val="0"/>
              <w:marTop w:val="0"/>
              <w:marBottom w:val="0"/>
              <w:divBdr>
                <w:top w:val="none" w:sz="0" w:space="0" w:color="auto"/>
                <w:left w:val="none" w:sz="0" w:space="0" w:color="auto"/>
                <w:bottom w:val="none" w:sz="0" w:space="0" w:color="auto"/>
                <w:right w:val="none" w:sz="0" w:space="0" w:color="auto"/>
              </w:divBdr>
            </w:div>
            <w:div w:id="2024017499">
              <w:marLeft w:val="0"/>
              <w:marRight w:val="0"/>
              <w:marTop w:val="0"/>
              <w:marBottom w:val="0"/>
              <w:divBdr>
                <w:top w:val="none" w:sz="0" w:space="0" w:color="auto"/>
                <w:left w:val="none" w:sz="0" w:space="0" w:color="auto"/>
                <w:bottom w:val="none" w:sz="0" w:space="0" w:color="auto"/>
                <w:right w:val="none" w:sz="0" w:space="0" w:color="auto"/>
              </w:divBdr>
            </w:div>
            <w:div w:id="1341548489">
              <w:marLeft w:val="0"/>
              <w:marRight w:val="0"/>
              <w:marTop w:val="0"/>
              <w:marBottom w:val="0"/>
              <w:divBdr>
                <w:top w:val="none" w:sz="0" w:space="0" w:color="auto"/>
                <w:left w:val="none" w:sz="0" w:space="0" w:color="auto"/>
                <w:bottom w:val="none" w:sz="0" w:space="0" w:color="auto"/>
                <w:right w:val="none" w:sz="0" w:space="0" w:color="auto"/>
              </w:divBdr>
            </w:div>
            <w:div w:id="560097563">
              <w:marLeft w:val="0"/>
              <w:marRight w:val="0"/>
              <w:marTop w:val="0"/>
              <w:marBottom w:val="0"/>
              <w:divBdr>
                <w:top w:val="none" w:sz="0" w:space="0" w:color="auto"/>
                <w:left w:val="none" w:sz="0" w:space="0" w:color="auto"/>
                <w:bottom w:val="none" w:sz="0" w:space="0" w:color="auto"/>
                <w:right w:val="none" w:sz="0" w:space="0" w:color="auto"/>
              </w:divBdr>
            </w:div>
            <w:div w:id="1399670421">
              <w:marLeft w:val="0"/>
              <w:marRight w:val="0"/>
              <w:marTop w:val="0"/>
              <w:marBottom w:val="0"/>
              <w:divBdr>
                <w:top w:val="none" w:sz="0" w:space="0" w:color="auto"/>
                <w:left w:val="none" w:sz="0" w:space="0" w:color="auto"/>
                <w:bottom w:val="none" w:sz="0" w:space="0" w:color="auto"/>
                <w:right w:val="none" w:sz="0" w:space="0" w:color="auto"/>
              </w:divBdr>
            </w:div>
            <w:div w:id="1401293332">
              <w:marLeft w:val="0"/>
              <w:marRight w:val="0"/>
              <w:marTop w:val="0"/>
              <w:marBottom w:val="0"/>
              <w:divBdr>
                <w:top w:val="none" w:sz="0" w:space="0" w:color="auto"/>
                <w:left w:val="none" w:sz="0" w:space="0" w:color="auto"/>
                <w:bottom w:val="none" w:sz="0" w:space="0" w:color="auto"/>
                <w:right w:val="none" w:sz="0" w:space="0" w:color="auto"/>
              </w:divBdr>
            </w:div>
            <w:div w:id="505557466">
              <w:marLeft w:val="0"/>
              <w:marRight w:val="0"/>
              <w:marTop w:val="0"/>
              <w:marBottom w:val="0"/>
              <w:divBdr>
                <w:top w:val="none" w:sz="0" w:space="0" w:color="auto"/>
                <w:left w:val="none" w:sz="0" w:space="0" w:color="auto"/>
                <w:bottom w:val="none" w:sz="0" w:space="0" w:color="auto"/>
                <w:right w:val="none" w:sz="0" w:space="0" w:color="auto"/>
              </w:divBdr>
            </w:div>
            <w:div w:id="502206908">
              <w:marLeft w:val="0"/>
              <w:marRight w:val="0"/>
              <w:marTop w:val="0"/>
              <w:marBottom w:val="0"/>
              <w:divBdr>
                <w:top w:val="none" w:sz="0" w:space="0" w:color="auto"/>
                <w:left w:val="none" w:sz="0" w:space="0" w:color="auto"/>
                <w:bottom w:val="none" w:sz="0" w:space="0" w:color="auto"/>
                <w:right w:val="none" w:sz="0" w:space="0" w:color="auto"/>
              </w:divBdr>
            </w:div>
            <w:div w:id="1785424446">
              <w:marLeft w:val="0"/>
              <w:marRight w:val="0"/>
              <w:marTop w:val="0"/>
              <w:marBottom w:val="0"/>
              <w:divBdr>
                <w:top w:val="none" w:sz="0" w:space="0" w:color="auto"/>
                <w:left w:val="none" w:sz="0" w:space="0" w:color="auto"/>
                <w:bottom w:val="none" w:sz="0" w:space="0" w:color="auto"/>
                <w:right w:val="none" w:sz="0" w:space="0" w:color="auto"/>
              </w:divBdr>
            </w:div>
            <w:div w:id="2071727236">
              <w:marLeft w:val="0"/>
              <w:marRight w:val="0"/>
              <w:marTop w:val="0"/>
              <w:marBottom w:val="0"/>
              <w:divBdr>
                <w:top w:val="none" w:sz="0" w:space="0" w:color="auto"/>
                <w:left w:val="none" w:sz="0" w:space="0" w:color="auto"/>
                <w:bottom w:val="none" w:sz="0" w:space="0" w:color="auto"/>
                <w:right w:val="none" w:sz="0" w:space="0" w:color="auto"/>
              </w:divBdr>
            </w:div>
            <w:div w:id="684668224">
              <w:marLeft w:val="0"/>
              <w:marRight w:val="0"/>
              <w:marTop w:val="0"/>
              <w:marBottom w:val="0"/>
              <w:divBdr>
                <w:top w:val="none" w:sz="0" w:space="0" w:color="auto"/>
                <w:left w:val="none" w:sz="0" w:space="0" w:color="auto"/>
                <w:bottom w:val="none" w:sz="0" w:space="0" w:color="auto"/>
                <w:right w:val="none" w:sz="0" w:space="0" w:color="auto"/>
              </w:divBdr>
            </w:div>
            <w:div w:id="2020161512">
              <w:marLeft w:val="0"/>
              <w:marRight w:val="0"/>
              <w:marTop w:val="0"/>
              <w:marBottom w:val="0"/>
              <w:divBdr>
                <w:top w:val="none" w:sz="0" w:space="0" w:color="auto"/>
                <w:left w:val="none" w:sz="0" w:space="0" w:color="auto"/>
                <w:bottom w:val="none" w:sz="0" w:space="0" w:color="auto"/>
                <w:right w:val="none" w:sz="0" w:space="0" w:color="auto"/>
              </w:divBdr>
            </w:div>
            <w:div w:id="1187062498">
              <w:marLeft w:val="0"/>
              <w:marRight w:val="0"/>
              <w:marTop w:val="0"/>
              <w:marBottom w:val="0"/>
              <w:divBdr>
                <w:top w:val="none" w:sz="0" w:space="0" w:color="auto"/>
                <w:left w:val="none" w:sz="0" w:space="0" w:color="auto"/>
                <w:bottom w:val="none" w:sz="0" w:space="0" w:color="auto"/>
                <w:right w:val="none" w:sz="0" w:space="0" w:color="auto"/>
              </w:divBdr>
            </w:div>
            <w:div w:id="1230578104">
              <w:marLeft w:val="0"/>
              <w:marRight w:val="0"/>
              <w:marTop w:val="0"/>
              <w:marBottom w:val="0"/>
              <w:divBdr>
                <w:top w:val="none" w:sz="0" w:space="0" w:color="auto"/>
                <w:left w:val="none" w:sz="0" w:space="0" w:color="auto"/>
                <w:bottom w:val="none" w:sz="0" w:space="0" w:color="auto"/>
                <w:right w:val="none" w:sz="0" w:space="0" w:color="auto"/>
              </w:divBdr>
            </w:div>
            <w:div w:id="823473333">
              <w:marLeft w:val="0"/>
              <w:marRight w:val="0"/>
              <w:marTop w:val="0"/>
              <w:marBottom w:val="0"/>
              <w:divBdr>
                <w:top w:val="none" w:sz="0" w:space="0" w:color="auto"/>
                <w:left w:val="none" w:sz="0" w:space="0" w:color="auto"/>
                <w:bottom w:val="none" w:sz="0" w:space="0" w:color="auto"/>
                <w:right w:val="none" w:sz="0" w:space="0" w:color="auto"/>
              </w:divBdr>
            </w:div>
            <w:div w:id="439841370">
              <w:marLeft w:val="0"/>
              <w:marRight w:val="0"/>
              <w:marTop w:val="0"/>
              <w:marBottom w:val="0"/>
              <w:divBdr>
                <w:top w:val="none" w:sz="0" w:space="0" w:color="auto"/>
                <w:left w:val="none" w:sz="0" w:space="0" w:color="auto"/>
                <w:bottom w:val="none" w:sz="0" w:space="0" w:color="auto"/>
                <w:right w:val="none" w:sz="0" w:space="0" w:color="auto"/>
              </w:divBdr>
            </w:div>
            <w:div w:id="440034599">
              <w:marLeft w:val="0"/>
              <w:marRight w:val="0"/>
              <w:marTop w:val="0"/>
              <w:marBottom w:val="0"/>
              <w:divBdr>
                <w:top w:val="none" w:sz="0" w:space="0" w:color="auto"/>
                <w:left w:val="none" w:sz="0" w:space="0" w:color="auto"/>
                <w:bottom w:val="none" w:sz="0" w:space="0" w:color="auto"/>
                <w:right w:val="none" w:sz="0" w:space="0" w:color="auto"/>
              </w:divBdr>
            </w:div>
            <w:div w:id="958024129">
              <w:marLeft w:val="0"/>
              <w:marRight w:val="0"/>
              <w:marTop w:val="0"/>
              <w:marBottom w:val="0"/>
              <w:divBdr>
                <w:top w:val="none" w:sz="0" w:space="0" w:color="auto"/>
                <w:left w:val="none" w:sz="0" w:space="0" w:color="auto"/>
                <w:bottom w:val="none" w:sz="0" w:space="0" w:color="auto"/>
                <w:right w:val="none" w:sz="0" w:space="0" w:color="auto"/>
              </w:divBdr>
            </w:div>
            <w:div w:id="304093752">
              <w:marLeft w:val="0"/>
              <w:marRight w:val="0"/>
              <w:marTop w:val="0"/>
              <w:marBottom w:val="0"/>
              <w:divBdr>
                <w:top w:val="none" w:sz="0" w:space="0" w:color="auto"/>
                <w:left w:val="none" w:sz="0" w:space="0" w:color="auto"/>
                <w:bottom w:val="none" w:sz="0" w:space="0" w:color="auto"/>
                <w:right w:val="none" w:sz="0" w:space="0" w:color="auto"/>
              </w:divBdr>
            </w:div>
            <w:div w:id="1419717203">
              <w:marLeft w:val="0"/>
              <w:marRight w:val="0"/>
              <w:marTop w:val="0"/>
              <w:marBottom w:val="0"/>
              <w:divBdr>
                <w:top w:val="none" w:sz="0" w:space="0" w:color="auto"/>
                <w:left w:val="none" w:sz="0" w:space="0" w:color="auto"/>
                <w:bottom w:val="none" w:sz="0" w:space="0" w:color="auto"/>
                <w:right w:val="none" w:sz="0" w:space="0" w:color="auto"/>
              </w:divBdr>
            </w:div>
            <w:div w:id="1244948898">
              <w:marLeft w:val="0"/>
              <w:marRight w:val="0"/>
              <w:marTop w:val="0"/>
              <w:marBottom w:val="0"/>
              <w:divBdr>
                <w:top w:val="none" w:sz="0" w:space="0" w:color="auto"/>
                <w:left w:val="none" w:sz="0" w:space="0" w:color="auto"/>
                <w:bottom w:val="none" w:sz="0" w:space="0" w:color="auto"/>
                <w:right w:val="none" w:sz="0" w:space="0" w:color="auto"/>
              </w:divBdr>
            </w:div>
            <w:div w:id="461002719">
              <w:marLeft w:val="0"/>
              <w:marRight w:val="0"/>
              <w:marTop w:val="0"/>
              <w:marBottom w:val="0"/>
              <w:divBdr>
                <w:top w:val="none" w:sz="0" w:space="0" w:color="auto"/>
                <w:left w:val="none" w:sz="0" w:space="0" w:color="auto"/>
                <w:bottom w:val="none" w:sz="0" w:space="0" w:color="auto"/>
                <w:right w:val="none" w:sz="0" w:space="0" w:color="auto"/>
              </w:divBdr>
            </w:div>
            <w:div w:id="383137042">
              <w:marLeft w:val="0"/>
              <w:marRight w:val="0"/>
              <w:marTop w:val="0"/>
              <w:marBottom w:val="0"/>
              <w:divBdr>
                <w:top w:val="none" w:sz="0" w:space="0" w:color="auto"/>
                <w:left w:val="none" w:sz="0" w:space="0" w:color="auto"/>
                <w:bottom w:val="none" w:sz="0" w:space="0" w:color="auto"/>
                <w:right w:val="none" w:sz="0" w:space="0" w:color="auto"/>
              </w:divBdr>
            </w:div>
            <w:div w:id="361366857">
              <w:marLeft w:val="0"/>
              <w:marRight w:val="0"/>
              <w:marTop w:val="0"/>
              <w:marBottom w:val="0"/>
              <w:divBdr>
                <w:top w:val="none" w:sz="0" w:space="0" w:color="auto"/>
                <w:left w:val="none" w:sz="0" w:space="0" w:color="auto"/>
                <w:bottom w:val="none" w:sz="0" w:space="0" w:color="auto"/>
                <w:right w:val="none" w:sz="0" w:space="0" w:color="auto"/>
              </w:divBdr>
            </w:div>
            <w:div w:id="1535576499">
              <w:marLeft w:val="0"/>
              <w:marRight w:val="0"/>
              <w:marTop w:val="0"/>
              <w:marBottom w:val="0"/>
              <w:divBdr>
                <w:top w:val="none" w:sz="0" w:space="0" w:color="auto"/>
                <w:left w:val="none" w:sz="0" w:space="0" w:color="auto"/>
                <w:bottom w:val="none" w:sz="0" w:space="0" w:color="auto"/>
                <w:right w:val="none" w:sz="0" w:space="0" w:color="auto"/>
              </w:divBdr>
            </w:div>
            <w:div w:id="652103345">
              <w:marLeft w:val="0"/>
              <w:marRight w:val="0"/>
              <w:marTop w:val="0"/>
              <w:marBottom w:val="0"/>
              <w:divBdr>
                <w:top w:val="none" w:sz="0" w:space="0" w:color="auto"/>
                <w:left w:val="none" w:sz="0" w:space="0" w:color="auto"/>
                <w:bottom w:val="none" w:sz="0" w:space="0" w:color="auto"/>
                <w:right w:val="none" w:sz="0" w:space="0" w:color="auto"/>
              </w:divBdr>
            </w:div>
            <w:div w:id="2140606031">
              <w:marLeft w:val="0"/>
              <w:marRight w:val="0"/>
              <w:marTop w:val="0"/>
              <w:marBottom w:val="0"/>
              <w:divBdr>
                <w:top w:val="none" w:sz="0" w:space="0" w:color="auto"/>
                <w:left w:val="none" w:sz="0" w:space="0" w:color="auto"/>
                <w:bottom w:val="none" w:sz="0" w:space="0" w:color="auto"/>
                <w:right w:val="none" w:sz="0" w:space="0" w:color="auto"/>
              </w:divBdr>
            </w:div>
            <w:div w:id="2104376913">
              <w:marLeft w:val="0"/>
              <w:marRight w:val="0"/>
              <w:marTop w:val="0"/>
              <w:marBottom w:val="0"/>
              <w:divBdr>
                <w:top w:val="none" w:sz="0" w:space="0" w:color="auto"/>
                <w:left w:val="none" w:sz="0" w:space="0" w:color="auto"/>
                <w:bottom w:val="none" w:sz="0" w:space="0" w:color="auto"/>
                <w:right w:val="none" w:sz="0" w:space="0" w:color="auto"/>
              </w:divBdr>
            </w:div>
            <w:div w:id="1077629269">
              <w:marLeft w:val="0"/>
              <w:marRight w:val="0"/>
              <w:marTop w:val="0"/>
              <w:marBottom w:val="0"/>
              <w:divBdr>
                <w:top w:val="none" w:sz="0" w:space="0" w:color="auto"/>
                <w:left w:val="none" w:sz="0" w:space="0" w:color="auto"/>
                <w:bottom w:val="none" w:sz="0" w:space="0" w:color="auto"/>
                <w:right w:val="none" w:sz="0" w:space="0" w:color="auto"/>
              </w:divBdr>
            </w:div>
            <w:div w:id="1080443170">
              <w:marLeft w:val="0"/>
              <w:marRight w:val="0"/>
              <w:marTop w:val="0"/>
              <w:marBottom w:val="0"/>
              <w:divBdr>
                <w:top w:val="none" w:sz="0" w:space="0" w:color="auto"/>
                <w:left w:val="none" w:sz="0" w:space="0" w:color="auto"/>
                <w:bottom w:val="none" w:sz="0" w:space="0" w:color="auto"/>
                <w:right w:val="none" w:sz="0" w:space="0" w:color="auto"/>
              </w:divBdr>
            </w:div>
            <w:div w:id="11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477">
      <w:bodyDiv w:val="1"/>
      <w:marLeft w:val="0"/>
      <w:marRight w:val="0"/>
      <w:marTop w:val="0"/>
      <w:marBottom w:val="0"/>
      <w:divBdr>
        <w:top w:val="none" w:sz="0" w:space="0" w:color="auto"/>
        <w:left w:val="none" w:sz="0" w:space="0" w:color="auto"/>
        <w:bottom w:val="none" w:sz="0" w:space="0" w:color="auto"/>
        <w:right w:val="none" w:sz="0" w:space="0" w:color="auto"/>
      </w:divBdr>
      <w:divsChild>
        <w:div w:id="517161646">
          <w:marLeft w:val="0"/>
          <w:marRight w:val="0"/>
          <w:marTop w:val="0"/>
          <w:marBottom w:val="0"/>
          <w:divBdr>
            <w:top w:val="none" w:sz="0" w:space="0" w:color="auto"/>
            <w:left w:val="none" w:sz="0" w:space="0" w:color="auto"/>
            <w:bottom w:val="none" w:sz="0" w:space="0" w:color="auto"/>
            <w:right w:val="none" w:sz="0" w:space="0" w:color="auto"/>
          </w:divBdr>
          <w:divsChild>
            <w:div w:id="23137515">
              <w:marLeft w:val="0"/>
              <w:marRight w:val="0"/>
              <w:marTop w:val="0"/>
              <w:marBottom w:val="0"/>
              <w:divBdr>
                <w:top w:val="none" w:sz="0" w:space="0" w:color="auto"/>
                <w:left w:val="none" w:sz="0" w:space="0" w:color="auto"/>
                <w:bottom w:val="none" w:sz="0" w:space="0" w:color="auto"/>
                <w:right w:val="none" w:sz="0" w:space="0" w:color="auto"/>
              </w:divBdr>
            </w:div>
            <w:div w:id="57558880">
              <w:marLeft w:val="0"/>
              <w:marRight w:val="0"/>
              <w:marTop w:val="0"/>
              <w:marBottom w:val="0"/>
              <w:divBdr>
                <w:top w:val="none" w:sz="0" w:space="0" w:color="auto"/>
                <w:left w:val="none" w:sz="0" w:space="0" w:color="auto"/>
                <w:bottom w:val="none" w:sz="0" w:space="0" w:color="auto"/>
                <w:right w:val="none" w:sz="0" w:space="0" w:color="auto"/>
              </w:divBdr>
            </w:div>
            <w:div w:id="59982798">
              <w:marLeft w:val="0"/>
              <w:marRight w:val="0"/>
              <w:marTop w:val="0"/>
              <w:marBottom w:val="0"/>
              <w:divBdr>
                <w:top w:val="none" w:sz="0" w:space="0" w:color="auto"/>
                <w:left w:val="none" w:sz="0" w:space="0" w:color="auto"/>
                <w:bottom w:val="none" w:sz="0" w:space="0" w:color="auto"/>
                <w:right w:val="none" w:sz="0" w:space="0" w:color="auto"/>
              </w:divBdr>
            </w:div>
            <w:div w:id="64033069">
              <w:marLeft w:val="0"/>
              <w:marRight w:val="0"/>
              <w:marTop w:val="0"/>
              <w:marBottom w:val="0"/>
              <w:divBdr>
                <w:top w:val="none" w:sz="0" w:space="0" w:color="auto"/>
                <w:left w:val="none" w:sz="0" w:space="0" w:color="auto"/>
                <w:bottom w:val="none" w:sz="0" w:space="0" w:color="auto"/>
                <w:right w:val="none" w:sz="0" w:space="0" w:color="auto"/>
              </w:divBdr>
            </w:div>
            <w:div w:id="108010758">
              <w:marLeft w:val="0"/>
              <w:marRight w:val="0"/>
              <w:marTop w:val="0"/>
              <w:marBottom w:val="0"/>
              <w:divBdr>
                <w:top w:val="none" w:sz="0" w:space="0" w:color="auto"/>
                <w:left w:val="none" w:sz="0" w:space="0" w:color="auto"/>
                <w:bottom w:val="none" w:sz="0" w:space="0" w:color="auto"/>
                <w:right w:val="none" w:sz="0" w:space="0" w:color="auto"/>
              </w:divBdr>
            </w:div>
            <w:div w:id="115490020">
              <w:marLeft w:val="0"/>
              <w:marRight w:val="0"/>
              <w:marTop w:val="0"/>
              <w:marBottom w:val="0"/>
              <w:divBdr>
                <w:top w:val="none" w:sz="0" w:space="0" w:color="auto"/>
                <w:left w:val="none" w:sz="0" w:space="0" w:color="auto"/>
                <w:bottom w:val="none" w:sz="0" w:space="0" w:color="auto"/>
                <w:right w:val="none" w:sz="0" w:space="0" w:color="auto"/>
              </w:divBdr>
            </w:div>
            <w:div w:id="207187191">
              <w:marLeft w:val="0"/>
              <w:marRight w:val="0"/>
              <w:marTop w:val="0"/>
              <w:marBottom w:val="0"/>
              <w:divBdr>
                <w:top w:val="none" w:sz="0" w:space="0" w:color="auto"/>
                <w:left w:val="none" w:sz="0" w:space="0" w:color="auto"/>
                <w:bottom w:val="none" w:sz="0" w:space="0" w:color="auto"/>
                <w:right w:val="none" w:sz="0" w:space="0" w:color="auto"/>
              </w:divBdr>
            </w:div>
            <w:div w:id="207374539">
              <w:marLeft w:val="0"/>
              <w:marRight w:val="0"/>
              <w:marTop w:val="0"/>
              <w:marBottom w:val="0"/>
              <w:divBdr>
                <w:top w:val="none" w:sz="0" w:space="0" w:color="auto"/>
                <w:left w:val="none" w:sz="0" w:space="0" w:color="auto"/>
                <w:bottom w:val="none" w:sz="0" w:space="0" w:color="auto"/>
                <w:right w:val="none" w:sz="0" w:space="0" w:color="auto"/>
              </w:divBdr>
            </w:div>
            <w:div w:id="256327503">
              <w:marLeft w:val="0"/>
              <w:marRight w:val="0"/>
              <w:marTop w:val="0"/>
              <w:marBottom w:val="0"/>
              <w:divBdr>
                <w:top w:val="none" w:sz="0" w:space="0" w:color="auto"/>
                <w:left w:val="none" w:sz="0" w:space="0" w:color="auto"/>
                <w:bottom w:val="none" w:sz="0" w:space="0" w:color="auto"/>
                <w:right w:val="none" w:sz="0" w:space="0" w:color="auto"/>
              </w:divBdr>
            </w:div>
            <w:div w:id="271594580">
              <w:marLeft w:val="0"/>
              <w:marRight w:val="0"/>
              <w:marTop w:val="0"/>
              <w:marBottom w:val="0"/>
              <w:divBdr>
                <w:top w:val="none" w:sz="0" w:space="0" w:color="auto"/>
                <w:left w:val="none" w:sz="0" w:space="0" w:color="auto"/>
                <w:bottom w:val="none" w:sz="0" w:space="0" w:color="auto"/>
                <w:right w:val="none" w:sz="0" w:space="0" w:color="auto"/>
              </w:divBdr>
            </w:div>
            <w:div w:id="330374003">
              <w:marLeft w:val="0"/>
              <w:marRight w:val="0"/>
              <w:marTop w:val="0"/>
              <w:marBottom w:val="0"/>
              <w:divBdr>
                <w:top w:val="none" w:sz="0" w:space="0" w:color="auto"/>
                <w:left w:val="none" w:sz="0" w:space="0" w:color="auto"/>
                <w:bottom w:val="none" w:sz="0" w:space="0" w:color="auto"/>
                <w:right w:val="none" w:sz="0" w:space="0" w:color="auto"/>
              </w:divBdr>
            </w:div>
            <w:div w:id="385614577">
              <w:marLeft w:val="0"/>
              <w:marRight w:val="0"/>
              <w:marTop w:val="0"/>
              <w:marBottom w:val="0"/>
              <w:divBdr>
                <w:top w:val="none" w:sz="0" w:space="0" w:color="auto"/>
                <w:left w:val="none" w:sz="0" w:space="0" w:color="auto"/>
                <w:bottom w:val="none" w:sz="0" w:space="0" w:color="auto"/>
                <w:right w:val="none" w:sz="0" w:space="0" w:color="auto"/>
              </w:divBdr>
            </w:div>
            <w:div w:id="400561525">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 w:id="427849832">
              <w:marLeft w:val="0"/>
              <w:marRight w:val="0"/>
              <w:marTop w:val="0"/>
              <w:marBottom w:val="0"/>
              <w:divBdr>
                <w:top w:val="none" w:sz="0" w:space="0" w:color="auto"/>
                <w:left w:val="none" w:sz="0" w:space="0" w:color="auto"/>
                <w:bottom w:val="none" w:sz="0" w:space="0" w:color="auto"/>
                <w:right w:val="none" w:sz="0" w:space="0" w:color="auto"/>
              </w:divBdr>
            </w:div>
            <w:div w:id="438261617">
              <w:marLeft w:val="0"/>
              <w:marRight w:val="0"/>
              <w:marTop w:val="0"/>
              <w:marBottom w:val="0"/>
              <w:divBdr>
                <w:top w:val="none" w:sz="0" w:space="0" w:color="auto"/>
                <w:left w:val="none" w:sz="0" w:space="0" w:color="auto"/>
                <w:bottom w:val="none" w:sz="0" w:space="0" w:color="auto"/>
                <w:right w:val="none" w:sz="0" w:space="0" w:color="auto"/>
              </w:divBdr>
            </w:div>
            <w:div w:id="447428427">
              <w:marLeft w:val="0"/>
              <w:marRight w:val="0"/>
              <w:marTop w:val="0"/>
              <w:marBottom w:val="0"/>
              <w:divBdr>
                <w:top w:val="none" w:sz="0" w:space="0" w:color="auto"/>
                <w:left w:val="none" w:sz="0" w:space="0" w:color="auto"/>
                <w:bottom w:val="none" w:sz="0" w:space="0" w:color="auto"/>
                <w:right w:val="none" w:sz="0" w:space="0" w:color="auto"/>
              </w:divBdr>
            </w:div>
            <w:div w:id="453140783">
              <w:marLeft w:val="0"/>
              <w:marRight w:val="0"/>
              <w:marTop w:val="0"/>
              <w:marBottom w:val="0"/>
              <w:divBdr>
                <w:top w:val="none" w:sz="0" w:space="0" w:color="auto"/>
                <w:left w:val="none" w:sz="0" w:space="0" w:color="auto"/>
                <w:bottom w:val="none" w:sz="0" w:space="0" w:color="auto"/>
                <w:right w:val="none" w:sz="0" w:space="0" w:color="auto"/>
              </w:divBdr>
            </w:div>
            <w:div w:id="551355889">
              <w:marLeft w:val="0"/>
              <w:marRight w:val="0"/>
              <w:marTop w:val="0"/>
              <w:marBottom w:val="0"/>
              <w:divBdr>
                <w:top w:val="none" w:sz="0" w:space="0" w:color="auto"/>
                <w:left w:val="none" w:sz="0" w:space="0" w:color="auto"/>
                <w:bottom w:val="none" w:sz="0" w:space="0" w:color="auto"/>
                <w:right w:val="none" w:sz="0" w:space="0" w:color="auto"/>
              </w:divBdr>
            </w:div>
            <w:div w:id="603197896">
              <w:marLeft w:val="0"/>
              <w:marRight w:val="0"/>
              <w:marTop w:val="0"/>
              <w:marBottom w:val="0"/>
              <w:divBdr>
                <w:top w:val="none" w:sz="0" w:space="0" w:color="auto"/>
                <w:left w:val="none" w:sz="0" w:space="0" w:color="auto"/>
                <w:bottom w:val="none" w:sz="0" w:space="0" w:color="auto"/>
                <w:right w:val="none" w:sz="0" w:space="0" w:color="auto"/>
              </w:divBdr>
            </w:div>
            <w:div w:id="635575026">
              <w:marLeft w:val="0"/>
              <w:marRight w:val="0"/>
              <w:marTop w:val="0"/>
              <w:marBottom w:val="0"/>
              <w:divBdr>
                <w:top w:val="none" w:sz="0" w:space="0" w:color="auto"/>
                <w:left w:val="none" w:sz="0" w:space="0" w:color="auto"/>
                <w:bottom w:val="none" w:sz="0" w:space="0" w:color="auto"/>
                <w:right w:val="none" w:sz="0" w:space="0" w:color="auto"/>
              </w:divBdr>
            </w:div>
            <w:div w:id="669215375">
              <w:marLeft w:val="0"/>
              <w:marRight w:val="0"/>
              <w:marTop w:val="0"/>
              <w:marBottom w:val="0"/>
              <w:divBdr>
                <w:top w:val="none" w:sz="0" w:space="0" w:color="auto"/>
                <w:left w:val="none" w:sz="0" w:space="0" w:color="auto"/>
                <w:bottom w:val="none" w:sz="0" w:space="0" w:color="auto"/>
                <w:right w:val="none" w:sz="0" w:space="0" w:color="auto"/>
              </w:divBdr>
            </w:div>
            <w:div w:id="696125044">
              <w:marLeft w:val="0"/>
              <w:marRight w:val="0"/>
              <w:marTop w:val="0"/>
              <w:marBottom w:val="0"/>
              <w:divBdr>
                <w:top w:val="none" w:sz="0" w:space="0" w:color="auto"/>
                <w:left w:val="none" w:sz="0" w:space="0" w:color="auto"/>
                <w:bottom w:val="none" w:sz="0" w:space="0" w:color="auto"/>
                <w:right w:val="none" w:sz="0" w:space="0" w:color="auto"/>
              </w:divBdr>
            </w:div>
            <w:div w:id="711535279">
              <w:marLeft w:val="0"/>
              <w:marRight w:val="0"/>
              <w:marTop w:val="0"/>
              <w:marBottom w:val="0"/>
              <w:divBdr>
                <w:top w:val="none" w:sz="0" w:space="0" w:color="auto"/>
                <w:left w:val="none" w:sz="0" w:space="0" w:color="auto"/>
                <w:bottom w:val="none" w:sz="0" w:space="0" w:color="auto"/>
                <w:right w:val="none" w:sz="0" w:space="0" w:color="auto"/>
              </w:divBdr>
            </w:div>
            <w:div w:id="735981731">
              <w:marLeft w:val="0"/>
              <w:marRight w:val="0"/>
              <w:marTop w:val="0"/>
              <w:marBottom w:val="0"/>
              <w:divBdr>
                <w:top w:val="none" w:sz="0" w:space="0" w:color="auto"/>
                <w:left w:val="none" w:sz="0" w:space="0" w:color="auto"/>
                <w:bottom w:val="none" w:sz="0" w:space="0" w:color="auto"/>
                <w:right w:val="none" w:sz="0" w:space="0" w:color="auto"/>
              </w:divBdr>
            </w:div>
            <w:div w:id="824325080">
              <w:marLeft w:val="0"/>
              <w:marRight w:val="0"/>
              <w:marTop w:val="0"/>
              <w:marBottom w:val="0"/>
              <w:divBdr>
                <w:top w:val="none" w:sz="0" w:space="0" w:color="auto"/>
                <w:left w:val="none" w:sz="0" w:space="0" w:color="auto"/>
                <w:bottom w:val="none" w:sz="0" w:space="0" w:color="auto"/>
                <w:right w:val="none" w:sz="0" w:space="0" w:color="auto"/>
              </w:divBdr>
            </w:div>
            <w:div w:id="891886011">
              <w:marLeft w:val="0"/>
              <w:marRight w:val="0"/>
              <w:marTop w:val="0"/>
              <w:marBottom w:val="0"/>
              <w:divBdr>
                <w:top w:val="none" w:sz="0" w:space="0" w:color="auto"/>
                <w:left w:val="none" w:sz="0" w:space="0" w:color="auto"/>
                <w:bottom w:val="none" w:sz="0" w:space="0" w:color="auto"/>
                <w:right w:val="none" w:sz="0" w:space="0" w:color="auto"/>
              </w:divBdr>
            </w:div>
            <w:div w:id="906695234">
              <w:marLeft w:val="0"/>
              <w:marRight w:val="0"/>
              <w:marTop w:val="0"/>
              <w:marBottom w:val="0"/>
              <w:divBdr>
                <w:top w:val="none" w:sz="0" w:space="0" w:color="auto"/>
                <w:left w:val="none" w:sz="0" w:space="0" w:color="auto"/>
                <w:bottom w:val="none" w:sz="0" w:space="0" w:color="auto"/>
                <w:right w:val="none" w:sz="0" w:space="0" w:color="auto"/>
              </w:divBdr>
            </w:div>
            <w:div w:id="952129219">
              <w:marLeft w:val="0"/>
              <w:marRight w:val="0"/>
              <w:marTop w:val="0"/>
              <w:marBottom w:val="0"/>
              <w:divBdr>
                <w:top w:val="none" w:sz="0" w:space="0" w:color="auto"/>
                <w:left w:val="none" w:sz="0" w:space="0" w:color="auto"/>
                <w:bottom w:val="none" w:sz="0" w:space="0" w:color="auto"/>
                <w:right w:val="none" w:sz="0" w:space="0" w:color="auto"/>
              </w:divBdr>
            </w:div>
            <w:div w:id="956254357">
              <w:marLeft w:val="0"/>
              <w:marRight w:val="0"/>
              <w:marTop w:val="0"/>
              <w:marBottom w:val="0"/>
              <w:divBdr>
                <w:top w:val="none" w:sz="0" w:space="0" w:color="auto"/>
                <w:left w:val="none" w:sz="0" w:space="0" w:color="auto"/>
                <w:bottom w:val="none" w:sz="0" w:space="0" w:color="auto"/>
                <w:right w:val="none" w:sz="0" w:space="0" w:color="auto"/>
              </w:divBdr>
            </w:div>
            <w:div w:id="1017467067">
              <w:marLeft w:val="0"/>
              <w:marRight w:val="0"/>
              <w:marTop w:val="0"/>
              <w:marBottom w:val="0"/>
              <w:divBdr>
                <w:top w:val="none" w:sz="0" w:space="0" w:color="auto"/>
                <w:left w:val="none" w:sz="0" w:space="0" w:color="auto"/>
                <w:bottom w:val="none" w:sz="0" w:space="0" w:color="auto"/>
                <w:right w:val="none" w:sz="0" w:space="0" w:color="auto"/>
              </w:divBdr>
            </w:div>
            <w:div w:id="1042359940">
              <w:marLeft w:val="0"/>
              <w:marRight w:val="0"/>
              <w:marTop w:val="0"/>
              <w:marBottom w:val="0"/>
              <w:divBdr>
                <w:top w:val="none" w:sz="0" w:space="0" w:color="auto"/>
                <w:left w:val="none" w:sz="0" w:space="0" w:color="auto"/>
                <w:bottom w:val="none" w:sz="0" w:space="0" w:color="auto"/>
                <w:right w:val="none" w:sz="0" w:space="0" w:color="auto"/>
              </w:divBdr>
            </w:div>
            <w:div w:id="1052074175">
              <w:marLeft w:val="0"/>
              <w:marRight w:val="0"/>
              <w:marTop w:val="0"/>
              <w:marBottom w:val="0"/>
              <w:divBdr>
                <w:top w:val="none" w:sz="0" w:space="0" w:color="auto"/>
                <w:left w:val="none" w:sz="0" w:space="0" w:color="auto"/>
                <w:bottom w:val="none" w:sz="0" w:space="0" w:color="auto"/>
                <w:right w:val="none" w:sz="0" w:space="0" w:color="auto"/>
              </w:divBdr>
            </w:div>
            <w:div w:id="1073552683">
              <w:marLeft w:val="0"/>
              <w:marRight w:val="0"/>
              <w:marTop w:val="0"/>
              <w:marBottom w:val="0"/>
              <w:divBdr>
                <w:top w:val="none" w:sz="0" w:space="0" w:color="auto"/>
                <w:left w:val="none" w:sz="0" w:space="0" w:color="auto"/>
                <w:bottom w:val="none" w:sz="0" w:space="0" w:color="auto"/>
                <w:right w:val="none" w:sz="0" w:space="0" w:color="auto"/>
              </w:divBdr>
            </w:div>
            <w:div w:id="1077703553">
              <w:marLeft w:val="0"/>
              <w:marRight w:val="0"/>
              <w:marTop w:val="0"/>
              <w:marBottom w:val="0"/>
              <w:divBdr>
                <w:top w:val="none" w:sz="0" w:space="0" w:color="auto"/>
                <w:left w:val="none" w:sz="0" w:space="0" w:color="auto"/>
                <w:bottom w:val="none" w:sz="0" w:space="0" w:color="auto"/>
                <w:right w:val="none" w:sz="0" w:space="0" w:color="auto"/>
              </w:divBdr>
            </w:div>
            <w:div w:id="1082141667">
              <w:marLeft w:val="0"/>
              <w:marRight w:val="0"/>
              <w:marTop w:val="0"/>
              <w:marBottom w:val="0"/>
              <w:divBdr>
                <w:top w:val="none" w:sz="0" w:space="0" w:color="auto"/>
                <w:left w:val="none" w:sz="0" w:space="0" w:color="auto"/>
                <w:bottom w:val="none" w:sz="0" w:space="0" w:color="auto"/>
                <w:right w:val="none" w:sz="0" w:space="0" w:color="auto"/>
              </w:divBdr>
            </w:div>
            <w:div w:id="1110780772">
              <w:marLeft w:val="0"/>
              <w:marRight w:val="0"/>
              <w:marTop w:val="0"/>
              <w:marBottom w:val="0"/>
              <w:divBdr>
                <w:top w:val="none" w:sz="0" w:space="0" w:color="auto"/>
                <w:left w:val="none" w:sz="0" w:space="0" w:color="auto"/>
                <w:bottom w:val="none" w:sz="0" w:space="0" w:color="auto"/>
                <w:right w:val="none" w:sz="0" w:space="0" w:color="auto"/>
              </w:divBdr>
            </w:div>
            <w:div w:id="1119449988">
              <w:marLeft w:val="0"/>
              <w:marRight w:val="0"/>
              <w:marTop w:val="0"/>
              <w:marBottom w:val="0"/>
              <w:divBdr>
                <w:top w:val="none" w:sz="0" w:space="0" w:color="auto"/>
                <w:left w:val="none" w:sz="0" w:space="0" w:color="auto"/>
                <w:bottom w:val="none" w:sz="0" w:space="0" w:color="auto"/>
                <w:right w:val="none" w:sz="0" w:space="0" w:color="auto"/>
              </w:divBdr>
            </w:div>
            <w:div w:id="1123157461">
              <w:marLeft w:val="0"/>
              <w:marRight w:val="0"/>
              <w:marTop w:val="0"/>
              <w:marBottom w:val="0"/>
              <w:divBdr>
                <w:top w:val="none" w:sz="0" w:space="0" w:color="auto"/>
                <w:left w:val="none" w:sz="0" w:space="0" w:color="auto"/>
                <w:bottom w:val="none" w:sz="0" w:space="0" w:color="auto"/>
                <w:right w:val="none" w:sz="0" w:space="0" w:color="auto"/>
              </w:divBdr>
            </w:div>
            <w:div w:id="1216237588">
              <w:marLeft w:val="0"/>
              <w:marRight w:val="0"/>
              <w:marTop w:val="0"/>
              <w:marBottom w:val="0"/>
              <w:divBdr>
                <w:top w:val="none" w:sz="0" w:space="0" w:color="auto"/>
                <w:left w:val="none" w:sz="0" w:space="0" w:color="auto"/>
                <w:bottom w:val="none" w:sz="0" w:space="0" w:color="auto"/>
                <w:right w:val="none" w:sz="0" w:space="0" w:color="auto"/>
              </w:divBdr>
            </w:div>
            <w:div w:id="1411735066">
              <w:marLeft w:val="0"/>
              <w:marRight w:val="0"/>
              <w:marTop w:val="0"/>
              <w:marBottom w:val="0"/>
              <w:divBdr>
                <w:top w:val="none" w:sz="0" w:space="0" w:color="auto"/>
                <w:left w:val="none" w:sz="0" w:space="0" w:color="auto"/>
                <w:bottom w:val="none" w:sz="0" w:space="0" w:color="auto"/>
                <w:right w:val="none" w:sz="0" w:space="0" w:color="auto"/>
              </w:divBdr>
            </w:div>
            <w:div w:id="1458840134">
              <w:marLeft w:val="0"/>
              <w:marRight w:val="0"/>
              <w:marTop w:val="0"/>
              <w:marBottom w:val="0"/>
              <w:divBdr>
                <w:top w:val="none" w:sz="0" w:space="0" w:color="auto"/>
                <w:left w:val="none" w:sz="0" w:space="0" w:color="auto"/>
                <w:bottom w:val="none" w:sz="0" w:space="0" w:color="auto"/>
                <w:right w:val="none" w:sz="0" w:space="0" w:color="auto"/>
              </w:divBdr>
            </w:div>
            <w:div w:id="1526483628">
              <w:marLeft w:val="0"/>
              <w:marRight w:val="0"/>
              <w:marTop w:val="0"/>
              <w:marBottom w:val="0"/>
              <w:divBdr>
                <w:top w:val="none" w:sz="0" w:space="0" w:color="auto"/>
                <w:left w:val="none" w:sz="0" w:space="0" w:color="auto"/>
                <w:bottom w:val="none" w:sz="0" w:space="0" w:color="auto"/>
                <w:right w:val="none" w:sz="0" w:space="0" w:color="auto"/>
              </w:divBdr>
            </w:div>
            <w:div w:id="1635911464">
              <w:marLeft w:val="0"/>
              <w:marRight w:val="0"/>
              <w:marTop w:val="0"/>
              <w:marBottom w:val="0"/>
              <w:divBdr>
                <w:top w:val="none" w:sz="0" w:space="0" w:color="auto"/>
                <w:left w:val="none" w:sz="0" w:space="0" w:color="auto"/>
                <w:bottom w:val="none" w:sz="0" w:space="0" w:color="auto"/>
                <w:right w:val="none" w:sz="0" w:space="0" w:color="auto"/>
              </w:divBdr>
            </w:div>
            <w:div w:id="1711107693">
              <w:marLeft w:val="0"/>
              <w:marRight w:val="0"/>
              <w:marTop w:val="0"/>
              <w:marBottom w:val="0"/>
              <w:divBdr>
                <w:top w:val="none" w:sz="0" w:space="0" w:color="auto"/>
                <w:left w:val="none" w:sz="0" w:space="0" w:color="auto"/>
                <w:bottom w:val="none" w:sz="0" w:space="0" w:color="auto"/>
                <w:right w:val="none" w:sz="0" w:space="0" w:color="auto"/>
              </w:divBdr>
            </w:div>
            <w:div w:id="1721242512">
              <w:marLeft w:val="0"/>
              <w:marRight w:val="0"/>
              <w:marTop w:val="0"/>
              <w:marBottom w:val="0"/>
              <w:divBdr>
                <w:top w:val="none" w:sz="0" w:space="0" w:color="auto"/>
                <w:left w:val="none" w:sz="0" w:space="0" w:color="auto"/>
                <w:bottom w:val="none" w:sz="0" w:space="0" w:color="auto"/>
                <w:right w:val="none" w:sz="0" w:space="0" w:color="auto"/>
              </w:divBdr>
            </w:div>
            <w:div w:id="1757748647">
              <w:marLeft w:val="0"/>
              <w:marRight w:val="0"/>
              <w:marTop w:val="0"/>
              <w:marBottom w:val="0"/>
              <w:divBdr>
                <w:top w:val="none" w:sz="0" w:space="0" w:color="auto"/>
                <w:left w:val="none" w:sz="0" w:space="0" w:color="auto"/>
                <w:bottom w:val="none" w:sz="0" w:space="0" w:color="auto"/>
                <w:right w:val="none" w:sz="0" w:space="0" w:color="auto"/>
              </w:divBdr>
            </w:div>
            <w:div w:id="1766342764">
              <w:marLeft w:val="0"/>
              <w:marRight w:val="0"/>
              <w:marTop w:val="0"/>
              <w:marBottom w:val="0"/>
              <w:divBdr>
                <w:top w:val="none" w:sz="0" w:space="0" w:color="auto"/>
                <w:left w:val="none" w:sz="0" w:space="0" w:color="auto"/>
                <w:bottom w:val="none" w:sz="0" w:space="0" w:color="auto"/>
                <w:right w:val="none" w:sz="0" w:space="0" w:color="auto"/>
              </w:divBdr>
            </w:div>
            <w:div w:id="1780251917">
              <w:marLeft w:val="0"/>
              <w:marRight w:val="0"/>
              <w:marTop w:val="0"/>
              <w:marBottom w:val="0"/>
              <w:divBdr>
                <w:top w:val="none" w:sz="0" w:space="0" w:color="auto"/>
                <w:left w:val="none" w:sz="0" w:space="0" w:color="auto"/>
                <w:bottom w:val="none" w:sz="0" w:space="0" w:color="auto"/>
                <w:right w:val="none" w:sz="0" w:space="0" w:color="auto"/>
              </w:divBdr>
            </w:div>
            <w:div w:id="1787969204">
              <w:marLeft w:val="0"/>
              <w:marRight w:val="0"/>
              <w:marTop w:val="0"/>
              <w:marBottom w:val="0"/>
              <w:divBdr>
                <w:top w:val="none" w:sz="0" w:space="0" w:color="auto"/>
                <w:left w:val="none" w:sz="0" w:space="0" w:color="auto"/>
                <w:bottom w:val="none" w:sz="0" w:space="0" w:color="auto"/>
                <w:right w:val="none" w:sz="0" w:space="0" w:color="auto"/>
              </w:divBdr>
            </w:div>
            <w:div w:id="1792630539">
              <w:marLeft w:val="0"/>
              <w:marRight w:val="0"/>
              <w:marTop w:val="0"/>
              <w:marBottom w:val="0"/>
              <w:divBdr>
                <w:top w:val="none" w:sz="0" w:space="0" w:color="auto"/>
                <w:left w:val="none" w:sz="0" w:space="0" w:color="auto"/>
                <w:bottom w:val="none" w:sz="0" w:space="0" w:color="auto"/>
                <w:right w:val="none" w:sz="0" w:space="0" w:color="auto"/>
              </w:divBdr>
            </w:div>
            <w:div w:id="1803498632">
              <w:marLeft w:val="0"/>
              <w:marRight w:val="0"/>
              <w:marTop w:val="0"/>
              <w:marBottom w:val="0"/>
              <w:divBdr>
                <w:top w:val="none" w:sz="0" w:space="0" w:color="auto"/>
                <w:left w:val="none" w:sz="0" w:space="0" w:color="auto"/>
                <w:bottom w:val="none" w:sz="0" w:space="0" w:color="auto"/>
                <w:right w:val="none" w:sz="0" w:space="0" w:color="auto"/>
              </w:divBdr>
            </w:div>
            <w:div w:id="1816676664">
              <w:marLeft w:val="0"/>
              <w:marRight w:val="0"/>
              <w:marTop w:val="0"/>
              <w:marBottom w:val="0"/>
              <w:divBdr>
                <w:top w:val="none" w:sz="0" w:space="0" w:color="auto"/>
                <w:left w:val="none" w:sz="0" w:space="0" w:color="auto"/>
                <w:bottom w:val="none" w:sz="0" w:space="0" w:color="auto"/>
                <w:right w:val="none" w:sz="0" w:space="0" w:color="auto"/>
              </w:divBdr>
            </w:div>
            <w:div w:id="1842886778">
              <w:marLeft w:val="0"/>
              <w:marRight w:val="0"/>
              <w:marTop w:val="0"/>
              <w:marBottom w:val="0"/>
              <w:divBdr>
                <w:top w:val="none" w:sz="0" w:space="0" w:color="auto"/>
                <w:left w:val="none" w:sz="0" w:space="0" w:color="auto"/>
                <w:bottom w:val="none" w:sz="0" w:space="0" w:color="auto"/>
                <w:right w:val="none" w:sz="0" w:space="0" w:color="auto"/>
              </w:divBdr>
            </w:div>
            <w:div w:id="1940671826">
              <w:marLeft w:val="0"/>
              <w:marRight w:val="0"/>
              <w:marTop w:val="0"/>
              <w:marBottom w:val="0"/>
              <w:divBdr>
                <w:top w:val="none" w:sz="0" w:space="0" w:color="auto"/>
                <w:left w:val="none" w:sz="0" w:space="0" w:color="auto"/>
                <w:bottom w:val="none" w:sz="0" w:space="0" w:color="auto"/>
                <w:right w:val="none" w:sz="0" w:space="0" w:color="auto"/>
              </w:divBdr>
            </w:div>
            <w:div w:id="1983461244">
              <w:marLeft w:val="0"/>
              <w:marRight w:val="0"/>
              <w:marTop w:val="0"/>
              <w:marBottom w:val="0"/>
              <w:divBdr>
                <w:top w:val="none" w:sz="0" w:space="0" w:color="auto"/>
                <w:left w:val="none" w:sz="0" w:space="0" w:color="auto"/>
                <w:bottom w:val="none" w:sz="0" w:space="0" w:color="auto"/>
                <w:right w:val="none" w:sz="0" w:space="0" w:color="auto"/>
              </w:divBdr>
            </w:div>
            <w:div w:id="2017145894">
              <w:marLeft w:val="0"/>
              <w:marRight w:val="0"/>
              <w:marTop w:val="0"/>
              <w:marBottom w:val="0"/>
              <w:divBdr>
                <w:top w:val="none" w:sz="0" w:space="0" w:color="auto"/>
                <w:left w:val="none" w:sz="0" w:space="0" w:color="auto"/>
                <w:bottom w:val="none" w:sz="0" w:space="0" w:color="auto"/>
                <w:right w:val="none" w:sz="0" w:space="0" w:color="auto"/>
              </w:divBdr>
            </w:div>
            <w:div w:id="2086761326">
              <w:marLeft w:val="0"/>
              <w:marRight w:val="0"/>
              <w:marTop w:val="0"/>
              <w:marBottom w:val="0"/>
              <w:divBdr>
                <w:top w:val="none" w:sz="0" w:space="0" w:color="auto"/>
                <w:left w:val="none" w:sz="0" w:space="0" w:color="auto"/>
                <w:bottom w:val="none" w:sz="0" w:space="0" w:color="auto"/>
                <w:right w:val="none" w:sz="0" w:space="0" w:color="auto"/>
              </w:divBdr>
            </w:div>
            <w:div w:id="2094466728">
              <w:marLeft w:val="0"/>
              <w:marRight w:val="0"/>
              <w:marTop w:val="0"/>
              <w:marBottom w:val="0"/>
              <w:divBdr>
                <w:top w:val="none" w:sz="0" w:space="0" w:color="auto"/>
                <w:left w:val="none" w:sz="0" w:space="0" w:color="auto"/>
                <w:bottom w:val="none" w:sz="0" w:space="0" w:color="auto"/>
                <w:right w:val="none" w:sz="0" w:space="0" w:color="auto"/>
              </w:divBdr>
            </w:div>
            <w:div w:id="2128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358">
      <w:bodyDiv w:val="1"/>
      <w:marLeft w:val="0"/>
      <w:marRight w:val="0"/>
      <w:marTop w:val="0"/>
      <w:marBottom w:val="0"/>
      <w:divBdr>
        <w:top w:val="none" w:sz="0" w:space="0" w:color="auto"/>
        <w:left w:val="none" w:sz="0" w:space="0" w:color="auto"/>
        <w:bottom w:val="none" w:sz="0" w:space="0" w:color="auto"/>
        <w:right w:val="none" w:sz="0" w:space="0" w:color="auto"/>
      </w:divBdr>
      <w:divsChild>
        <w:div w:id="870532469">
          <w:marLeft w:val="0"/>
          <w:marRight w:val="0"/>
          <w:marTop w:val="0"/>
          <w:marBottom w:val="0"/>
          <w:divBdr>
            <w:top w:val="none" w:sz="0" w:space="0" w:color="auto"/>
            <w:left w:val="none" w:sz="0" w:space="0" w:color="auto"/>
            <w:bottom w:val="none" w:sz="0" w:space="0" w:color="auto"/>
            <w:right w:val="none" w:sz="0" w:space="0" w:color="auto"/>
          </w:divBdr>
          <w:divsChild>
            <w:div w:id="857280641">
              <w:marLeft w:val="0"/>
              <w:marRight w:val="0"/>
              <w:marTop w:val="0"/>
              <w:marBottom w:val="0"/>
              <w:divBdr>
                <w:top w:val="none" w:sz="0" w:space="0" w:color="auto"/>
                <w:left w:val="none" w:sz="0" w:space="0" w:color="auto"/>
                <w:bottom w:val="none" w:sz="0" w:space="0" w:color="auto"/>
                <w:right w:val="none" w:sz="0" w:space="0" w:color="auto"/>
              </w:divBdr>
            </w:div>
            <w:div w:id="958336558">
              <w:marLeft w:val="0"/>
              <w:marRight w:val="0"/>
              <w:marTop w:val="0"/>
              <w:marBottom w:val="0"/>
              <w:divBdr>
                <w:top w:val="none" w:sz="0" w:space="0" w:color="auto"/>
                <w:left w:val="none" w:sz="0" w:space="0" w:color="auto"/>
                <w:bottom w:val="none" w:sz="0" w:space="0" w:color="auto"/>
                <w:right w:val="none" w:sz="0" w:space="0" w:color="auto"/>
              </w:divBdr>
            </w:div>
            <w:div w:id="365061042">
              <w:marLeft w:val="0"/>
              <w:marRight w:val="0"/>
              <w:marTop w:val="0"/>
              <w:marBottom w:val="0"/>
              <w:divBdr>
                <w:top w:val="none" w:sz="0" w:space="0" w:color="auto"/>
                <w:left w:val="none" w:sz="0" w:space="0" w:color="auto"/>
                <w:bottom w:val="none" w:sz="0" w:space="0" w:color="auto"/>
                <w:right w:val="none" w:sz="0" w:space="0" w:color="auto"/>
              </w:divBdr>
            </w:div>
            <w:div w:id="1140028088">
              <w:marLeft w:val="0"/>
              <w:marRight w:val="0"/>
              <w:marTop w:val="0"/>
              <w:marBottom w:val="0"/>
              <w:divBdr>
                <w:top w:val="none" w:sz="0" w:space="0" w:color="auto"/>
                <w:left w:val="none" w:sz="0" w:space="0" w:color="auto"/>
                <w:bottom w:val="none" w:sz="0" w:space="0" w:color="auto"/>
                <w:right w:val="none" w:sz="0" w:space="0" w:color="auto"/>
              </w:divBdr>
            </w:div>
            <w:div w:id="575748508">
              <w:marLeft w:val="0"/>
              <w:marRight w:val="0"/>
              <w:marTop w:val="0"/>
              <w:marBottom w:val="0"/>
              <w:divBdr>
                <w:top w:val="none" w:sz="0" w:space="0" w:color="auto"/>
                <w:left w:val="none" w:sz="0" w:space="0" w:color="auto"/>
                <w:bottom w:val="none" w:sz="0" w:space="0" w:color="auto"/>
                <w:right w:val="none" w:sz="0" w:space="0" w:color="auto"/>
              </w:divBdr>
            </w:div>
            <w:div w:id="1085760599">
              <w:marLeft w:val="0"/>
              <w:marRight w:val="0"/>
              <w:marTop w:val="0"/>
              <w:marBottom w:val="0"/>
              <w:divBdr>
                <w:top w:val="none" w:sz="0" w:space="0" w:color="auto"/>
                <w:left w:val="none" w:sz="0" w:space="0" w:color="auto"/>
                <w:bottom w:val="none" w:sz="0" w:space="0" w:color="auto"/>
                <w:right w:val="none" w:sz="0" w:space="0" w:color="auto"/>
              </w:divBdr>
            </w:div>
            <w:div w:id="177306429">
              <w:marLeft w:val="0"/>
              <w:marRight w:val="0"/>
              <w:marTop w:val="0"/>
              <w:marBottom w:val="0"/>
              <w:divBdr>
                <w:top w:val="none" w:sz="0" w:space="0" w:color="auto"/>
                <w:left w:val="none" w:sz="0" w:space="0" w:color="auto"/>
                <w:bottom w:val="none" w:sz="0" w:space="0" w:color="auto"/>
                <w:right w:val="none" w:sz="0" w:space="0" w:color="auto"/>
              </w:divBdr>
            </w:div>
            <w:div w:id="275139898">
              <w:marLeft w:val="0"/>
              <w:marRight w:val="0"/>
              <w:marTop w:val="0"/>
              <w:marBottom w:val="0"/>
              <w:divBdr>
                <w:top w:val="none" w:sz="0" w:space="0" w:color="auto"/>
                <w:left w:val="none" w:sz="0" w:space="0" w:color="auto"/>
                <w:bottom w:val="none" w:sz="0" w:space="0" w:color="auto"/>
                <w:right w:val="none" w:sz="0" w:space="0" w:color="auto"/>
              </w:divBdr>
            </w:div>
            <w:div w:id="1447040350">
              <w:marLeft w:val="0"/>
              <w:marRight w:val="0"/>
              <w:marTop w:val="0"/>
              <w:marBottom w:val="0"/>
              <w:divBdr>
                <w:top w:val="none" w:sz="0" w:space="0" w:color="auto"/>
                <w:left w:val="none" w:sz="0" w:space="0" w:color="auto"/>
                <w:bottom w:val="none" w:sz="0" w:space="0" w:color="auto"/>
                <w:right w:val="none" w:sz="0" w:space="0" w:color="auto"/>
              </w:divBdr>
            </w:div>
            <w:div w:id="1431005543">
              <w:marLeft w:val="0"/>
              <w:marRight w:val="0"/>
              <w:marTop w:val="0"/>
              <w:marBottom w:val="0"/>
              <w:divBdr>
                <w:top w:val="none" w:sz="0" w:space="0" w:color="auto"/>
                <w:left w:val="none" w:sz="0" w:space="0" w:color="auto"/>
                <w:bottom w:val="none" w:sz="0" w:space="0" w:color="auto"/>
                <w:right w:val="none" w:sz="0" w:space="0" w:color="auto"/>
              </w:divBdr>
            </w:div>
            <w:div w:id="690376498">
              <w:marLeft w:val="0"/>
              <w:marRight w:val="0"/>
              <w:marTop w:val="0"/>
              <w:marBottom w:val="0"/>
              <w:divBdr>
                <w:top w:val="none" w:sz="0" w:space="0" w:color="auto"/>
                <w:left w:val="none" w:sz="0" w:space="0" w:color="auto"/>
                <w:bottom w:val="none" w:sz="0" w:space="0" w:color="auto"/>
                <w:right w:val="none" w:sz="0" w:space="0" w:color="auto"/>
              </w:divBdr>
            </w:div>
            <w:div w:id="1329015255">
              <w:marLeft w:val="0"/>
              <w:marRight w:val="0"/>
              <w:marTop w:val="0"/>
              <w:marBottom w:val="0"/>
              <w:divBdr>
                <w:top w:val="none" w:sz="0" w:space="0" w:color="auto"/>
                <w:left w:val="none" w:sz="0" w:space="0" w:color="auto"/>
                <w:bottom w:val="none" w:sz="0" w:space="0" w:color="auto"/>
                <w:right w:val="none" w:sz="0" w:space="0" w:color="auto"/>
              </w:divBdr>
            </w:div>
            <w:div w:id="673344478">
              <w:marLeft w:val="0"/>
              <w:marRight w:val="0"/>
              <w:marTop w:val="0"/>
              <w:marBottom w:val="0"/>
              <w:divBdr>
                <w:top w:val="none" w:sz="0" w:space="0" w:color="auto"/>
                <w:left w:val="none" w:sz="0" w:space="0" w:color="auto"/>
                <w:bottom w:val="none" w:sz="0" w:space="0" w:color="auto"/>
                <w:right w:val="none" w:sz="0" w:space="0" w:color="auto"/>
              </w:divBdr>
            </w:div>
            <w:div w:id="1109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048">
      <w:bodyDiv w:val="1"/>
      <w:marLeft w:val="0"/>
      <w:marRight w:val="0"/>
      <w:marTop w:val="0"/>
      <w:marBottom w:val="0"/>
      <w:divBdr>
        <w:top w:val="none" w:sz="0" w:space="0" w:color="auto"/>
        <w:left w:val="none" w:sz="0" w:space="0" w:color="auto"/>
        <w:bottom w:val="none" w:sz="0" w:space="0" w:color="auto"/>
        <w:right w:val="none" w:sz="0" w:space="0" w:color="auto"/>
      </w:divBdr>
      <w:divsChild>
        <w:div w:id="212162004">
          <w:marLeft w:val="0"/>
          <w:marRight w:val="0"/>
          <w:marTop w:val="0"/>
          <w:marBottom w:val="0"/>
          <w:divBdr>
            <w:top w:val="none" w:sz="0" w:space="0" w:color="auto"/>
            <w:left w:val="none" w:sz="0" w:space="0" w:color="auto"/>
            <w:bottom w:val="none" w:sz="0" w:space="0" w:color="auto"/>
            <w:right w:val="none" w:sz="0" w:space="0" w:color="auto"/>
          </w:divBdr>
          <w:divsChild>
            <w:div w:id="1912424933">
              <w:marLeft w:val="0"/>
              <w:marRight w:val="0"/>
              <w:marTop w:val="0"/>
              <w:marBottom w:val="0"/>
              <w:divBdr>
                <w:top w:val="none" w:sz="0" w:space="0" w:color="auto"/>
                <w:left w:val="none" w:sz="0" w:space="0" w:color="auto"/>
                <w:bottom w:val="none" w:sz="0" w:space="0" w:color="auto"/>
                <w:right w:val="none" w:sz="0" w:space="0" w:color="auto"/>
              </w:divBdr>
            </w:div>
            <w:div w:id="1830554991">
              <w:marLeft w:val="0"/>
              <w:marRight w:val="0"/>
              <w:marTop w:val="0"/>
              <w:marBottom w:val="0"/>
              <w:divBdr>
                <w:top w:val="none" w:sz="0" w:space="0" w:color="auto"/>
                <w:left w:val="none" w:sz="0" w:space="0" w:color="auto"/>
                <w:bottom w:val="none" w:sz="0" w:space="0" w:color="auto"/>
                <w:right w:val="none" w:sz="0" w:space="0" w:color="auto"/>
              </w:divBdr>
            </w:div>
            <w:div w:id="1472287992">
              <w:marLeft w:val="0"/>
              <w:marRight w:val="0"/>
              <w:marTop w:val="0"/>
              <w:marBottom w:val="0"/>
              <w:divBdr>
                <w:top w:val="none" w:sz="0" w:space="0" w:color="auto"/>
                <w:left w:val="none" w:sz="0" w:space="0" w:color="auto"/>
                <w:bottom w:val="none" w:sz="0" w:space="0" w:color="auto"/>
                <w:right w:val="none" w:sz="0" w:space="0" w:color="auto"/>
              </w:divBdr>
            </w:div>
            <w:div w:id="1487358330">
              <w:marLeft w:val="0"/>
              <w:marRight w:val="0"/>
              <w:marTop w:val="0"/>
              <w:marBottom w:val="0"/>
              <w:divBdr>
                <w:top w:val="none" w:sz="0" w:space="0" w:color="auto"/>
                <w:left w:val="none" w:sz="0" w:space="0" w:color="auto"/>
                <w:bottom w:val="none" w:sz="0" w:space="0" w:color="auto"/>
                <w:right w:val="none" w:sz="0" w:space="0" w:color="auto"/>
              </w:divBdr>
            </w:div>
            <w:div w:id="1759280973">
              <w:marLeft w:val="0"/>
              <w:marRight w:val="0"/>
              <w:marTop w:val="0"/>
              <w:marBottom w:val="0"/>
              <w:divBdr>
                <w:top w:val="none" w:sz="0" w:space="0" w:color="auto"/>
                <w:left w:val="none" w:sz="0" w:space="0" w:color="auto"/>
                <w:bottom w:val="none" w:sz="0" w:space="0" w:color="auto"/>
                <w:right w:val="none" w:sz="0" w:space="0" w:color="auto"/>
              </w:divBdr>
            </w:div>
            <w:div w:id="1677422937">
              <w:marLeft w:val="0"/>
              <w:marRight w:val="0"/>
              <w:marTop w:val="0"/>
              <w:marBottom w:val="0"/>
              <w:divBdr>
                <w:top w:val="none" w:sz="0" w:space="0" w:color="auto"/>
                <w:left w:val="none" w:sz="0" w:space="0" w:color="auto"/>
                <w:bottom w:val="none" w:sz="0" w:space="0" w:color="auto"/>
                <w:right w:val="none" w:sz="0" w:space="0" w:color="auto"/>
              </w:divBdr>
            </w:div>
            <w:div w:id="2081823034">
              <w:marLeft w:val="0"/>
              <w:marRight w:val="0"/>
              <w:marTop w:val="0"/>
              <w:marBottom w:val="0"/>
              <w:divBdr>
                <w:top w:val="none" w:sz="0" w:space="0" w:color="auto"/>
                <w:left w:val="none" w:sz="0" w:space="0" w:color="auto"/>
                <w:bottom w:val="none" w:sz="0" w:space="0" w:color="auto"/>
                <w:right w:val="none" w:sz="0" w:space="0" w:color="auto"/>
              </w:divBdr>
            </w:div>
            <w:div w:id="1729259571">
              <w:marLeft w:val="0"/>
              <w:marRight w:val="0"/>
              <w:marTop w:val="0"/>
              <w:marBottom w:val="0"/>
              <w:divBdr>
                <w:top w:val="none" w:sz="0" w:space="0" w:color="auto"/>
                <w:left w:val="none" w:sz="0" w:space="0" w:color="auto"/>
                <w:bottom w:val="none" w:sz="0" w:space="0" w:color="auto"/>
                <w:right w:val="none" w:sz="0" w:space="0" w:color="auto"/>
              </w:divBdr>
            </w:div>
            <w:div w:id="629089758">
              <w:marLeft w:val="0"/>
              <w:marRight w:val="0"/>
              <w:marTop w:val="0"/>
              <w:marBottom w:val="0"/>
              <w:divBdr>
                <w:top w:val="none" w:sz="0" w:space="0" w:color="auto"/>
                <w:left w:val="none" w:sz="0" w:space="0" w:color="auto"/>
                <w:bottom w:val="none" w:sz="0" w:space="0" w:color="auto"/>
                <w:right w:val="none" w:sz="0" w:space="0" w:color="auto"/>
              </w:divBdr>
            </w:div>
            <w:div w:id="1462840860">
              <w:marLeft w:val="0"/>
              <w:marRight w:val="0"/>
              <w:marTop w:val="0"/>
              <w:marBottom w:val="0"/>
              <w:divBdr>
                <w:top w:val="none" w:sz="0" w:space="0" w:color="auto"/>
                <w:left w:val="none" w:sz="0" w:space="0" w:color="auto"/>
                <w:bottom w:val="none" w:sz="0" w:space="0" w:color="auto"/>
                <w:right w:val="none" w:sz="0" w:space="0" w:color="auto"/>
              </w:divBdr>
            </w:div>
            <w:div w:id="90974583">
              <w:marLeft w:val="0"/>
              <w:marRight w:val="0"/>
              <w:marTop w:val="0"/>
              <w:marBottom w:val="0"/>
              <w:divBdr>
                <w:top w:val="none" w:sz="0" w:space="0" w:color="auto"/>
                <w:left w:val="none" w:sz="0" w:space="0" w:color="auto"/>
                <w:bottom w:val="none" w:sz="0" w:space="0" w:color="auto"/>
                <w:right w:val="none" w:sz="0" w:space="0" w:color="auto"/>
              </w:divBdr>
            </w:div>
            <w:div w:id="1102262697">
              <w:marLeft w:val="0"/>
              <w:marRight w:val="0"/>
              <w:marTop w:val="0"/>
              <w:marBottom w:val="0"/>
              <w:divBdr>
                <w:top w:val="none" w:sz="0" w:space="0" w:color="auto"/>
                <w:left w:val="none" w:sz="0" w:space="0" w:color="auto"/>
                <w:bottom w:val="none" w:sz="0" w:space="0" w:color="auto"/>
                <w:right w:val="none" w:sz="0" w:space="0" w:color="auto"/>
              </w:divBdr>
            </w:div>
            <w:div w:id="1184902290">
              <w:marLeft w:val="0"/>
              <w:marRight w:val="0"/>
              <w:marTop w:val="0"/>
              <w:marBottom w:val="0"/>
              <w:divBdr>
                <w:top w:val="none" w:sz="0" w:space="0" w:color="auto"/>
                <w:left w:val="none" w:sz="0" w:space="0" w:color="auto"/>
                <w:bottom w:val="none" w:sz="0" w:space="0" w:color="auto"/>
                <w:right w:val="none" w:sz="0" w:space="0" w:color="auto"/>
              </w:divBdr>
            </w:div>
            <w:div w:id="1822886161">
              <w:marLeft w:val="0"/>
              <w:marRight w:val="0"/>
              <w:marTop w:val="0"/>
              <w:marBottom w:val="0"/>
              <w:divBdr>
                <w:top w:val="none" w:sz="0" w:space="0" w:color="auto"/>
                <w:left w:val="none" w:sz="0" w:space="0" w:color="auto"/>
                <w:bottom w:val="none" w:sz="0" w:space="0" w:color="auto"/>
                <w:right w:val="none" w:sz="0" w:space="0" w:color="auto"/>
              </w:divBdr>
            </w:div>
            <w:div w:id="1736470834">
              <w:marLeft w:val="0"/>
              <w:marRight w:val="0"/>
              <w:marTop w:val="0"/>
              <w:marBottom w:val="0"/>
              <w:divBdr>
                <w:top w:val="none" w:sz="0" w:space="0" w:color="auto"/>
                <w:left w:val="none" w:sz="0" w:space="0" w:color="auto"/>
                <w:bottom w:val="none" w:sz="0" w:space="0" w:color="auto"/>
                <w:right w:val="none" w:sz="0" w:space="0" w:color="auto"/>
              </w:divBdr>
            </w:div>
            <w:div w:id="859122023">
              <w:marLeft w:val="0"/>
              <w:marRight w:val="0"/>
              <w:marTop w:val="0"/>
              <w:marBottom w:val="0"/>
              <w:divBdr>
                <w:top w:val="none" w:sz="0" w:space="0" w:color="auto"/>
                <w:left w:val="none" w:sz="0" w:space="0" w:color="auto"/>
                <w:bottom w:val="none" w:sz="0" w:space="0" w:color="auto"/>
                <w:right w:val="none" w:sz="0" w:space="0" w:color="auto"/>
              </w:divBdr>
            </w:div>
            <w:div w:id="1682511277">
              <w:marLeft w:val="0"/>
              <w:marRight w:val="0"/>
              <w:marTop w:val="0"/>
              <w:marBottom w:val="0"/>
              <w:divBdr>
                <w:top w:val="none" w:sz="0" w:space="0" w:color="auto"/>
                <w:left w:val="none" w:sz="0" w:space="0" w:color="auto"/>
                <w:bottom w:val="none" w:sz="0" w:space="0" w:color="auto"/>
                <w:right w:val="none" w:sz="0" w:space="0" w:color="auto"/>
              </w:divBdr>
            </w:div>
            <w:div w:id="414743585">
              <w:marLeft w:val="0"/>
              <w:marRight w:val="0"/>
              <w:marTop w:val="0"/>
              <w:marBottom w:val="0"/>
              <w:divBdr>
                <w:top w:val="none" w:sz="0" w:space="0" w:color="auto"/>
                <w:left w:val="none" w:sz="0" w:space="0" w:color="auto"/>
                <w:bottom w:val="none" w:sz="0" w:space="0" w:color="auto"/>
                <w:right w:val="none" w:sz="0" w:space="0" w:color="auto"/>
              </w:divBdr>
            </w:div>
            <w:div w:id="619647389">
              <w:marLeft w:val="0"/>
              <w:marRight w:val="0"/>
              <w:marTop w:val="0"/>
              <w:marBottom w:val="0"/>
              <w:divBdr>
                <w:top w:val="none" w:sz="0" w:space="0" w:color="auto"/>
                <w:left w:val="none" w:sz="0" w:space="0" w:color="auto"/>
                <w:bottom w:val="none" w:sz="0" w:space="0" w:color="auto"/>
                <w:right w:val="none" w:sz="0" w:space="0" w:color="auto"/>
              </w:divBdr>
            </w:div>
            <w:div w:id="1026951331">
              <w:marLeft w:val="0"/>
              <w:marRight w:val="0"/>
              <w:marTop w:val="0"/>
              <w:marBottom w:val="0"/>
              <w:divBdr>
                <w:top w:val="none" w:sz="0" w:space="0" w:color="auto"/>
                <w:left w:val="none" w:sz="0" w:space="0" w:color="auto"/>
                <w:bottom w:val="none" w:sz="0" w:space="0" w:color="auto"/>
                <w:right w:val="none" w:sz="0" w:space="0" w:color="auto"/>
              </w:divBdr>
            </w:div>
            <w:div w:id="1799299536">
              <w:marLeft w:val="0"/>
              <w:marRight w:val="0"/>
              <w:marTop w:val="0"/>
              <w:marBottom w:val="0"/>
              <w:divBdr>
                <w:top w:val="none" w:sz="0" w:space="0" w:color="auto"/>
                <w:left w:val="none" w:sz="0" w:space="0" w:color="auto"/>
                <w:bottom w:val="none" w:sz="0" w:space="0" w:color="auto"/>
                <w:right w:val="none" w:sz="0" w:space="0" w:color="auto"/>
              </w:divBdr>
            </w:div>
            <w:div w:id="1084763407">
              <w:marLeft w:val="0"/>
              <w:marRight w:val="0"/>
              <w:marTop w:val="0"/>
              <w:marBottom w:val="0"/>
              <w:divBdr>
                <w:top w:val="none" w:sz="0" w:space="0" w:color="auto"/>
                <w:left w:val="none" w:sz="0" w:space="0" w:color="auto"/>
                <w:bottom w:val="none" w:sz="0" w:space="0" w:color="auto"/>
                <w:right w:val="none" w:sz="0" w:space="0" w:color="auto"/>
              </w:divBdr>
            </w:div>
            <w:div w:id="881861482">
              <w:marLeft w:val="0"/>
              <w:marRight w:val="0"/>
              <w:marTop w:val="0"/>
              <w:marBottom w:val="0"/>
              <w:divBdr>
                <w:top w:val="none" w:sz="0" w:space="0" w:color="auto"/>
                <w:left w:val="none" w:sz="0" w:space="0" w:color="auto"/>
                <w:bottom w:val="none" w:sz="0" w:space="0" w:color="auto"/>
                <w:right w:val="none" w:sz="0" w:space="0" w:color="auto"/>
              </w:divBdr>
            </w:div>
            <w:div w:id="669409732">
              <w:marLeft w:val="0"/>
              <w:marRight w:val="0"/>
              <w:marTop w:val="0"/>
              <w:marBottom w:val="0"/>
              <w:divBdr>
                <w:top w:val="none" w:sz="0" w:space="0" w:color="auto"/>
                <w:left w:val="none" w:sz="0" w:space="0" w:color="auto"/>
                <w:bottom w:val="none" w:sz="0" w:space="0" w:color="auto"/>
                <w:right w:val="none" w:sz="0" w:space="0" w:color="auto"/>
              </w:divBdr>
            </w:div>
            <w:div w:id="886334227">
              <w:marLeft w:val="0"/>
              <w:marRight w:val="0"/>
              <w:marTop w:val="0"/>
              <w:marBottom w:val="0"/>
              <w:divBdr>
                <w:top w:val="none" w:sz="0" w:space="0" w:color="auto"/>
                <w:left w:val="none" w:sz="0" w:space="0" w:color="auto"/>
                <w:bottom w:val="none" w:sz="0" w:space="0" w:color="auto"/>
                <w:right w:val="none" w:sz="0" w:space="0" w:color="auto"/>
              </w:divBdr>
            </w:div>
            <w:div w:id="1672639236">
              <w:marLeft w:val="0"/>
              <w:marRight w:val="0"/>
              <w:marTop w:val="0"/>
              <w:marBottom w:val="0"/>
              <w:divBdr>
                <w:top w:val="none" w:sz="0" w:space="0" w:color="auto"/>
                <w:left w:val="none" w:sz="0" w:space="0" w:color="auto"/>
                <w:bottom w:val="none" w:sz="0" w:space="0" w:color="auto"/>
                <w:right w:val="none" w:sz="0" w:space="0" w:color="auto"/>
              </w:divBdr>
            </w:div>
            <w:div w:id="348719009">
              <w:marLeft w:val="0"/>
              <w:marRight w:val="0"/>
              <w:marTop w:val="0"/>
              <w:marBottom w:val="0"/>
              <w:divBdr>
                <w:top w:val="none" w:sz="0" w:space="0" w:color="auto"/>
                <w:left w:val="none" w:sz="0" w:space="0" w:color="auto"/>
                <w:bottom w:val="none" w:sz="0" w:space="0" w:color="auto"/>
                <w:right w:val="none" w:sz="0" w:space="0" w:color="auto"/>
              </w:divBdr>
            </w:div>
            <w:div w:id="1049188179">
              <w:marLeft w:val="0"/>
              <w:marRight w:val="0"/>
              <w:marTop w:val="0"/>
              <w:marBottom w:val="0"/>
              <w:divBdr>
                <w:top w:val="none" w:sz="0" w:space="0" w:color="auto"/>
                <w:left w:val="none" w:sz="0" w:space="0" w:color="auto"/>
                <w:bottom w:val="none" w:sz="0" w:space="0" w:color="auto"/>
                <w:right w:val="none" w:sz="0" w:space="0" w:color="auto"/>
              </w:divBdr>
            </w:div>
            <w:div w:id="936912924">
              <w:marLeft w:val="0"/>
              <w:marRight w:val="0"/>
              <w:marTop w:val="0"/>
              <w:marBottom w:val="0"/>
              <w:divBdr>
                <w:top w:val="none" w:sz="0" w:space="0" w:color="auto"/>
                <w:left w:val="none" w:sz="0" w:space="0" w:color="auto"/>
                <w:bottom w:val="none" w:sz="0" w:space="0" w:color="auto"/>
                <w:right w:val="none" w:sz="0" w:space="0" w:color="auto"/>
              </w:divBdr>
            </w:div>
            <w:div w:id="1315181011">
              <w:marLeft w:val="0"/>
              <w:marRight w:val="0"/>
              <w:marTop w:val="0"/>
              <w:marBottom w:val="0"/>
              <w:divBdr>
                <w:top w:val="none" w:sz="0" w:space="0" w:color="auto"/>
                <w:left w:val="none" w:sz="0" w:space="0" w:color="auto"/>
                <w:bottom w:val="none" w:sz="0" w:space="0" w:color="auto"/>
                <w:right w:val="none" w:sz="0" w:space="0" w:color="auto"/>
              </w:divBdr>
            </w:div>
            <w:div w:id="1474634684">
              <w:marLeft w:val="0"/>
              <w:marRight w:val="0"/>
              <w:marTop w:val="0"/>
              <w:marBottom w:val="0"/>
              <w:divBdr>
                <w:top w:val="none" w:sz="0" w:space="0" w:color="auto"/>
                <w:left w:val="none" w:sz="0" w:space="0" w:color="auto"/>
                <w:bottom w:val="none" w:sz="0" w:space="0" w:color="auto"/>
                <w:right w:val="none" w:sz="0" w:space="0" w:color="auto"/>
              </w:divBdr>
            </w:div>
            <w:div w:id="103695565">
              <w:marLeft w:val="0"/>
              <w:marRight w:val="0"/>
              <w:marTop w:val="0"/>
              <w:marBottom w:val="0"/>
              <w:divBdr>
                <w:top w:val="none" w:sz="0" w:space="0" w:color="auto"/>
                <w:left w:val="none" w:sz="0" w:space="0" w:color="auto"/>
                <w:bottom w:val="none" w:sz="0" w:space="0" w:color="auto"/>
                <w:right w:val="none" w:sz="0" w:space="0" w:color="auto"/>
              </w:divBdr>
            </w:div>
            <w:div w:id="339044392">
              <w:marLeft w:val="0"/>
              <w:marRight w:val="0"/>
              <w:marTop w:val="0"/>
              <w:marBottom w:val="0"/>
              <w:divBdr>
                <w:top w:val="none" w:sz="0" w:space="0" w:color="auto"/>
                <w:left w:val="none" w:sz="0" w:space="0" w:color="auto"/>
                <w:bottom w:val="none" w:sz="0" w:space="0" w:color="auto"/>
                <w:right w:val="none" w:sz="0" w:space="0" w:color="auto"/>
              </w:divBdr>
            </w:div>
            <w:div w:id="1867478861">
              <w:marLeft w:val="0"/>
              <w:marRight w:val="0"/>
              <w:marTop w:val="0"/>
              <w:marBottom w:val="0"/>
              <w:divBdr>
                <w:top w:val="none" w:sz="0" w:space="0" w:color="auto"/>
                <w:left w:val="none" w:sz="0" w:space="0" w:color="auto"/>
                <w:bottom w:val="none" w:sz="0" w:space="0" w:color="auto"/>
                <w:right w:val="none" w:sz="0" w:space="0" w:color="auto"/>
              </w:divBdr>
            </w:div>
            <w:div w:id="1653410751">
              <w:marLeft w:val="0"/>
              <w:marRight w:val="0"/>
              <w:marTop w:val="0"/>
              <w:marBottom w:val="0"/>
              <w:divBdr>
                <w:top w:val="none" w:sz="0" w:space="0" w:color="auto"/>
                <w:left w:val="none" w:sz="0" w:space="0" w:color="auto"/>
                <w:bottom w:val="none" w:sz="0" w:space="0" w:color="auto"/>
                <w:right w:val="none" w:sz="0" w:space="0" w:color="auto"/>
              </w:divBdr>
            </w:div>
            <w:div w:id="956175834">
              <w:marLeft w:val="0"/>
              <w:marRight w:val="0"/>
              <w:marTop w:val="0"/>
              <w:marBottom w:val="0"/>
              <w:divBdr>
                <w:top w:val="none" w:sz="0" w:space="0" w:color="auto"/>
                <w:left w:val="none" w:sz="0" w:space="0" w:color="auto"/>
                <w:bottom w:val="none" w:sz="0" w:space="0" w:color="auto"/>
                <w:right w:val="none" w:sz="0" w:space="0" w:color="auto"/>
              </w:divBdr>
            </w:div>
            <w:div w:id="1840079169">
              <w:marLeft w:val="0"/>
              <w:marRight w:val="0"/>
              <w:marTop w:val="0"/>
              <w:marBottom w:val="0"/>
              <w:divBdr>
                <w:top w:val="none" w:sz="0" w:space="0" w:color="auto"/>
                <w:left w:val="none" w:sz="0" w:space="0" w:color="auto"/>
                <w:bottom w:val="none" w:sz="0" w:space="0" w:color="auto"/>
                <w:right w:val="none" w:sz="0" w:space="0" w:color="auto"/>
              </w:divBdr>
            </w:div>
            <w:div w:id="430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72">
      <w:bodyDiv w:val="1"/>
      <w:marLeft w:val="0"/>
      <w:marRight w:val="0"/>
      <w:marTop w:val="0"/>
      <w:marBottom w:val="0"/>
      <w:divBdr>
        <w:top w:val="none" w:sz="0" w:space="0" w:color="auto"/>
        <w:left w:val="none" w:sz="0" w:space="0" w:color="auto"/>
        <w:bottom w:val="none" w:sz="0" w:space="0" w:color="auto"/>
        <w:right w:val="none" w:sz="0" w:space="0" w:color="auto"/>
      </w:divBdr>
      <w:divsChild>
        <w:div w:id="324824233">
          <w:marLeft w:val="0"/>
          <w:marRight w:val="0"/>
          <w:marTop w:val="0"/>
          <w:marBottom w:val="0"/>
          <w:divBdr>
            <w:top w:val="none" w:sz="0" w:space="0" w:color="auto"/>
            <w:left w:val="none" w:sz="0" w:space="0" w:color="auto"/>
            <w:bottom w:val="none" w:sz="0" w:space="0" w:color="auto"/>
            <w:right w:val="none" w:sz="0" w:space="0" w:color="auto"/>
          </w:divBdr>
          <w:divsChild>
            <w:div w:id="14770348">
              <w:marLeft w:val="0"/>
              <w:marRight w:val="0"/>
              <w:marTop w:val="0"/>
              <w:marBottom w:val="0"/>
              <w:divBdr>
                <w:top w:val="none" w:sz="0" w:space="0" w:color="auto"/>
                <w:left w:val="none" w:sz="0" w:space="0" w:color="auto"/>
                <w:bottom w:val="none" w:sz="0" w:space="0" w:color="auto"/>
                <w:right w:val="none" w:sz="0" w:space="0" w:color="auto"/>
              </w:divBdr>
            </w:div>
            <w:div w:id="15428884">
              <w:marLeft w:val="0"/>
              <w:marRight w:val="0"/>
              <w:marTop w:val="0"/>
              <w:marBottom w:val="0"/>
              <w:divBdr>
                <w:top w:val="none" w:sz="0" w:space="0" w:color="auto"/>
                <w:left w:val="none" w:sz="0" w:space="0" w:color="auto"/>
                <w:bottom w:val="none" w:sz="0" w:space="0" w:color="auto"/>
                <w:right w:val="none" w:sz="0" w:space="0" w:color="auto"/>
              </w:divBdr>
            </w:div>
            <w:div w:id="24598853">
              <w:marLeft w:val="0"/>
              <w:marRight w:val="0"/>
              <w:marTop w:val="0"/>
              <w:marBottom w:val="0"/>
              <w:divBdr>
                <w:top w:val="none" w:sz="0" w:space="0" w:color="auto"/>
                <w:left w:val="none" w:sz="0" w:space="0" w:color="auto"/>
                <w:bottom w:val="none" w:sz="0" w:space="0" w:color="auto"/>
                <w:right w:val="none" w:sz="0" w:space="0" w:color="auto"/>
              </w:divBdr>
            </w:div>
            <w:div w:id="148206494">
              <w:marLeft w:val="0"/>
              <w:marRight w:val="0"/>
              <w:marTop w:val="0"/>
              <w:marBottom w:val="0"/>
              <w:divBdr>
                <w:top w:val="none" w:sz="0" w:space="0" w:color="auto"/>
                <w:left w:val="none" w:sz="0" w:space="0" w:color="auto"/>
                <w:bottom w:val="none" w:sz="0" w:space="0" w:color="auto"/>
                <w:right w:val="none" w:sz="0" w:space="0" w:color="auto"/>
              </w:divBdr>
            </w:div>
            <w:div w:id="202060219">
              <w:marLeft w:val="0"/>
              <w:marRight w:val="0"/>
              <w:marTop w:val="0"/>
              <w:marBottom w:val="0"/>
              <w:divBdr>
                <w:top w:val="none" w:sz="0" w:space="0" w:color="auto"/>
                <w:left w:val="none" w:sz="0" w:space="0" w:color="auto"/>
                <w:bottom w:val="none" w:sz="0" w:space="0" w:color="auto"/>
                <w:right w:val="none" w:sz="0" w:space="0" w:color="auto"/>
              </w:divBdr>
            </w:div>
            <w:div w:id="226108475">
              <w:marLeft w:val="0"/>
              <w:marRight w:val="0"/>
              <w:marTop w:val="0"/>
              <w:marBottom w:val="0"/>
              <w:divBdr>
                <w:top w:val="none" w:sz="0" w:space="0" w:color="auto"/>
                <w:left w:val="none" w:sz="0" w:space="0" w:color="auto"/>
                <w:bottom w:val="none" w:sz="0" w:space="0" w:color="auto"/>
                <w:right w:val="none" w:sz="0" w:space="0" w:color="auto"/>
              </w:divBdr>
            </w:div>
            <w:div w:id="267740990">
              <w:marLeft w:val="0"/>
              <w:marRight w:val="0"/>
              <w:marTop w:val="0"/>
              <w:marBottom w:val="0"/>
              <w:divBdr>
                <w:top w:val="none" w:sz="0" w:space="0" w:color="auto"/>
                <w:left w:val="none" w:sz="0" w:space="0" w:color="auto"/>
                <w:bottom w:val="none" w:sz="0" w:space="0" w:color="auto"/>
                <w:right w:val="none" w:sz="0" w:space="0" w:color="auto"/>
              </w:divBdr>
            </w:div>
            <w:div w:id="365101706">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640966588">
              <w:marLeft w:val="0"/>
              <w:marRight w:val="0"/>
              <w:marTop w:val="0"/>
              <w:marBottom w:val="0"/>
              <w:divBdr>
                <w:top w:val="none" w:sz="0" w:space="0" w:color="auto"/>
                <w:left w:val="none" w:sz="0" w:space="0" w:color="auto"/>
                <w:bottom w:val="none" w:sz="0" w:space="0" w:color="auto"/>
                <w:right w:val="none" w:sz="0" w:space="0" w:color="auto"/>
              </w:divBdr>
            </w:div>
            <w:div w:id="717362581">
              <w:marLeft w:val="0"/>
              <w:marRight w:val="0"/>
              <w:marTop w:val="0"/>
              <w:marBottom w:val="0"/>
              <w:divBdr>
                <w:top w:val="none" w:sz="0" w:space="0" w:color="auto"/>
                <w:left w:val="none" w:sz="0" w:space="0" w:color="auto"/>
                <w:bottom w:val="none" w:sz="0" w:space="0" w:color="auto"/>
                <w:right w:val="none" w:sz="0" w:space="0" w:color="auto"/>
              </w:divBdr>
            </w:div>
            <w:div w:id="795876342">
              <w:marLeft w:val="0"/>
              <w:marRight w:val="0"/>
              <w:marTop w:val="0"/>
              <w:marBottom w:val="0"/>
              <w:divBdr>
                <w:top w:val="none" w:sz="0" w:space="0" w:color="auto"/>
                <w:left w:val="none" w:sz="0" w:space="0" w:color="auto"/>
                <w:bottom w:val="none" w:sz="0" w:space="0" w:color="auto"/>
                <w:right w:val="none" w:sz="0" w:space="0" w:color="auto"/>
              </w:divBdr>
            </w:div>
            <w:div w:id="810093234">
              <w:marLeft w:val="0"/>
              <w:marRight w:val="0"/>
              <w:marTop w:val="0"/>
              <w:marBottom w:val="0"/>
              <w:divBdr>
                <w:top w:val="none" w:sz="0" w:space="0" w:color="auto"/>
                <w:left w:val="none" w:sz="0" w:space="0" w:color="auto"/>
                <w:bottom w:val="none" w:sz="0" w:space="0" w:color="auto"/>
                <w:right w:val="none" w:sz="0" w:space="0" w:color="auto"/>
              </w:divBdr>
            </w:div>
            <w:div w:id="816652228">
              <w:marLeft w:val="0"/>
              <w:marRight w:val="0"/>
              <w:marTop w:val="0"/>
              <w:marBottom w:val="0"/>
              <w:divBdr>
                <w:top w:val="none" w:sz="0" w:space="0" w:color="auto"/>
                <w:left w:val="none" w:sz="0" w:space="0" w:color="auto"/>
                <w:bottom w:val="none" w:sz="0" w:space="0" w:color="auto"/>
                <w:right w:val="none" w:sz="0" w:space="0" w:color="auto"/>
              </w:divBdr>
            </w:div>
            <w:div w:id="826559826">
              <w:marLeft w:val="0"/>
              <w:marRight w:val="0"/>
              <w:marTop w:val="0"/>
              <w:marBottom w:val="0"/>
              <w:divBdr>
                <w:top w:val="none" w:sz="0" w:space="0" w:color="auto"/>
                <w:left w:val="none" w:sz="0" w:space="0" w:color="auto"/>
                <w:bottom w:val="none" w:sz="0" w:space="0" w:color="auto"/>
                <w:right w:val="none" w:sz="0" w:space="0" w:color="auto"/>
              </w:divBdr>
            </w:div>
            <w:div w:id="832335915">
              <w:marLeft w:val="0"/>
              <w:marRight w:val="0"/>
              <w:marTop w:val="0"/>
              <w:marBottom w:val="0"/>
              <w:divBdr>
                <w:top w:val="none" w:sz="0" w:space="0" w:color="auto"/>
                <w:left w:val="none" w:sz="0" w:space="0" w:color="auto"/>
                <w:bottom w:val="none" w:sz="0" w:space="0" w:color="auto"/>
                <w:right w:val="none" w:sz="0" w:space="0" w:color="auto"/>
              </w:divBdr>
            </w:div>
            <w:div w:id="833648393">
              <w:marLeft w:val="0"/>
              <w:marRight w:val="0"/>
              <w:marTop w:val="0"/>
              <w:marBottom w:val="0"/>
              <w:divBdr>
                <w:top w:val="none" w:sz="0" w:space="0" w:color="auto"/>
                <w:left w:val="none" w:sz="0" w:space="0" w:color="auto"/>
                <w:bottom w:val="none" w:sz="0" w:space="0" w:color="auto"/>
                <w:right w:val="none" w:sz="0" w:space="0" w:color="auto"/>
              </w:divBdr>
            </w:div>
            <w:div w:id="934248124">
              <w:marLeft w:val="0"/>
              <w:marRight w:val="0"/>
              <w:marTop w:val="0"/>
              <w:marBottom w:val="0"/>
              <w:divBdr>
                <w:top w:val="none" w:sz="0" w:space="0" w:color="auto"/>
                <w:left w:val="none" w:sz="0" w:space="0" w:color="auto"/>
                <w:bottom w:val="none" w:sz="0" w:space="0" w:color="auto"/>
                <w:right w:val="none" w:sz="0" w:space="0" w:color="auto"/>
              </w:divBdr>
            </w:div>
            <w:div w:id="1002970106">
              <w:marLeft w:val="0"/>
              <w:marRight w:val="0"/>
              <w:marTop w:val="0"/>
              <w:marBottom w:val="0"/>
              <w:divBdr>
                <w:top w:val="none" w:sz="0" w:space="0" w:color="auto"/>
                <w:left w:val="none" w:sz="0" w:space="0" w:color="auto"/>
                <w:bottom w:val="none" w:sz="0" w:space="0" w:color="auto"/>
                <w:right w:val="none" w:sz="0" w:space="0" w:color="auto"/>
              </w:divBdr>
            </w:div>
            <w:div w:id="1123578089">
              <w:marLeft w:val="0"/>
              <w:marRight w:val="0"/>
              <w:marTop w:val="0"/>
              <w:marBottom w:val="0"/>
              <w:divBdr>
                <w:top w:val="none" w:sz="0" w:space="0" w:color="auto"/>
                <w:left w:val="none" w:sz="0" w:space="0" w:color="auto"/>
                <w:bottom w:val="none" w:sz="0" w:space="0" w:color="auto"/>
                <w:right w:val="none" w:sz="0" w:space="0" w:color="auto"/>
              </w:divBdr>
            </w:div>
            <w:div w:id="1217012082">
              <w:marLeft w:val="0"/>
              <w:marRight w:val="0"/>
              <w:marTop w:val="0"/>
              <w:marBottom w:val="0"/>
              <w:divBdr>
                <w:top w:val="none" w:sz="0" w:space="0" w:color="auto"/>
                <w:left w:val="none" w:sz="0" w:space="0" w:color="auto"/>
                <w:bottom w:val="none" w:sz="0" w:space="0" w:color="auto"/>
                <w:right w:val="none" w:sz="0" w:space="0" w:color="auto"/>
              </w:divBdr>
            </w:div>
            <w:div w:id="1227912333">
              <w:marLeft w:val="0"/>
              <w:marRight w:val="0"/>
              <w:marTop w:val="0"/>
              <w:marBottom w:val="0"/>
              <w:divBdr>
                <w:top w:val="none" w:sz="0" w:space="0" w:color="auto"/>
                <w:left w:val="none" w:sz="0" w:space="0" w:color="auto"/>
                <w:bottom w:val="none" w:sz="0" w:space="0" w:color="auto"/>
                <w:right w:val="none" w:sz="0" w:space="0" w:color="auto"/>
              </w:divBdr>
            </w:div>
            <w:div w:id="1288001871">
              <w:marLeft w:val="0"/>
              <w:marRight w:val="0"/>
              <w:marTop w:val="0"/>
              <w:marBottom w:val="0"/>
              <w:divBdr>
                <w:top w:val="none" w:sz="0" w:space="0" w:color="auto"/>
                <w:left w:val="none" w:sz="0" w:space="0" w:color="auto"/>
                <w:bottom w:val="none" w:sz="0" w:space="0" w:color="auto"/>
                <w:right w:val="none" w:sz="0" w:space="0" w:color="auto"/>
              </w:divBdr>
            </w:div>
            <w:div w:id="1303999494">
              <w:marLeft w:val="0"/>
              <w:marRight w:val="0"/>
              <w:marTop w:val="0"/>
              <w:marBottom w:val="0"/>
              <w:divBdr>
                <w:top w:val="none" w:sz="0" w:space="0" w:color="auto"/>
                <w:left w:val="none" w:sz="0" w:space="0" w:color="auto"/>
                <w:bottom w:val="none" w:sz="0" w:space="0" w:color="auto"/>
                <w:right w:val="none" w:sz="0" w:space="0" w:color="auto"/>
              </w:divBdr>
            </w:div>
            <w:div w:id="1319187999">
              <w:marLeft w:val="0"/>
              <w:marRight w:val="0"/>
              <w:marTop w:val="0"/>
              <w:marBottom w:val="0"/>
              <w:divBdr>
                <w:top w:val="none" w:sz="0" w:space="0" w:color="auto"/>
                <w:left w:val="none" w:sz="0" w:space="0" w:color="auto"/>
                <w:bottom w:val="none" w:sz="0" w:space="0" w:color="auto"/>
                <w:right w:val="none" w:sz="0" w:space="0" w:color="auto"/>
              </w:divBdr>
            </w:div>
            <w:div w:id="1331181112">
              <w:marLeft w:val="0"/>
              <w:marRight w:val="0"/>
              <w:marTop w:val="0"/>
              <w:marBottom w:val="0"/>
              <w:divBdr>
                <w:top w:val="none" w:sz="0" w:space="0" w:color="auto"/>
                <w:left w:val="none" w:sz="0" w:space="0" w:color="auto"/>
                <w:bottom w:val="none" w:sz="0" w:space="0" w:color="auto"/>
                <w:right w:val="none" w:sz="0" w:space="0" w:color="auto"/>
              </w:divBdr>
            </w:div>
            <w:div w:id="1342781009">
              <w:marLeft w:val="0"/>
              <w:marRight w:val="0"/>
              <w:marTop w:val="0"/>
              <w:marBottom w:val="0"/>
              <w:divBdr>
                <w:top w:val="none" w:sz="0" w:space="0" w:color="auto"/>
                <w:left w:val="none" w:sz="0" w:space="0" w:color="auto"/>
                <w:bottom w:val="none" w:sz="0" w:space="0" w:color="auto"/>
                <w:right w:val="none" w:sz="0" w:space="0" w:color="auto"/>
              </w:divBdr>
            </w:div>
            <w:div w:id="1361512975">
              <w:marLeft w:val="0"/>
              <w:marRight w:val="0"/>
              <w:marTop w:val="0"/>
              <w:marBottom w:val="0"/>
              <w:divBdr>
                <w:top w:val="none" w:sz="0" w:space="0" w:color="auto"/>
                <w:left w:val="none" w:sz="0" w:space="0" w:color="auto"/>
                <w:bottom w:val="none" w:sz="0" w:space="0" w:color="auto"/>
                <w:right w:val="none" w:sz="0" w:space="0" w:color="auto"/>
              </w:divBdr>
            </w:div>
            <w:div w:id="1408574239">
              <w:marLeft w:val="0"/>
              <w:marRight w:val="0"/>
              <w:marTop w:val="0"/>
              <w:marBottom w:val="0"/>
              <w:divBdr>
                <w:top w:val="none" w:sz="0" w:space="0" w:color="auto"/>
                <w:left w:val="none" w:sz="0" w:space="0" w:color="auto"/>
                <w:bottom w:val="none" w:sz="0" w:space="0" w:color="auto"/>
                <w:right w:val="none" w:sz="0" w:space="0" w:color="auto"/>
              </w:divBdr>
            </w:div>
            <w:div w:id="1441798124">
              <w:marLeft w:val="0"/>
              <w:marRight w:val="0"/>
              <w:marTop w:val="0"/>
              <w:marBottom w:val="0"/>
              <w:divBdr>
                <w:top w:val="none" w:sz="0" w:space="0" w:color="auto"/>
                <w:left w:val="none" w:sz="0" w:space="0" w:color="auto"/>
                <w:bottom w:val="none" w:sz="0" w:space="0" w:color="auto"/>
                <w:right w:val="none" w:sz="0" w:space="0" w:color="auto"/>
              </w:divBdr>
            </w:div>
            <w:div w:id="1471050029">
              <w:marLeft w:val="0"/>
              <w:marRight w:val="0"/>
              <w:marTop w:val="0"/>
              <w:marBottom w:val="0"/>
              <w:divBdr>
                <w:top w:val="none" w:sz="0" w:space="0" w:color="auto"/>
                <w:left w:val="none" w:sz="0" w:space="0" w:color="auto"/>
                <w:bottom w:val="none" w:sz="0" w:space="0" w:color="auto"/>
                <w:right w:val="none" w:sz="0" w:space="0" w:color="auto"/>
              </w:divBdr>
            </w:div>
            <w:div w:id="1482774934">
              <w:marLeft w:val="0"/>
              <w:marRight w:val="0"/>
              <w:marTop w:val="0"/>
              <w:marBottom w:val="0"/>
              <w:divBdr>
                <w:top w:val="none" w:sz="0" w:space="0" w:color="auto"/>
                <w:left w:val="none" w:sz="0" w:space="0" w:color="auto"/>
                <w:bottom w:val="none" w:sz="0" w:space="0" w:color="auto"/>
                <w:right w:val="none" w:sz="0" w:space="0" w:color="auto"/>
              </w:divBdr>
            </w:div>
            <w:div w:id="1549344019">
              <w:marLeft w:val="0"/>
              <w:marRight w:val="0"/>
              <w:marTop w:val="0"/>
              <w:marBottom w:val="0"/>
              <w:divBdr>
                <w:top w:val="none" w:sz="0" w:space="0" w:color="auto"/>
                <w:left w:val="none" w:sz="0" w:space="0" w:color="auto"/>
                <w:bottom w:val="none" w:sz="0" w:space="0" w:color="auto"/>
                <w:right w:val="none" w:sz="0" w:space="0" w:color="auto"/>
              </w:divBdr>
            </w:div>
            <w:div w:id="1567573720">
              <w:marLeft w:val="0"/>
              <w:marRight w:val="0"/>
              <w:marTop w:val="0"/>
              <w:marBottom w:val="0"/>
              <w:divBdr>
                <w:top w:val="none" w:sz="0" w:space="0" w:color="auto"/>
                <w:left w:val="none" w:sz="0" w:space="0" w:color="auto"/>
                <w:bottom w:val="none" w:sz="0" w:space="0" w:color="auto"/>
                <w:right w:val="none" w:sz="0" w:space="0" w:color="auto"/>
              </w:divBdr>
            </w:div>
            <w:div w:id="1599748866">
              <w:marLeft w:val="0"/>
              <w:marRight w:val="0"/>
              <w:marTop w:val="0"/>
              <w:marBottom w:val="0"/>
              <w:divBdr>
                <w:top w:val="none" w:sz="0" w:space="0" w:color="auto"/>
                <w:left w:val="none" w:sz="0" w:space="0" w:color="auto"/>
                <w:bottom w:val="none" w:sz="0" w:space="0" w:color="auto"/>
                <w:right w:val="none" w:sz="0" w:space="0" w:color="auto"/>
              </w:divBdr>
            </w:div>
            <w:div w:id="1633053370">
              <w:marLeft w:val="0"/>
              <w:marRight w:val="0"/>
              <w:marTop w:val="0"/>
              <w:marBottom w:val="0"/>
              <w:divBdr>
                <w:top w:val="none" w:sz="0" w:space="0" w:color="auto"/>
                <w:left w:val="none" w:sz="0" w:space="0" w:color="auto"/>
                <w:bottom w:val="none" w:sz="0" w:space="0" w:color="auto"/>
                <w:right w:val="none" w:sz="0" w:space="0" w:color="auto"/>
              </w:divBdr>
            </w:div>
            <w:div w:id="1703895200">
              <w:marLeft w:val="0"/>
              <w:marRight w:val="0"/>
              <w:marTop w:val="0"/>
              <w:marBottom w:val="0"/>
              <w:divBdr>
                <w:top w:val="none" w:sz="0" w:space="0" w:color="auto"/>
                <w:left w:val="none" w:sz="0" w:space="0" w:color="auto"/>
                <w:bottom w:val="none" w:sz="0" w:space="0" w:color="auto"/>
                <w:right w:val="none" w:sz="0" w:space="0" w:color="auto"/>
              </w:divBdr>
            </w:div>
            <w:div w:id="1742871048">
              <w:marLeft w:val="0"/>
              <w:marRight w:val="0"/>
              <w:marTop w:val="0"/>
              <w:marBottom w:val="0"/>
              <w:divBdr>
                <w:top w:val="none" w:sz="0" w:space="0" w:color="auto"/>
                <w:left w:val="none" w:sz="0" w:space="0" w:color="auto"/>
                <w:bottom w:val="none" w:sz="0" w:space="0" w:color="auto"/>
                <w:right w:val="none" w:sz="0" w:space="0" w:color="auto"/>
              </w:divBdr>
            </w:div>
            <w:div w:id="1784423281">
              <w:marLeft w:val="0"/>
              <w:marRight w:val="0"/>
              <w:marTop w:val="0"/>
              <w:marBottom w:val="0"/>
              <w:divBdr>
                <w:top w:val="none" w:sz="0" w:space="0" w:color="auto"/>
                <w:left w:val="none" w:sz="0" w:space="0" w:color="auto"/>
                <w:bottom w:val="none" w:sz="0" w:space="0" w:color="auto"/>
                <w:right w:val="none" w:sz="0" w:space="0" w:color="auto"/>
              </w:divBdr>
            </w:div>
            <w:div w:id="1796872457">
              <w:marLeft w:val="0"/>
              <w:marRight w:val="0"/>
              <w:marTop w:val="0"/>
              <w:marBottom w:val="0"/>
              <w:divBdr>
                <w:top w:val="none" w:sz="0" w:space="0" w:color="auto"/>
                <w:left w:val="none" w:sz="0" w:space="0" w:color="auto"/>
                <w:bottom w:val="none" w:sz="0" w:space="0" w:color="auto"/>
                <w:right w:val="none" w:sz="0" w:space="0" w:color="auto"/>
              </w:divBdr>
            </w:div>
            <w:div w:id="1844589508">
              <w:marLeft w:val="0"/>
              <w:marRight w:val="0"/>
              <w:marTop w:val="0"/>
              <w:marBottom w:val="0"/>
              <w:divBdr>
                <w:top w:val="none" w:sz="0" w:space="0" w:color="auto"/>
                <w:left w:val="none" w:sz="0" w:space="0" w:color="auto"/>
                <w:bottom w:val="none" w:sz="0" w:space="0" w:color="auto"/>
                <w:right w:val="none" w:sz="0" w:space="0" w:color="auto"/>
              </w:divBdr>
            </w:div>
            <w:div w:id="1920287469">
              <w:marLeft w:val="0"/>
              <w:marRight w:val="0"/>
              <w:marTop w:val="0"/>
              <w:marBottom w:val="0"/>
              <w:divBdr>
                <w:top w:val="none" w:sz="0" w:space="0" w:color="auto"/>
                <w:left w:val="none" w:sz="0" w:space="0" w:color="auto"/>
                <w:bottom w:val="none" w:sz="0" w:space="0" w:color="auto"/>
                <w:right w:val="none" w:sz="0" w:space="0" w:color="auto"/>
              </w:divBdr>
            </w:div>
            <w:div w:id="1949585641">
              <w:marLeft w:val="0"/>
              <w:marRight w:val="0"/>
              <w:marTop w:val="0"/>
              <w:marBottom w:val="0"/>
              <w:divBdr>
                <w:top w:val="none" w:sz="0" w:space="0" w:color="auto"/>
                <w:left w:val="none" w:sz="0" w:space="0" w:color="auto"/>
                <w:bottom w:val="none" w:sz="0" w:space="0" w:color="auto"/>
                <w:right w:val="none" w:sz="0" w:space="0" w:color="auto"/>
              </w:divBdr>
            </w:div>
            <w:div w:id="1986469238">
              <w:marLeft w:val="0"/>
              <w:marRight w:val="0"/>
              <w:marTop w:val="0"/>
              <w:marBottom w:val="0"/>
              <w:divBdr>
                <w:top w:val="none" w:sz="0" w:space="0" w:color="auto"/>
                <w:left w:val="none" w:sz="0" w:space="0" w:color="auto"/>
                <w:bottom w:val="none" w:sz="0" w:space="0" w:color="auto"/>
                <w:right w:val="none" w:sz="0" w:space="0" w:color="auto"/>
              </w:divBdr>
            </w:div>
            <w:div w:id="2022706149">
              <w:marLeft w:val="0"/>
              <w:marRight w:val="0"/>
              <w:marTop w:val="0"/>
              <w:marBottom w:val="0"/>
              <w:divBdr>
                <w:top w:val="none" w:sz="0" w:space="0" w:color="auto"/>
                <w:left w:val="none" w:sz="0" w:space="0" w:color="auto"/>
                <w:bottom w:val="none" w:sz="0" w:space="0" w:color="auto"/>
                <w:right w:val="none" w:sz="0" w:space="0" w:color="auto"/>
              </w:divBdr>
            </w:div>
            <w:div w:id="2063554214">
              <w:marLeft w:val="0"/>
              <w:marRight w:val="0"/>
              <w:marTop w:val="0"/>
              <w:marBottom w:val="0"/>
              <w:divBdr>
                <w:top w:val="none" w:sz="0" w:space="0" w:color="auto"/>
                <w:left w:val="none" w:sz="0" w:space="0" w:color="auto"/>
                <w:bottom w:val="none" w:sz="0" w:space="0" w:color="auto"/>
                <w:right w:val="none" w:sz="0" w:space="0" w:color="auto"/>
              </w:divBdr>
            </w:div>
            <w:div w:id="2065909170">
              <w:marLeft w:val="0"/>
              <w:marRight w:val="0"/>
              <w:marTop w:val="0"/>
              <w:marBottom w:val="0"/>
              <w:divBdr>
                <w:top w:val="none" w:sz="0" w:space="0" w:color="auto"/>
                <w:left w:val="none" w:sz="0" w:space="0" w:color="auto"/>
                <w:bottom w:val="none" w:sz="0" w:space="0" w:color="auto"/>
                <w:right w:val="none" w:sz="0" w:space="0" w:color="auto"/>
              </w:divBdr>
            </w:div>
            <w:div w:id="20802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531">
      <w:bodyDiv w:val="1"/>
      <w:marLeft w:val="0"/>
      <w:marRight w:val="0"/>
      <w:marTop w:val="0"/>
      <w:marBottom w:val="0"/>
      <w:divBdr>
        <w:top w:val="none" w:sz="0" w:space="0" w:color="auto"/>
        <w:left w:val="none" w:sz="0" w:space="0" w:color="auto"/>
        <w:bottom w:val="none" w:sz="0" w:space="0" w:color="auto"/>
        <w:right w:val="none" w:sz="0" w:space="0" w:color="auto"/>
      </w:divBdr>
    </w:div>
    <w:div w:id="1031803935">
      <w:bodyDiv w:val="1"/>
      <w:marLeft w:val="0"/>
      <w:marRight w:val="0"/>
      <w:marTop w:val="0"/>
      <w:marBottom w:val="0"/>
      <w:divBdr>
        <w:top w:val="none" w:sz="0" w:space="0" w:color="auto"/>
        <w:left w:val="none" w:sz="0" w:space="0" w:color="auto"/>
        <w:bottom w:val="none" w:sz="0" w:space="0" w:color="auto"/>
        <w:right w:val="none" w:sz="0" w:space="0" w:color="auto"/>
      </w:divBdr>
    </w:div>
    <w:div w:id="1063329201">
      <w:bodyDiv w:val="1"/>
      <w:marLeft w:val="0"/>
      <w:marRight w:val="0"/>
      <w:marTop w:val="0"/>
      <w:marBottom w:val="0"/>
      <w:divBdr>
        <w:top w:val="none" w:sz="0" w:space="0" w:color="auto"/>
        <w:left w:val="none" w:sz="0" w:space="0" w:color="auto"/>
        <w:bottom w:val="none" w:sz="0" w:space="0" w:color="auto"/>
        <w:right w:val="none" w:sz="0" w:space="0" w:color="auto"/>
      </w:divBdr>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5315854">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2140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210">
      <w:bodyDiv w:val="1"/>
      <w:marLeft w:val="0"/>
      <w:marRight w:val="0"/>
      <w:marTop w:val="0"/>
      <w:marBottom w:val="0"/>
      <w:divBdr>
        <w:top w:val="none" w:sz="0" w:space="0" w:color="auto"/>
        <w:left w:val="none" w:sz="0" w:space="0" w:color="auto"/>
        <w:bottom w:val="none" w:sz="0" w:space="0" w:color="auto"/>
        <w:right w:val="none" w:sz="0" w:space="0" w:color="auto"/>
      </w:divBdr>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423">
      <w:bodyDiv w:val="1"/>
      <w:marLeft w:val="0"/>
      <w:marRight w:val="0"/>
      <w:marTop w:val="0"/>
      <w:marBottom w:val="0"/>
      <w:divBdr>
        <w:top w:val="none" w:sz="0" w:space="0" w:color="auto"/>
        <w:left w:val="none" w:sz="0" w:space="0" w:color="auto"/>
        <w:bottom w:val="none" w:sz="0" w:space="0" w:color="auto"/>
        <w:right w:val="none" w:sz="0" w:space="0" w:color="auto"/>
      </w:divBdr>
      <w:divsChild>
        <w:div w:id="1614096139">
          <w:marLeft w:val="0"/>
          <w:marRight w:val="0"/>
          <w:marTop w:val="0"/>
          <w:marBottom w:val="0"/>
          <w:divBdr>
            <w:top w:val="none" w:sz="0" w:space="0" w:color="auto"/>
            <w:left w:val="none" w:sz="0" w:space="0" w:color="auto"/>
            <w:bottom w:val="none" w:sz="0" w:space="0" w:color="auto"/>
            <w:right w:val="none" w:sz="0" w:space="0" w:color="auto"/>
          </w:divBdr>
          <w:divsChild>
            <w:div w:id="61684820">
              <w:marLeft w:val="0"/>
              <w:marRight w:val="0"/>
              <w:marTop w:val="0"/>
              <w:marBottom w:val="0"/>
              <w:divBdr>
                <w:top w:val="none" w:sz="0" w:space="0" w:color="auto"/>
                <w:left w:val="none" w:sz="0" w:space="0" w:color="auto"/>
                <w:bottom w:val="none" w:sz="0" w:space="0" w:color="auto"/>
                <w:right w:val="none" w:sz="0" w:space="0" w:color="auto"/>
              </w:divBdr>
            </w:div>
            <w:div w:id="229391283">
              <w:marLeft w:val="0"/>
              <w:marRight w:val="0"/>
              <w:marTop w:val="0"/>
              <w:marBottom w:val="0"/>
              <w:divBdr>
                <w:top w:val="none" w:sz="0" w:space="0" w:color="auto"/>
                <w:left w:val="none" w:sz="0" w:space="0" w:color="auto"/>
                <w:bottom w:val="none" w:sz="0" w:space="0" w:color="auto"/>
                <w:right w:val="none" w:sz="0" w:space="0" w:color="auto"/>
              </w:divBdr>
            </w:div>
            <w:div w:id="1299068429">
              <w:marLeft w:val="0"/>
              <w:marRight w:val="0"/>
              <w:marTop w:val="0"/>
              <w:marBottom w:val="0"/>
              <w:divBdr>
                <w:top w:val="none" w:sz="0" w:space="0" w:color="auto"/>
                <w:left w:val="none" w:sz="0" w:space="0" w:color="auto"/>
                <w:bottom w:val="none" w:sz="0" w:space="0" w:color="auto"/>
                <w:right w:val="none" w:sz="0" w:space="0" w:color="auto"/>
              </w:divBdr>
            </w:div>
            <w:div w:id="566259437">
              <w:marLeft w:val="0"/>
              <w:marRight w:val="0"/>
              <w:marTop w:val="0"/>
              <w:marBottom w:val="0"/>
              <w:divBdr>
                <w:top w:val="none" w:sz="0" w:space="0" w:color="auto"/>
                <w:left w:val="none" w:sz="0" w:space="0" w:color="auto"/>
                <w:bottom w:val="none" w:sz="0" w:space="0" w:color="auto"/>
                <w:right w:val="none" w:sz="0" w:space="0" w:color="auto"/>
              </w:divBdr>
            </w:div>
            <w:div w:id="352462031">
              <w:marLeft w:val="0"/>
              <w:marRight w:val="0"/>
              <w:marTop w:val="0"/>
              <w:marBottom w:val="0"/>
              <w:divBdr>
                <w:top w:val="none" w:sz="0" w:space="0" w:color="auto"/>
                <w:left w:val="none" w:sz="0" w:space="0" w:color="auto"/>
                <w:bottom w:val="none" w:sz="0" w:space="0" w:color="auto"/>
                <w:right w:val="none" w:sz="0" w:space="0" w:color="auto"/>
              </w:divBdr>
            </w:div>
            <w:div w:id="546995997">
              <w:marLeft w:val="0"/>
              <w:marRight w:val="0"/>
              <w:marTop w:val="0"/>
              <w:marBottom w:val="0"/>
              <w:divBdr>
                <w:top w:val="none" w:sz="0" w:space="0" w:color="auto"/>
                <w:left w:val="none" w:sz="0" w:space="0" w:color="auto"/>
                <w:bottom w:val="none" w:sz="0" w:space="0" w:color="auto"/>
                <w:right w:val="none" w:sz="0" w:space="0" w:color="auto"/>
              </w:divBdr>
            </w:div>
            <w:div w:id="590966611">
              <w:marLeft w:val="0"/>
              <w:marRight w:val="0"/>
              <w:marTop w:val="0"/>
              <w:marBottom w:val="0"/>
              <w:divBdr>
                <w:top w:val="none" w:sz="0" w:space="0" w:color="auto"/>
                <w:left w:val="none" w:sz="0" w:space="0" w:color="auto"/>
                <w:bottom w:val="none" w:sz="0" w:space="0" w:color="auto"/>
                <w:right w:val="none" w:sz="0" w:space="0" w:color="auto"/>
              </w:divBdr>
            </w:div>
            <w:div w:id="1617591924">
              <w:marLeft w:val="0"/>
              <w:marRight w:val="0"/>
              <w:marTop w:val="0"/>
              <w:marBottom w:val="0"/>
              <w:divBdr>
                <w:top w:val="none" w:sz="0" w:space="0" w:color="auto"/>
                <w:left w:val="none" w:sz="0" w:space="0" w:color="auto"/>
                <w:bottom w:val="none" w:sz="0" w:space="0" w:color="auto"/>
                <w:right w:val="none" w:sz="0" w:space="0" w:color="auto"/>
              </w:divBdr>
            </w:div>
            <w:div w:id="1671132302">
              <w:marLeft w:val="0"/>
              <w:marRight w:val="0"/>
              <w:marTop w:val="0"/>
              <w:marBottom w:val="0"/>
              <w:divBdr>
                <w:top w:val="none" w:sz="0" w:space="0" w:color="auto"/>
                <w:left w:val="none" w:sz="0" w:space="0" w:color="auto"/>
                <w:bottom w:val="none" w:sz="0" w:space="0" w:color="auto"/>
                <w:right w:val="none" w:sz="0" w:space="0" w:color="auto"/>
              </w:divBdr>
            </w:div>
            <w:div w:id="510878999">
              <w:marLeft w:val="0"/>
              <w:marRight w:val="0"/>
              <w:marTop w:val="0"/>
              <w:marBottom w:val="0"/>
              <w:divBdr>
                <w:top w:val="none" w:sz="0" w:space="0" w:color="auto"/>
                <w:left w:val="none" w:sz="0" w:space="0" w:color="auto"/>
                <w:bottom w:val="none" w:sz="0" w:space="0" w:color="auto"/>
                <w:right w:val="none" w:sz="0" w:space="0" w:color="auto"/>
              </w:divBdr>
            </w:div>
            <w:div w:id="1535802708">
              <w:marLeft w:val="0"/>
              <w:marRight w:val="0"/>
              <w:marTop w:val="0"/>
              <w:marBottom w:val="0"/>
              <w:divBdr>
                <w:top w:val="none" w:sz="0" w:space="0" w:color="auto"/>
                <w:left w:val="none" w:sz="0" w:space="0" w:color="auto"/>
                <w:bottom w:val="none" w:sz="0" w:space="0" w:color="auto"/>
                <w:right w:val="none" w:sz="0" w:space="0" w:color="auto"/>
              </w:divBdr>
            </w:div>
            <w:div w:id="827676846">
              <w:marLeft w:val="0"/>
              <w:marRight w:val="0"/>
              <w:marTop w:val="0"/>
              <w:marBottom w:val="0"/>
              <w:divBdr>
                <w:top w:val="none" w:sz="0" w:space="0" w:color="auto"/>
                <w:left w:val="none" w:sz="0" w:space="0" w:color="auto"/>
                <w:bottom w:val="none" w:sz="0" w:space="0" w:color="auto"/>
                <w:right w:val="none" w:sz="0" w:space="0" w:color="auto"/>
              </w:divBdr>
            </w:div>
            <w:div w:id="679814533">
              <w:marLeft w:val="0"/>
              <w:marRight w:val="0"/>
              <w:marTop w:val="0"/>
              <w:marBottom w:val="0"/>
              <w:divBdr>
                <w:top w:val="none" w:sz="0" w:space="0" w:color="auto"/>
                <w:left w:val="none" w:sz="0" w:space="0" w:color="auto"/>
                <w:bottom w:val="none" w:sz="0" w:space="0" w:color="auto"/>
                <w:right w:val="none" w:sz="0" w:space="0" w:color="auto"/>
              </w:divBdr>
            </w:div>
            <w:div w:id="1863666614">
              <w:marLeft w:val="0"/>
              <w:marRight w:val="0"/>
              <w:marTop w:val="0"/>
              <w:marBottom w:val="0"/>
              <w:divBdr>
                <w:top w:val="none" w:sz="0" w:space="0" w:color="auto"/>
                <w:left w:val="none" w:sz="0" w:space="0" w:color="auto"/>
                <w:bottom w:val="none" w:sz="0" w:space="0" w:color="auto"/>
                <w:right w:val="none" w:sz="0" w:space="0" w:color="auto"/>
              </w:divBdr>
            </w:div>
            <w:div w:id="454371634">
              <w:marLeft w:val="0"/>
              <w:marRight w:val="0"/>
              <w:marTop w:val="0"/>
              <w:marBottom w:val="0"/>
              <w:divBdr>
                <w:top w:val="none" w:sz="0" w:space="0" w:color="auto"/>
                <w:left w:val="none" w:sz="0" w:space="0" w:color="auto"/>
                <w:bottom w:val="none" w:sz="0" w:space="0" w:color="auto"/>
                <w:right w:val="none" w:sz="0" w:space="0" w:color="auto"/>
              </w:divBdr>
            </w:div>
            <w:div w:id="1931353052">
              <w:marLeft w:val="0"/>
              <w:marRight w:val="0"/>
              <w:marTop w:val="0"/>
              <w:marBottom w:val="0"/>
              <w:divBdr>
                <w:top w:val="none" w:sz="0" w:space="0" w:color="auto"/>
                <w:left w:val="none" w:sz="0" w:space="0" w:color="auto"/>
                <w:bottom w:val="none" w:sz="0" w:space="0" w:color="auto"/>
                <w:right w:val="none" w:sz="0" w:space="0" w:color="auto"/>
              </w:divBdr>
            </w:div>
            <w:div w:id="1170759435">
              <w:marLeft w:val="0"/>
              <w:marRight w:val="0"/>
              <w:marTop w:val="0"/>
              <w:marBottom w:val="0"/>
              <w:divBdr>
                <w:top w:val="none" w:sz="0" w:space="0" w:color="auto"/>
                <w:left w:val="none" w:sz="0" w:space="0" w:color="auto"/>
                <w:bottom w:val="none" w:sz="0" w:space="0" w:color="auto"/>
                <w:right w:val="none" w:sz="0" w:space="0" w:color="auto"/>
              </w:divBdr>
            </w:div>
            <w:div w:id="11393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7">
      <w:bodyDiv w:val="1"/>
      <w:marLeft w:val="0"/>
      <w:marRight w:val="0"/>
      <w:marTop w:val="0"/>
      <w:marBottom w:val="0"/>
      <w:divBdr>
        <w:top w:val="none" w:sz="0" w:space="0" w:color="auto"/>
        <w:left w:val="none" w:sz="0" w:space="0" w:color="auto"/>
        <w:bottom w:val="none" w:sz="0" w:space="0" w:color="auto"/>
        <w:right w:val="none" w:sz="0" w:space="0" w:color="auto"/>
      </w:divBdr>
      <w:divsChild>
        <w:div w:id="244536842">
          <w:marLeft w:val="0"/>
          <w:marRight w:val="0"/>
          <w:marTop w:val="0"/>
          <w:marBottom w:val="0"/>
          <w:divBdr>
            <w:top w:val="none" w:sz="0" w:space="0" w:color="auto"/>
            <w:left w:val="none" w:sz="0" w:space="0" w:color="auto"/>
            <w:bottom w:val="none" w:sz="0" w:space="0" w:color="auto"/>
            <w:right w:val="none" w:sz="0" w:space="0" w:color="auto"/>
          </w:divBdr>
          <w:divsChild>
            <w:div w:id="34889037">
              <w:marLeft w:val="0"/>
              <w:marRight w:val="0"/>
              <w:marTop w:val="0"/>
              <w:marBottom w:val="0"/>
              <w:divBdr>
                <w:top w:val="none" w:sz="0" w:space="0" w:color="auto"/>
                <w:left w:val="none" w:sz="0" w:space="0" w:color="auto"/>
                <w:bottom w:val="none" w:sz="0" w:space="0" w:color="auto"/>
                <w:right w:val="none" w:sz="0" w:space="0" w:color="auto"/>
              </w:divBdr>
            </w:div>
            <w:div w:id="36902153">
              <w:marLeft w:val="0"/>
              <w:marRight w:val="0"/>
              <w:marTop w:val="0"/>
              <w:marBottom w:val="0"/>
              <w:divBdr>
                <w:top w:val="none" w:sz="0" w:space="0" w:color="auto"/>
                <w:left w:val="none" w:sz="0" w:space="0" w:color="auto"/>
                <w:bottom w:val="none" w:sz="0" w:space="0" w:color="auto"/>
                <w:right w:val="none" w:sz="0" w:space="0" w:color="auto"/>
              </w:divBdr>
            </w:div>
            <w:div w:id="215630899">
              <w:marLeft w:val="0"/>
              <w:marRight w:val="0"/>
              <w:marTop w:val="0"/>
              <w:marBottom w:val="0"/>
              <w:divBdr>
                <w:top w:val="none" w:sz="0" w:space="0" w:color="auto"/>
                <w:left w:val="none" w:sz="0" w:space="0" w:color="auto"/>
                <w:bottom w:val="none" w:sz="0" w:space="0" w:color="auto"/>
                <w:right w:val="none" w:sz="0" w:space="0" w:color="auto"/>
              </w:divBdr>
            </w:div>
            <w:div w:id="247734507">
              <w:marLeft w:val="0"/>
              <w:marRight w:val="0"/>
              <w:marTop w:val="0"/>
              <w:marBottom w:val="0"/>
              <w:divBdr>
                <w:top w:val="none" w:sz="0" w:space="0" w:color="auto"/>
                <w:left w:val="none" w:sz="0" w:space="0" w:color="auto"/>
                <w:bottom w:val="none" w:sz="0" w:space="0" w:color="auto"/>
                <w:right w:val="none" w:sz="0" w:space="0" w:color="auto"/>
              </w:divBdr>
            </w:div>
            <w:div w:id="267393956">
              <w:marLeft w:val="0"/>
              <w:marRight w:val="0"/>
              <w:marTop w:val="0"/>
              <w:marBottom w:val="0"/>
              <w:divBdr>
                <w:top w:val="none" w:sz="0" w:space="0" w:color="auto"/>
                <w:left w:val="none" w:sz="0" w:space="0" w:color="auto"/>
                <w:bottom w:val="none" w:sz="0" w:space="0" w:color="auto"/>
                <w:right w:val="none" w:sz="0" w:space="0" w:color="auto"/>
              </w:divBdr>
            </w:div>
            <w:div w:id="278804484">
              <w:marLeft w:val="0"/>
              <w:marRight w:val="0"/>
              <w:marTop w:val="0"/>
              <w:marBottom w:val="0"/>
              <w:divBdr>
                <w:top w:val="none" w:sz="0" w:space="0" w:color="auto"/>
                <w:left w:val="none" w:sz="0" w:space="0" w:color="auto"/>
                <w:bottom w:val="none" w:sz="0" w:space="0" w:color="auto"/>
                <w:right w:val="none" w:sz="0" w:space="0" w:color="auto"/>
              </w:divBdr>
            </w:div>
            <w:div w:id="309478852">
              <w:marLeft w:val="0"/>
              <w:marRight w:val="0"/>
              <w:marTop w:val="0"/>
              <w:marBottom w:val="0"/>
              <w:divBdr>
                <w:top w:val="none" w:sz="0" w:space="0" w:color="auto"/>
                <w:left w:val="none" w:sz="0" w:space="0" w:color="auto"/>
                <w:bottom w:val="none" w:sz="0" w:space="0" w:color="auto"/>
                <w:right w:val="none" w:sz="0" w:space="0" w:color="auto"/>
              </w:divBdr>
            </w:div>
            <w:div w:id="317001106">
              <w:marLeft w:val="0"/>
              <w:marRight w:val="0"/>
              <w:marTop w:val="0"/>
              <w:marBottom w:val="0"/>
              <w:divBdr>
                <w:top w:val="none" w:sz="0" w:space="0" w:color="auto"/>
                <w:left w:val="none" w:sz="0" w:space="0" w:color="auto"/>
                <w:bottom w:val="none" w:sz="0" w:space="0" w:color="auto"/>
                <w:right w:val="none" w:sz="0" w:space="0" w:color="auto"/>
              </w:divBdr>
            </w:div>
            <w:div w:id="324555625">
              <w:marLeft w:val="0"/>
              <w:marRight w:val="0"/>
              <w:marTop w:val="0"/>
              <w:marBottom w:val="0"/>
              <w:divBdr>
                <w:top w:val="none" w:sz="0" w:space="0" w:color="auto"/>
                <w:left w:val="none" w:sz="0" w:space="0" w:color="auto"/>
                <w:bottom w:val="none" w:sz="0" w:space="0" w:color="auto"/>
                <w:right w:val="none" w:sz="0" w:space="0" w:color="auto"/>
              </w:divBdr>
            </w:div>
            <w:div w:id="355277132">
              <w:marLeft w:val="0"/>
              <w:marRight w:val="0"/>
              <w:marTop w:val="0"/>
              <w:marBottom w:val="0"/>
              <w:divBdr>
                <w:top w:val="none" w:sz="0" w:space="0" w:color="auto"/>
                <w:left w:val="none" w:sz="0" w:space="0" w:color="auto"/>
                <w:bottom w:val="none" w:sz="0" w:space="0" w:color="auto"/>
                <w:right w:val="none" w:sz="0" w:space="0" w:color="auto"/>
              </w:divBdr>
            </w:div>
            <w:div w:id="356279817">
              <w:marLeft w:val="0"/>
              <w:marRight w:val="0"/>
              <w:marTop w:val="0"/>
              <w:marBottom w:val="0"/>
              <w:divBdr>
                <w:top w:val="none" w:sz="0" w:space="0" w:color="auto"/>
                <w:left w:val="none" w:sz="0" w:space="0" w:color="auto"/>
                <w:bottom w:val="none" w:sz="0" w:space="0" w:color="auto"/>
                <w:right w:val="none" w:sz="0" w:space="0" w:color="auto"/>
              </w:divBdr>
            </w:div>
            <w:div w:id="385842381">
              <w:marLeft w:val="0"/>
              <w:marRight w:val="0"/>
              <w:marTop w:val="0"/>
              <w:marBottom w:val="0"/>
              <w:divBdr>
                <w:top w:val="none" w:sz="0" w:space="0" w:color="auto"/>
                <w:left w:val="none" w:sz="0" w:space="0" w:color="auto"/>
                <w:bottom w:val="none" w:sz="0" w:space="0" w:color="auto"/>
                <w:right w:val="none" w:sz="0" w:space="0" w:color="auto"/>
              </w:divBdr>
            </w:div>
            <w:div w:id="404761468">
              <w:marLeft w:val="0"/>
              <w:marRight w:val="0"/>
              <w:marTop w:val="0"/>
              <w:marBottom w:val="0"/>
              <w:divBdr>
                <w:top w:val="none" w:sz="0" w:space="0" w:color="auto"/>
                <w:left w:val="none" w:sz="0" w:space="0" w:color="auto"/>
                <w:bottom w:val="none" w:sz="0" w:space="0" w:color="auto"/>
                <w:right w:val="none" w:sz="0" w:space="0" w:color="auto"/>
              </w:divBdr>
            </w:div>
            <w:div w:id="412826112">
              <w:marLeft w:val="0"/>
              <w:marRight w:val="0"/>
              <w:marTop w:val="0"/>
              <w:marBottom w:val="0"/>
              <w:divBdr>
                <w:top w:val="none" w:sz="0" w:space="0" w:color="auto"/>
                <w:left w:val="none" w:sz="0" w:space="0" w:color="auto"/>
                <w:bottom w:val="none" w:sz="0" w:space="0" w:color="auto"/>
                <w:right w:val="none" w:sz="0" w:space="0" w:color="auto"/>
              </w:divBdr>
            </w:div>
            <w:div w:id="449056372">
              <w:marLeft w:val="0"/>
              <w:marRight w:val="0"/>
              <w:marTop w:val="0"/>
              <w:marBottom w:val="0"/>
              <w:divBdr>
                <w:top w:val="none" w:sz="0" w:space="0" w:color="auto"/>
                <w:left w:val="none" w:sz="0" w:space="0" w:color="auto"/>
                <w:bottom w:val="none" w:sz="0" w:space="0" w:color="auto"/>
                <w:right w:val="none" w:sz="0" w:space="0" w:color="auto"/>
              </w:divBdr>
            </w:div>
            <w:div w:id="453256637">
              <w:marLeft w:val="0"/>
              <w:marRight w:val="0"/>
              <w:marTop w:val="0"/>
              <w:marBottom w:val="0"/>
              <w:divBdr>
                <w:top w:val="none" w:sz="0" w:space="0" w:color="auto"/>
                <w:left w:val="none" w:sz="0" w:space="0" w:color="auto"/>
                <w:bottom w:val="none" w:sz="0" w:space="0" w:color="auto"/>
                <w:right w:val="none" w:sz="0" w:space="0" w:color="auto"/>
              </w:divBdr>
            </w:div>
            <w:div w:id="478572633">
              <w:marLeft w:val="0"/>
              <w:marRight w:val="0"/>
              <w:marTop w:val="0"/>
              <w:marBottom w:val="0"/>
              <w:divBdr>
                <w:top w:val="none" w:sz="0" w:space="0" w:color="auto"/>
                <w:left w:val="none" w:sz="0" w:space="0" w:color="auto"/>
                <w:bottom w:val="none" w:sz="0" w:space="0" w:color="auto"/>
                <w:right w:val="none" w:sz="0" w:space="0" w:color="auto"/>
              </w:divBdr>
            </w:div>
            <w:div w:id="486480832">
              <w:marLeft w:val="0"/>
              <w:marRight w:val="0"/>
              <w:marTop w:val="0"/>
              <w:marBottom w:val="0"/>
              <w:divBdr>
                <w:top w:val="none" w:sz="0" w:space="0" w:color="auto"/>
                <w:left w:val="none" w:sz="0" w:space="0" w:color="auto"/>
                <w:bottom w:val="none" w:sz="0" w:space="0" w:color="auto"/>
                <w:right w:val="none" w:sz="0" w:space="0" w:color="auto"/>
              </w:divBdr>
            </w:div>
            <w:div w:id="525481229">
              <w:marLeft w:val="0"/>
              <w:marRight w:val="0"/>
              <w:marTop w:val="0"/>
              <w:marBottom w:val="0"/>
              <w:divBdr>
                <w:top w:val="none" w:sz="0" w:space="0" w:color="auto"/>
                <w:left w:val="none" w:sz="0" w:space="0" w:color="auto"/>
                <w:bottom w:val="none" w:sz="0" w:space="0" w:color="auto"/>
                <w:right w:val="none" w:sz="0" w:space="0" w:color="auto"/>
              </w:divBdr>
            </w:div>
            <w:div w:id="581064496">
              <w:marLeft w:val="0"/>
              <w:marRight w:val="0"/>
              <w:marTop w:val="0"/>
              <w:marBottom w:val="0"/>
              <w:divBdr>
                <w:top w:val="none" w:sz="0" w:space="0" w:color="auto"/>
                <w:left w:val="none" w:sz="0" w:space="0" w:color="auto"/>
                <w:bottom w:val="none" w:sz="0" w:space="0" w:color="auto"/>
                <w:right w:val="none" w:sz="0" w:space="0" w:color="auto"/>
              </w:divBdr>
            </w:div>
            <w:div w:id="600182865">
              <w:marLeft w:val="0"/>
              <w:marRight w:val="0"/>
              <w:marTop w:val="0"/>
              <w:marBottom w:val="0"/>
              <w:divBdr>
                <w:top w:val="none" w:sz="0" w:space="0" w:color="auto"/>
                <w:left w:val="none" w:sz="0" w:space="0" w:color="auto"/>
                <w:bottom w:val="none" w:sz="0" w:space="0" w:color="auto"/>
                <w:right w:val="none" w:sz="0" w:space="0" w:color="auto"/>
              </w:divBdr>
            </w:div>
            <w:div w:id="641155754">
              <w:marLeft w:val="0"/>
              <w:marRight w:val="0"/>
              <w:marTop w:val="0"/>
              <w:marBottom w:val="0"/>
              <w:divBdr>
                <w:top w:val="none" w:sz="0" w:space="0" w:color="auto"/>
                <w:left w:val="none" w:sz="0" w:space="0" w:color="auto"/>
                <w:bottom w:val="none" w:sz="0" w:space="0" w:color="auto"/>
                <w:right w:val="none" w:sz="0" w:space="0" w:color="auto"/>
              </w:divBdr>
            </w:div>
            <w:div w:id="670524167">
              <w:marLeft w:val="0"/>
              <w:marRight w:val="0"/>
              <w:marTop w:val="0"/>
              <w:marBottom w:val="0"/>
              <w:divBdr>
                <w:top w:val="none" w:sz="0" w:space="0" w:color="auto"/>
                <w:left w:val="none" w:sz="0" w:space="0" w:color="auto"/>
                <w:bottom w:val="none" w:sz="0" w:space="0" w:color="auto"/>
                <w:right w:val="none" w:sz="0" w:space="0" w:color="auto"/>
              </w:divBdr>
            </w:div>
            <w:div w:id="673410847">
              <w:marLeft w:val="0"/>
              <w:marRight w:val="0"/>
              <w:marTop w:val="0"/>
              <w:marBottom w:val="0"/>
              <w:divBdr>
                <w:top w:val="none" w:sz="0" w:space="0" w:color="auto"/>
                <w:left w:val="none" w:sz="0" w:space="0" w:color="auto"/>
                <w:bottom w:val="none" w:sz="0" w:space="0" w:color="auto"/>
                <w:right w:val="none" w:sz="0" w:space="0" w:color="auto"/>
              </w:divBdr>
            </w:div>
            <w:div w:id="676738806">
              <w:marLeft w:val="0"/>
              <w:marRight w:val="0"/>
              <w:marTop w:val="0"/>
              <w:marBottom w:val="0"/>
              <w:divBdr>
                <w:top w:val="none" w:sz="0" w:space="0" w:color="auto"/>
                <w:left w:val="none" w:sz="0" w:space="0" w:color="auto"/>
                <w:bottom w:val="none" w:sz="0" w:space="0" w:color="auto"/>
                <w:right w:val="none" w:sz="0" w:space="0" w:color="auto"/>
              </w:divBdr>
            </w:div>
            <w:div w:id="714936960">
              <w:marLeft w:val="0"/>
              <w:marRight w:val="0"/>
              <w:marTop w:val="0"/>
              <w:marBottom w:val="0"/>
              <w:divBdr>
                <w:top w:val="none" w:sz="0" w:space="0" w:color="auto"/>
                <w:left w:val="none" w:sz="0" w:space="0" w:color="auto"/>
                <w:bottom w:val="none" w:sz="0" w:space="0" w:color="auto"/>
                <w:right w:val="none" w:sz="0" w:space="0" w:color="auto"/>
              </w:divBdr>
            </w:div>
            <w:div w:id="730924778">
              <w:marLeft w:val="0"/>
              <w:marRight w:val="0"/>
              <w:marTop w:val="0"/>
              <w:marBottom w:val="0"/>
              <w:divBdr>
                <w:top w:val="none" w:sz="0" w:space="0" w:color="auto"/>
                <w:left w:val="none" w:sz="0" w:space="0" w:color="auto"/>
                <w:bottom w:val="none" w:sz="0" w:space="0" w:color="auto"/>
                <w:right w:val="none" w:sz="0" w:space="0" w:color="auto"/>
              </w:divBdr>
            </w:div>
            <w:div w:id="736781679">
              <w:marLeft w:val="0"/>
              <w:marRight w:val="0"/>
              <w:marTop w:val="0"/>
              <w:marBottom w:val="0"/>
              <w:divBdr>
                <w:top w:val="none" w:sz="0" w:space="0" w:color="auto"/>
                <w:left w:val="none" w:sz="0" w:space="0" w:color="auto"/>
                <w:bottom w:val="none" w:sz="0" w:space="0" w:color="auto"/>
                <w:right w:val="none" w:sz="0" w:space="0" w:color="auto"/>
              </w:divBdr>
            </w:div>
            <w:div w:id="743452585">
              <w:marLeft w:val="0"/>
              <w:marRight w:val="0"/>
              <w:marTop w:val="0"/>
              <w:marBottom w:val="0"/>
              <w:divBdr>
                <w:top w:val="none" w:sz="0" w:space="0" w:color="auto"/>
                <w:left w:val="none" w:sz="0" w:space="0" w:color="auto"/>
                <w:bottom w:val="none" w:sz="0" w:space="0" w:color="auto"/>
                <w:right w:val="none" w:sz="0" w:space="0" w:color="auto"/>
              </w:divBdr>
            </w:div>
            <w:div w:id="790562180">
              <w:marLeft w:val="0"/>
              <w:marRight w:val="0"/>
              <w:marTop w:val="0"/>
              <w:marBottom w:val="0"/>
              <w:divBdr>
                <w:top w:val="none" w:sz="0" w:space="0" w:color="auto"/>
                <w:left w:val="none" w:sz="0" w:space="0" w:color="auto"/>
                <w:bottom w:val="none" w:sz="0" w:space="0" w:color="auto"/>
                <w:right w:val="none" w:sz="0" w:space="0" w:color="auto"/>
              </w:divBdr>
            </w:div>
            <w:div w:id="801851232">
              <w:marLeft w:val="0"/>
              <w:marRight w:val="0"/>
              <w:marTop w:val="0"/>
              <w:marBottom w:val="0"/>
              <w:divBdr>
                <w:top w:val="none" w:sz="0" w:space="0" w:color="auto"/>
                <w:left w:val="none" w:sz="0" w:space="0" w:color="auto"/>
                <w:bottom w:val="none" w:sz="0" w:space="0" w:color="auto"/>
                <w:right w:val="none" w:sz="0" w:space="0" w:color="auto"/>
              </w:divBdr>
            </w:div>
            <w:div w:id="809130396">
              <w:marLeft w:val="0"/>
              <w:marRight w:val="0"/>
              <w:marTop w:val="0"/>
              <w:marBottom w:val="0"/>
              <w:divBdr>
                <w:top w:val="none" w:sz="0" w:space="0" w:color="auto"/>
                <w:left w:val="none" w:sz="0" w:space="0" w:color="auto"/>
                <w:bottom w:val="none" w:sz="0" w:space="0" w:color="auto"/>
                <w:right w:val="none" w:sz="0" w:space="0" w:color="auto"/>
              </w:divBdr>
            </w:div>
            <w:div w:id="822429830">
              <w:marLeft w:val="0"/>
              <w:marRight w:val="0"/>
              <w:marTop w:val="0"/>
              <w:marBottom w:val="0"/>
              <w:divBdr>
                <w:top w:val="none" w:sz="0" w:space="0" w:color="auto"/>
                <w:left w:val="none" w:sz="0" w:space="0" w:color="auto"/>
                <w:bottom w:val="none" w:sz="0" w:space="0" w:color="auto"/>
                <w:right w:val="none" w:sz="0" w:space="0" w:color="auto"/>
              </w:divBdr>
            </w:div>
            <w:div w:id="826243359">
              <w:marLeft w:val="0"/>
              <w:marRight w:val="0"/>
              <w:marTop w:val="0"/>
              <w:marBottom w:val="0"/>
              <w:divBdr>
                <w:top w:val="none" w:sz="0" w:space="0" w:color="auto"/>
                <w:left w:val="none" w:sz="0" w:space="0" w:color="auto"/>
                <w:bottom w:val="none" w:sz="0" w:space="0" w:color="auto"/>
                <w:right w:val="none" w:sz="0" w:space="0" w:color="auto"/>
              </w:divBdr>
            </w:div>
            <w:div w:id="852575001">
              <w:marLeft w:val="0"/>
              <w:marRight w:val="0"/>
              <w:marTop w:val="0"/>
              <w:marBottom w:val="0"/>
              <w:divBdr>
                <w:top w:val="none" w:sz="0" w:space="0" w:color="auto"/>
                <w:left w:val="none" w:sz="0" w:space="0" w:color="auto"/>
                <w:bottom w:val="none" w:sz="0" w:space="0" w:color="auto"/>
                <w:right w:val="none" w:sz="0" w:space="0" w:color="auto"/>
              </w:divBdr>
            </w:div>
            <w:div w:id="967081887">
              <w:marLeft w:val="0"/>
              <w:marRight w:val="0"/>
              <w:marTop w:val="0"/>
              <w:marBottom w:val="0"/>
              <w:divBdr>
                <w:top w:val="none" w:sz="0" w:space="0" w:color="auto"/>
                <w:left w:val="none" w:sz="0" w:space="0" w:color="auto"/>
                <w:bottom w:val="none" w:sz="0" w:space="0" w:color="auto"/>
                <w:right w:val="none" w:sz="0" w:space="0" w:color="auto"/>
              </w:divBdr>
            </w:div>
            <w:div w:id="981619469">
              <w:marLeft w:val="0"/>
              <w:marRight w:val="0"/>
              <w:marTop w:val="0"/>
              <w:marBottom w:val="0"/>
              <w:divBdr>
                <w:top w:val="none" w:sz="0" w:space="0" w:color="auto"/>
                <w:left w:val="none" w:sz="0" w:space="0" w:color="auto"/>
                <w:bottom w:val="none" w:sz="0" w:space="0" w:color="auto"/>
                <w:right w:val="none" w:sz="0" w:space="0" w:color="auto"/>
              </w:divBdr>
            </w:div>
            <w:div w:id="987124886">
              <w:marLeft w:val="0"/>
              <w:marRight w:val="0"/>
              <w:marTop w:val="0"/>
              <w:marBottom w:val="0"/>
              <w:divBdr>
                <w:top w:val="none" w:sz="0" w:space="0" w:color="auto"/>
                <w:left w:val="none" w:sz="0" w:space="0" w:color="auto"/>
                <w:bottom w:val="none" w:sz="0" w:space="0" w:color="auto"/>
                <w:right w:val="none" w:sz="0" w:space="0" w:color="auto"/>
              </w:divBdr>
            </w:div>
            <w:div w:id="1004280930">
              <w:marLeft w:val="0"/>
              <w:marRight w:val="0"/>
              <w:marTop w:val="0"/>
              <w:marBottom w:val="0"/>
              <w:divBdr>
                <w:top w:val="none" w:sz="0" w:space="0" w:color="auto"/>
                <w:left w:val="none" w:sz="0" w:space="0" w:color="auto"/>
                <w:bottom w:val="none" w:sz="0" w:space="0" w:color="auto"/>
                <w:right w:val="none" w:sz="0" w:space="0" w:color="auto"/>
              </w:divBdr>
            </w:div>
            <w:div w:id="1023017050">
              <w:marLeft w:val="0"/>
              <w:marRight w:val="0"/>
              <w:marTop w:val="0"/>
              <w:marBottom w:val="0"/>
              <w:divBdr>
                <w:top w:val="none" w:sz="0" w:space="0" w:color="auto"/>
                <w:left w:val="none" w:sz="0" w:space="0" w:color="auto"/>
                <w:bottom w:val="none" w:sz="0" w:space="0" w:color="auto"/>
                <w:right w:val="none" w:sz="0" w:space="0" w:color="auto"/>
              </w:divBdr>
            </w:div>
            <w:div w:id="1051883392">
              <w:marLeft w:val="0"/>
              <w:marRight w:val="0"/>
              <w:marTop w:val="0"/>
              <w:marBottom w:val="0"/>
              <w:divBdr>
                <w:top w:val="none" w:sz="0" w:space="0" w:color="auto"/>
                <w:left w:val="none" w:sz="0" w:space="0" w:color="auto"/>
                <w:bottom w:val="none" w:sz="0" w:space="0" w:color="auto"/>
                <w:right w:val="none" w:sz="0" w:space="0" w:color="auto"/>
              </w:divBdr>
            </w:div>
            <w:div w:id="1065110001">
              <w:marLeft w:val="0"/>
              <w:marRight w:val="0"/>
              <w:marTop w:val="0"/>
              <w:marBottom w:val="0"/>
              <w:divBdr>
                <w:top w:val="none" w:sz="0" w:space="0" w:color="auto"/>
                <w:left w:val="none" w:sz="0" w:space="0" w:color="auto"/>
                <w:bottom w:val="none" w:sz="0" w:space="0" w:color="auto"/>
                <w:right w:val="none" w:sz="0" w:space="0" w:color="auto"/>
              </w:divBdr>
            </w:div>
            <w:div w:id="1074087374">
              <w:marLeft w:val="0"/>
              <w:marRight w:val="0"/>
              <w:marTop w:val="0"/>
              <w:marBottom w:val="0"/>
              <w:divBdr>
                <w:top w:val="none" w:sz="0" w:space="0" w:color="auto"/>
                <w:left w:val="none" w:sz="0" w:space="0" w:color="auto"/>
                <w:bottom w:val="none" w:sz="0" w:space="0" w:color="auto"/>
                <w:right w:val="none" w:sz="0" w:space="0" w:color="auto"/>
              </w:divBdr>
            </w:div>
            <w:div w:id="1114903451">
              <w:marLeft w:val="0"/>
              <w:marRight w:val="0"/>
              <w:marTop w:val="0"/>
              <w:marBottom w:val="0"/>
              <w:divBdr>
                <w:top w:val="none" w:sz="0" w:space="0" w:color="auto"/>
                <w:left w:val="none" w:sz="0" w:space="0" w:color="auto"/>
                <w:bottom w:val="none" w:sz="0" w:space="0" w:color="auto"/>
                <w:right w:val="none" w:sz="0" w:space="0" w:color="auto"/>
              </w:divBdr>
            </w:div>
            <w:div w:id="1129588898">
              <w:marLeft w:val="0"/>
              <w:marRight w:val="0"/>
              <w:marTop w:val="0"/>
              <w:marBottom w:val="0"/>
              <w:divBdr>
                <w:top w:val="none" w:sz="0" w:space="0" w:color="auto"/>
                <w:left w:val="none" w:sz="0" w:space="0" w:color="auto"/>
                <w:bottom w:val="none" w:sz="0" w:space="0" w:color="auto"/>
                <w:right w:val="none" w:sz="0" w:space="0" w:color="auto"/>
              </w:divBdr>
            </w:div>
            <w:div w:id="1150096940">
              <w:marLeft w:val="0"/>
              <w:marRight w:val="0"/>
              <w:marTop w:val="0"/>
              <w:marBottom w:val="0"/>
              <w:divBdr>
                <w:top w:val="none" w:sz="0" w:space="0" w:color="auto"/>
                <w:left w:val="none" w:sz="0" w:space="0" w:color="auto"/>
                <w:bottom w:val="none" w:sz="0" w:space="0" w:color="auto"/>
                <w:right w:val="none" w:sz="0" w:space="0" w:color="auto"/>
              </w:divBdr>
            </w:div>
            <w:div w:id="1165903710">
              <w:marLeft w:val="0"/>
              <w:marRight w:val="0"/>
              <w:marTop w:val="0"/>
              <w:marBottom w:val="0"/>
              <w:divBdr>
                <w:top w:val="none" w:sz="0" w:space="0" w:color="auto"/>
                <w:left w:val="none" w:sz="0" w:space="0" w:color="auto"/>
                <w:bottom w:val="none" w:sz="0" w:space="0" w:color="auto"/>
                <w:right w:val="none" w:sz="0" w:space="0" w:color="auto"/>
              </w:divBdr>
            </w:div>
            <w:div w:id="1171140784">
              <w:marLeft w:val="0"/>
              <w:marRight w:val="0"/>
              <w:marTop w:val="0"/>
              <w:marBottom w:val="0"/>
              <w:divBdr>
                <w:top w:val="none" w:sz="0" w:space="0" w:color="auto"/>
                <w:left w:val="none" w:sz="0" w:space="0" w:color="auto"/>
                <w:bottom w:val="none" w:sz="0" w:space="0" w:color="auto"/>
                <w:right w:val="none" w:sz="0" w:space="0" w:color="auto"/>
              </w:divBdr>
            </w:div>
            <w:div w:id="1218542371">
              <w:marLeft w:val="0"/>
              <w:marRight w:val="0"/>
              <w:marTop w:val="0"/>
              <w:marBottom w:val="0"/>
              <w:divBdr>
                <w:top w:val="none" w:sz="0" w:space="0" w:color="auto"/>
                <w:left w:val="none" w:sz="0" w:space="0" w:color="auto"/>
                <w:bottom w:val="none" w:sz="0" w:space="0" w:color="auto"/>
                <w:right w:val="none" w:sz="0" w:space="0" w:color="auto"/>
              </w:divBdr>
            </w:div>
            <w:div w:id="1236404024">
              <w:marLeft w:val="0"/>
              <w:marRight w:val="0"/>
              <w:marTop w:val="0"/>
              <w:marBottom w:val="0"/>
              <w:divBdr>
                <w:top w:val="none" w:sz="0" w:space="0" w:color="auto"/>
                <w:left w:val="none" w:sz="0" w:space="0" w:color="auto"/>
                <w:bottom w:val="none" w:sz="0" w:space="0" w:color="auto"/>
                <w:right w:val="none" w:sz="0" w:space="0" w:color="auto"/>
              </w:divBdr>
            </w:div>
            <w:div w:id="1242134582">
              <w:marLeft w:val="0"/>
              <w:marRight w:val="0"/>
              <w:marTop w:val="0"/>
              <w:marBottom w:val="0"/>
              <w:divBdr>
                <w:top w:val="none" w:sz="0" w:space="0" w:color="auto"/>
                <w:left w:val="none" w:sz="0" w:space="0" w:color="auto"/>
                <w:bottom w:val="none" w:sz="0" w:space="0" w:color="auto"/>
                <w:right w:val="none" w:sz="0" w:space="0" w:color="auto"/>
              </w:divBdr>
            </w:div>
            <w:div w:id="1263413047">
              <w:marLeft w:val="0"/>
              <w:marRight w:val="0"/>
              <w:marTop w:val="0"/>
              <w:marBottom w:val="0"/>
              <w:divBdr>
                <w:top w:val="none" w:sz="0" w:space="0" w:color="auto"/>
                <w:left w:val="none" w:sz="0" w:space="0" w:color="auto"/>
                <w:bottom w:val="none" w:sz="0" w:space="0" w:color="auto"/>
                <w:right w:val="none" w:sz="0" w:space="0" w:color="auto"/>
              </w:divBdr>
            </w:div>
            <w:div w:id="1303190324">
              <w:marLeft w:val="0"/>
              <w:marRight w:val="0"/>
              <w:marTop w:val="0"/>
              <w:marBottom w:val="0"/>
              <w:divBdr>
                <w:top w:val="none" w:sz="0" w:space="0" w:color="auto"/>
                <w:left w:val="none" w:sz="0" w:space="0" w:color="auto"/>
                <w:bottom w:val="none" w:sz="0" w:space="0" w:color="auto"/>
                <w:right w:val="none" w:sz="0" w:space="0" w:color="auto"/>
              </w:divBdr>
            </w:div>
            <w:div w:id="1387949817">
              <w:marLeft w:val="0"/>
              <w:marRight w:val="0"/>
              <w:marTop w:val="0"/>
              <w:marBottom w:val="0"/>
              <w:divBdr>
                <w:top w:val="none" w:sz="0" w:space="0" w:color="auto"/>
                <w:left w:val="none" w:sz="0" w:space="0" w:color="auto"/>
                <w:bottom w:val="none" w:sz="0" w:space="0" w:color="auto"/>
                <w:right w:val="none" w:sz="0" w:space="0" w:color="auto"/>
              </w:divBdr>
            </w:div>
            <w:div w:id="1448500318">
              <w:marLeft w:val="0"/>
              <w:marRight w:val="0"/>
              <w:marTop w:val="0"/>
              <w:marBottom w:val="0"/>
              <w:divBdr>
                <w:top w:val="none" w:sz="0" w:space="0" w:color="auto"/>
                <w:left w:val="none" w:sz="0" w:space="0" w:color="auto"/>
                <w:bottom w:val="none" w:sz="0" w:space="0" w:color="auto"/>
                <w:right w:val="none" w:sz="0" w:space="0" w:color="auto"/>
              </w:divBdr>
            </w:div>
            <w:div w:id="1484196379">
              <w:marLeft w:val="0"/>
              <w:marRight w:val="0"/>
              <w:marTop w:val="0"/>
              <w:marBottom w:val="0"/>
              <w:divBdr>
                <w:top w:val="none" w:sz="0" w:space="0" w:color="auto"/>
                <w:left w:val="none" w:sz="0" w:space="0" w:color="auto"/>
                <w:bottom w:val="none" w:sz="0" w:space="0" w:color="auto"/>
                <w:right w:val="none" w:sz="0" w:space="0" w:color="auto"/>
              </w:divBdr>
            </w:div>
            <w:div w:id="1581141349">
              <w:marLeft w:val="0"/>
              <w:marRight w:val="0"/>
              <w:marTop w:val="0"/>
              <w:marBottom w:val="0"/>
              <w:divBdr>
                <w:top w:val="none" w:sz="0" w:space="0" w:color="auto"/>
                <w:left w:val="none" w:sz="0" w:space="0" w:color="auto"/>
                <w:bottom w:val="none" w:sz="0" w:space="0" w:color="auto"/>
                <w:right w:val="none" w:sz="0" w:space="0" w:color="auto"/>
              </w:divBdr>
            </w:div>
            <w:div w:id="1599830267">
              <w:marLeft w:val="0"/>
              <w:marRight w:val="0"/>
              <w:marTop w:val="0"/>
              <w:marBottom w:val="0"/>
              <w:divBdr>
                <w:top w:val="none" w:sz="0" w:space="0" w:color="auto"/>
                <w:left w:val="none" w:sz="0" w:space="0" w:color="auto"/>
                <w:bottom w:val="none" w:sz="0" w:space="0" w:color="auto"/>
                <w:right w:val="none" w:sz="0" w:space="0" w:color="auto"/>
              </w:divBdr>
            </w:div>
            <w:div w:id="1619485213">
              <w:marLeft w:val="0"/>
              <w:marRight w:val="0"/>
              <w:marTop w:val="0"/>
              <w:marBottom w:val="0"/>
              <w:divBdr>
                <w:top w:val="none" w:sz="0" w:space="0" w:color="auto"/>
                <w:left w:val="none" w:sz="0" w:space="0" w:color="auto"/>
                <w:bottom w:val="none" w:sz="0" w:space="0" w:color="auto"/>
                <w:right w:val="none" w:sz="0" w:space="0" w:color="auto"/>
              </w:divBdr>
            </w:div>
            <w:div w:id="1656759689">
              <w:marLeft w:val="0"/>
              <w:marRight w:val="0"/>
              <w:marTop w:val="0"/>
              <w:marBottom w:val="0"/>
              <w:divBdr>
                <w:top w:val="none" w:sz="0" w:space="0" w:color="auto"/>
                <w:left w:val="none" w:sz="0" w:space="0" w:color="auto"/>
                <w:bottom w:val="none" w:sz="0" w:space="0" w:color="auto"/>
                <w:right w:val="none" w:sz="0" w:space="0" w:color="auto"/>
              </w:divBdr>
            </w:div>
            <w:div w:id="1660767279">
              <w:marLeft w:val="0"/>
              <w:marRight w:val="0"/>
              <w:marTop w:val="0"/>
              <w:marBottom w:val="0"/>
              <w:divBdr>
                <w:top w:val="none" w:sz="0" w:space="0" w:color="auto"/>
                <w:left w:val="none" w:sz="0" w:space="0" w:color="auto"/>
                <w:bottom w:val="none" w:sz="0" w:space="0" w:color="auto"/>
                <w:right w:val="none" w:sz="0" w:space="0" w:color="auto"/>
              </w:divBdr>
            </w:div>
            <w:div w:id="1666475529">
              <w:marLeft w:val="0"/>
              <w:marRight w:val="0"/>
              <w:marTop w:val="0"/>
              <w:marBottom w:val="0"/>
              <w:divBdr>
                <w:top w:val="none" w:sz="0" w:space="0" w:color="auto"/>
                <w:left w:val="none" w:sz="0" w:space="0" w:color="auto"/>
                <w:bottom w:val="none" w:sz="0" w:space="0" w:color="auto"/>
                <w:right w:val="none" w:sz="0" w:space="0" w:color="auto"/>
              </w:divBdr>
            </w:div>
            <w:div w:id="1703744672">
              <w:marLeft w:val="0"/>
              <w:marRight w:val="0"/>
              <w:marTop w:val="0"/>
              <w:marBottom w:val="0"/>
              <w:divBdr>
                <w:top w:val="none" w:sz="0" w:space="0" w:color="auto"/>
                <w:left w:val="none" w:sz="0" w:space="0" w:color="auto"/>
                <w:bottom w:val="none" w:sz="0" w:space="0" w:color="auto"/>
                <w:right w:val="none" w:sz="0" w:space="0" w:color="auto"/>
              </w:divBdr>
            </w:div>
            <w:div w:id="1720783055">
              <w:marLeft w:val="0"/>
              <w:marRight w:val="0"/>
              <w:marTop w:val="0"/>
              <w:marBottom w:val="0"/>
              <w:divBdr>
                <w:top w:val="none" w:sz="0" w:space="0" w:color="auto"/>
                <w:left w:val="none" w:sz="0" w:space="0" w:color="auto"/>
                <w:bottom w:val="none" w:sz="0" w:space="0" w:color="auto"/>
                <w:right w:val="none" w:sz="0" w:space="0" w:color="auto"/>
              </w:divBdr>
            </w:div>
            <w:div w:id="1730881429">
              <w:marLeft w:val="0"/>
              <w:marRight w:val="0"/>
              <w:marTop w:val="0"/>
              <w:marBottom w:val="0"/>
              <w:divBdr>
                <w:top w:val="none" w:sz="0" w:space="0" w:color="auto"/>
                <w:left w:val="none" w:sz="0" w:space="0" w:color="auto"/>
                <w:bottom w:val="none" w:sz="0" w:space="0" w:color="auto"/>
                <w:right w:val="none" w:sz="0" w:space="0" w:color="auto"/>
              </w:divBdr>
            </w:div>
            <w:div w:id="1740399886">
              <w:marLeft w:val="0"/>
              <w:marRight w:val="0"/>
              <w:marTop w:val="0"/>
              <w:marBottom w:val="0"/>
              <w:divBdr>
                <w:top w:val="none" w:sz="0" w:space="0" w:color="auto"/>
                <w:left w:val="none" w:sz="0" w:space="0" w:color="auto"/>
                <w:bottom w:val="none" w:sz="0" w:space="0" w:color="auto"/>
                <w:right w:val="none" w:sz="0" w:space="0" w:color="auto"/>
              </w:divBdr>
            </w:div>
            <w:div w:id="1768430216">
              <w:marLeft w:val="0"/>
              <w:marRight w:val="0"/>
              <w:marTop w:val="0"/>
              <w:marBottom w:val="0"/>
              <w:divBdr>
                <w:top w:val="none" w:sz="0" w:space="0" w:color="auto"/>
                <w:left w:val="none" w:sz="0" w:space="0" w:color="auto"/>
                <w:bottom w:val="none" w:sz="0" w:space="0" w:color="auto"/>
                <w:right w:val="none" w:sz="0" w:space="0" w:color="auto"/>
              </w:divBdr>
            </w:div>
            <w:div w:id="1780368270">
              <w:marLeft w:val="0"/>
              <w:marRight w:val="0"/>
              <w:marTop w:val="0"/>
              <w:marBottom w:val="0"/>
              <w:divBdr>
                <w:top w:val="none" w:sz="0" w:space="0" w:color="auto"/>
                <w:left w:val="none" w:sz="0" w:space="0" w:color="auto"/>
                <w:bottom w:val="none" w:sz="0" w:space="0" w:color="auto"/>
                <w:right w:val="none" w:sz="0" w:space="0" w:color="auto"/>
              </w:divBdr>
            </w:div>
            <w:div w:id="1802338195">
              <w:marLeft w:val="0"/>
              <w:marRight w:val="0"/>
              <w:marTop w:val="0"/>
              <w:marBottom w:val="0"/>
              <w:divBdr>
                <w:top w:val="none" w:sz="0" w:space="0" w:color="auto"/>
                <w:left w:val="none" w:sz="0" w:space="0" w:color="auto"/>
                <w:bottom w:val="none" w:sz="0" w:space="0" w:color="auto"/>
                <w:right w:val="none" w:sz="0" w:space="0" w:color="auto"/>
              </w:divBdr>
            </w:div>
            <w:div w:id="1845434345">
              <w:marLeft w:val="0"/>
              <w:marRight w:val="0"/>
              <w:marTop w:val="0"/>
              <w:marBottom w:val="0"/>
              <w:divBdr>
                <w:top w:val="none" w:sz="0" w:space="0" w:color="auto"/>
                <w:left w:val="none" w:sz="0" w:space="0" w:color="auto"/>
                <w:bottom w:val="none" w:sz="0" w:space="0" w:color="auto"/>
                <w:right w:val="none" w:sz="0" w:space="0" w:color="auto"/>
              </w:divBdr>
            </w:div>
            <w:div w:id="1867478722">
              <w:marLeft w:val="0"/>
              <w:marRight w:val="0"/>
              <w:marTop w:val="0"/>
              <w:marBottom w:val="0"/>
              <w:divBdr>
                <w:top w:val="none" w:sz="0" w:space="0" w:color="auto"/>
                <w:left w:val="none" w:sz="0" w:space="0" w:color="auto"/>
                <w:bottom w:val="none" w:sz="0" w:space="0" w:color="auto"/>
                <w:right w:val="none" w:sz="0" w:space="0" w:color="auto"/>
              </w:divBdr>
            </w:div>
            <w:div w:id="1884750153">
              <w:marLeft w:val="0"/>
              <w:marRight w:val="0"/>
              <w:marTop w:val="0"/>
              <w:marBottom w:val="0"/>
              <w:divBdr>
                <w:top w:val="none" w:sz="0" w:space="0" w:color="auto"/>
                <w:left w:val="none" w:sz="0" w:space="0" w:color="auto"/>
                <w:bottom w:val="none" w:sz="0" w:space="0" w:color="auto"/>
                <w:right w:val="none" w:sz="0" w:space="0" w:color="auto"/>
              </w:divBdr>
            </w:div>
            <w:div w:id="1887059229">
              <w:marLeft w:val="0"/>
              <w:marRight w:val="0"/>
              <w:marTop w:val="0"/>
              <w:marBottom w:val="0"/>
              <w:divBdr>
                <w:top w:val="none" w:sz="0" w:space="0" w:color="auto"/>
                <w:left w:val="none" w:sz="0" w:space="0" w:color="auto"/>
                <w:bottom w:val="none" w:sz="0" w:space="0" w:color="auto"/>
                <w:right w:val="none" w:sz="0" w:space="0" w:color="auto"/>
              </w:divBdr>
            </w:div>
            <w:div w:id="1892186902">
              <w:marLeft w:val="0"/>
              <w:marRight w:val="0"/>
              <w:marTop w:val="0"/>
              <w:marBottom w:val="0"/>
              <w:divBdr>
                <w:top w:val="none" w:sz="0" w:space="0" w:color="auto"/>
                <w:left w:val="none" w:sz="0" w:space="0" w:color="auto"/>
                <w:bottom w:val="none" w:sz="0" w:space="0" w:color="auto"/>
                <w:right w:val="none" w:sz="0" w:space="0" w:color="auto"/>
              </w:divBdr>
            </w:div>
            <w:div w:id="1931936369">
              <w:marLeft w:val="0"/>
              <w:marRight w:val="0"/>
              <w:marTop w:val="0"/>
              <w:marBottom w:val="0"/>
              <w:divBdr>
                <w:top w:val="none" w:sz="0" w:space="0" w:color="auto"/>
                <w:left w:val="none" w:sz="0" w:space="0" w:color="auto"/>
                <w:bottom w:val="none" w:sz="0" w:space="0" w:color="auto"/>
                <w:right w:val="none" w:sz="0" w:space="0" w:color="auto"/>
              </w:divBdr>
            </w:div>
            <w:div w:id="1935507099">
              <w:marLeft w:val="0"/>
              <w:marRight w:val="0"/>
              <w:marTop w:val="0"/>
              <w:marBottom w:val="0"/>
              <w:divBdr>
                <w:top w:val="none" w:sz="0" w:space="0" w:color="auto"/>
                <w:left w:val="none" w:sz="0" w:space="0" w:color="auto"/>
                <w:bottom w:val="none" w:sz="0" w:space="0" w:color="auto"/>
                <w:right w:val="none" w:sz="0" w:space="0" w:color="auto"/>
              </w:divBdr>
            </w:div>
            <w:div w:id="1963464474">
              <w:marLeft w:val="0"/>
              <w:marRight w:val="0"/>
              <w:marTop w:val="0"/>
              <w:marBottom w:val="0"/>
              <w:divBdr>
                <w:top w:val="none" w:sz="0" w:space="0" w:color="auto"/>
                <w:left w:val="none" w:sz="0" w:space="0" w:color="auto"/>
                <w:bottom w:val="none" w:sz="0" w:space="0" w:color="auto"/>
                <w:right w:val="none" w:sz="0" w:space="0" w:color="auto"/>
              </w:divBdr>
            </w:div>
            <w:div w:id="2038577731">
              <w:marLeft w:val="0"/>
              <w:marRight w:val="0"/>
              <w:marTop w:val="0"/>
              <w:marBottom w:val="0"/>
              <w:divBdr>
                <w:top w:val="none" w:sz="0" w:space="0" w:color="auto"/>
                <w:left w:val="none" w:sz="0" w:space="0" w:color="auto"/>
                <w:bottom w:val="none" w:sz="0" w:space="0" w:color="auto"/>
                <w:right w:val="none" w:sz="0" w:space="0" w:color="auto"/>
              </w:divBdr>
            </w:div>
            <w:div w:id="2095585691">
              <w:marLeft w:val="0"/>
              <w:marRight w:val="0"/>
              <w:marTop w:val="0"/>
              <w:marBottom w:val="0"/>
              <w:divBdr>
                <w:top w:val="none" w:sz="0" w:space="0" w:color="auto"/>
                <w:left w:val="none" w:sz="0" w:space="0" w:color="auto"/>
                <w:bottom w:val="none" w:sz="0" w:space="0" w:color="auto"/>
                <w:right w:val="none" w:sz="0" w:space="0" w:color="auto"/>
              </w:divBdr>
            </w:div>
            <w:div w:id="2111050938">
              <w:marLeft w:val="0"/>
              <w:marRight w:val="0"/>
              <w:marTop w:val="0"/>
              <w:marBottom w:val="0"/>
              <w:divBdr>
                <w:top w:val="none" w:sz="0" w:space="0" w:color="auto"/>
                <w:left w:val="none" w:sz="0" w:space="0" w:color="auto"/>
                <w:bottom w:val="none" w:sz="0" w:space="0" w:color="auto"/>
                <w:right w:val="none" w:sz="0" w:space="0" w:color="auto"/>
              </w:divBdr>
            </w:div>
            <w:div w:id="21377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032">
      <w:bodyDiv w:val="1"/>
      <w:marLeft w:val="0"/>
      <w:marRight w:val="0"/>
      <w:marTop w:val="0"/>
      <w:marBottom w:val="0"/>
      <w:divBdr>
        <w:top w:val="none" w:sz="0" w:space="0" w:color="auto"/>
        <w:left w:val="none" w:sz="0" w:space="0" w:color="auto"/>
        <w:bottom w:val="none" w:sz="0" w:space="0" w:color="auto"/>
        <w:right w:val="none" w:sz="0" w:space="0" w:color="auto"/>
      </w:divBdr>
      <w:divsChild>
        <w:div w:id="2080788311">
          <w:marLeft w:val="0"/>
          <w:marRight w:val="0"/>
          <w:marTop w:val="0"/>
          <w:marBottom w:val="0"/>
          <w:divBdr>
            <w:top w:val="none" w:sz="0" w:space="0" w:color="auto"/>
            <w:left w:val="none" w:sz="0" w:space="0" w:color="auto"/>
            <w:bottom w:val="none" w:sz="0" w:space="0" w:color="auto"/>
            <w:right w:val="none" w:sz="0" w:space="0" w:color="auto"/>
          </w:divBdr>
          <w:divsChild>
            <w:div w:id="1879510268">
              <w:marLeft w:val="0"/>
              <w:marRight w:val="0"/>
              <w:marTop w:val="0"/>
              <w:marBottom w:val="0"/>
              <w:divBdr>
                <w:top w:val="none" w:sz="0" w:space="0" w:color="auto"/>
                <w:left w:val="none" w:sz="0" w:space="0" w:color="auto"/>
                <w:bottom w:val="none" w:sz="0" w:space="0" w:color="auto"/>
                <w:right w:val="none" w:sz="0" w:space="0" w:color="auto"/>
              </w:divBdr>
            </w:div>
            <w:div w:id="468982485">
              <w:marLeft w:val="0"/>
              <w:marRight w:val="0"/>
              <w:marTop w:val="0"/>
              <w:marBottom w:val="0"/>
              <w:divBdr>
                <w:top w:val="none" w:sz="0" w:space="0" w:color="auto"/>
                <w:left w:val="none" w:sz="0" w:space="0" w:color="auto"/>
                <w:bottom w:val="none" w:sz="0" w:space="0" w:color="auto"/>
                <w:right w:val="none" w:sz="0" w:space="0" w:color="auto"/>
              </w:divBdr>
            </w:div>
            <w:div w:id="1923949088">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263656599">
              <w:marLeft w:val="0"/>
              <w:marRight w:val="0"/>
              <w:marTop w:val="0"/>
              <w:marBottom w:val="0"/>
              <w:divBdr>
                <w:top w:val="none" w:sz="0" w:space="0" w:color="auto"/>
                <w:left w:val="none" w:sz="0" w:space="0" w:color="auto"/>
                <w:bottom w:val="none" w:sz="0" w:space="0" w:color="auto"/>
                <w:right w:val="none" w:sz="0" w:space="0" w:color="auto"/>
              </w:divBdr>
            </w:div>
            <w:div w:id="1862277514">
              <w:marLeft w:val="0"/>
              <w:marRight w:val="0"/>
              <w:marTop w:val="0"/>
              <w:marBottom w:val="0"/>
              <w:divBdr>
                <w:top w:val="none" w:sz="0" w:space="0" w:color="auto"/>
                <w:left w:val="none" w:sz="0" w:space="0" w:color="auto"/>
                <w:bottom w:val="none" w:sz="0" w:space="0" w:color="auto"/>
                <w:right w:val="none" w:sz="0" w:space="0" w:color="auto"/>
              </w:divBdr>
            </w:div>
            <w:div w:id="1428232644">
              <w:marLeft w:val="0"/>
              <w:marRight w:val="0"/>
              <w:marTop w:val="0"/>
              <w:marBottom w:val="0"/>
              <w:divBdr>
                <w:top w:val="none" w:sz="0" w:space="0" w:color="auto"/>
                <w:left w:val="none" w:sz="0" w:space="0" w:color="auto"/>
                <w:bottom w:val="none" w:sz="0" w:space="0" w:color="auto"/>
                <w:right w:val="none" w:sz="0" w:space="0" w:color="auto"/>
              </w:divBdr>
            </w:div>
            <w:div w:id="257643835">
              <w:marLeft w:val="0"/>
              <w:marRight w:val="0"/>
              <w:marTop w:val="0"/>
              <w:marBottom w:val="0"/>
              <w:divBdr>
                <w:top w:val="none" w:sz="0" w:space="0" w:color="auto"/>
                <w:left w:val="none" w:sz="0" w:space="0" w:color="auto"/>
                <w:bottom w:val="none" w:sz="0" w:space="0" w:color="auto"/>
                <w:right w:val="none" w:sz="0" w:space="0" w:color="auto"/>
              </w:divBdr>
            </w:div>
            <w:div w:id="1633443396">
              <w:marLeft w:val="0"/>
              <w:marRight w:val="0"/>
              <w:marTop w:val="0"/>
              <w:marBottom w:val="0"/>
              <w:divBdr>
                <w:top w:val="none" w:sz="0" w:space="0" w:color="auto"/>
                <w:left w:val="none" w:sz="0" w:space="0" w:color="auto"/>
                <w:bottom w:val="none" w:sz="0" w:space="0" w:color="auto"/>
                <w:right w:val="none" w:sz="0" w:space="0" w:color="auto"/>
              </w:divBdr>
            </w:div>
            <w:div w:id="2000035988">
              <w:marLeft w:val="0"/>
              <w:marRight w:val="0"/>
              <w:marTop w:val="0"/>
              <w:marBottom w:val="0"/>
              <w:divBdr>
                <w:top w:val="none" w:sz="0" w:space="0" w:color="auto"/>
                <w:left w:val="none" w:sz="0" w:space="0" w:color="auto"/>
                <w:bottom w:val="none" w:sz="0" w:space="0" w:color="auto"/>
                <w:right w:val="none" w:sz="0" w:space="0" w:color="auto"/>
              </w:divBdr>
            </w:div>
            <w:div w:id="1666397575">
              <w:marLeft w:val="0"/>
              <w:marRight w:val="0"/>
              <w:marTop w:val="0"/>
              <w:marBottom w:val="0"/>
              <w:divBdr>
                <w:top w:val="none" w:sz="0" w:space="0" w:color="auto"/>
                <w:left w:val="none" w:sz="0" w:space="0" w:color="auto"/>
                <w:bottom w:val="none" w:sz="0" w:space="0" w:color="auto"/>
                <w:right w:val="none" w:sz="0" w:space="0" w:color="auto"/>
              </w:divBdr>
            </w:div>
            <w:div w:id="99882465">
              <w:marLeft w:val="0"/>
              <w:marRight w:val="0"/>
              <w:marTop w:val="0"/>
              <w:marBottom w:val="0"/>
              <w:divBdr>
                <w:top w:val="none" w:sz="0" w:space="0" w:color="auto"/>
                <w:left w:val="none" w:sz="0" w:space="0" w:color="auto"/>
                <w:bottom w:val="none" w:sz="0" w:space="0" w:color="auto"/>
                <w:right w:val="none" w:sz="0" w:space="0" w:color="auto"/>
              </w:divBdr>
            </w:div>
            <w:div w:id="1554582712">
              <w:marLeft w:val="0"/>
              <w:marRight w:val="0"/>
              <w:marTop w:val="0"/>
              <w:marBottom w:val="0"/>
              <w:divBdr>
                <w:top w:val="none" w:sz="0" w:space="0" w:color="auto"/>
                <w:left w:val="none" w:sz="0" w:space="0" w:color="auto"/>
                <w:bottom w:val="none" w:sz="0" w:space="0" w:color="auto"/>
                <w:right w:val="none" w:sz="0" w:space="0" w:color="auto"/>
              </w:divBdr>
            </w:div>
            <w:div w:id="146213781">
              <w:marLeft w:val="0"/>
              <w:marRight w:val="0"/>
              <w:marTop w:val="0"/>
              <w:marBottom w:val="0"/>
              <w:divBdr>
                <w:top w:val="none" w:sz="0" w:space="0" w:color="auto"/>
                <w:left w:val="none" w:sz="0" w:space="0" w:color="auto"/>
                <w:bottom w:val="none" w:sz="0" w:space="0" w:color="auto"/>
                <w:right w:val="none" w:sz="0" w:space="0" w:color="auto"/>
              </w:divBdr>
            </w:div>
            <w:div w:id="1431118390">
              <w:marLeft w:val="0"/>
              <w:marRight w:val="0"/>
              <w:marTop w:val="0"/>
              <w:marBottom w:val="0"/>
              <w:divBdr>
                <w:top w:val="none" w:sz="0" w:space="0" w:color="auto"/>
                <w:left w:val="none" w:sz="0" w:space="0" w:color="auto"/>
                <w:bottom w:val="none" w:sz="0" w:space="0" w:color="auto"/>
                <w:right w:val="none" w:sz="0" w:space="0" w:color="auto"/>
              </w:divBdr>
            </w:div>
            <w:div w:id="25180192">
              <w:marLeft w:val="0"/>
              <w:marRight w:val="0"/>
              <w:marTop w:val="0"/>
              <w:marBottom w:val="0"/>
              <w:divBdr>
                <w:top w:val="none" w:sz="0" w:space="0" w:color="auto"/>
                <w:left w:val="none" w:sz="0" w:space="0" w:color="auto"/>
                <w:bottom w:val="none" w:sz="0" w:space="0" w:color="auto"/>
                <w:right w:val="none" w:sz="0" w:space="0" w:color="auto"/>
              </w:divBdr>
            </w:div>
            <w:div w:id="853806395">
              <w:marLeft w:val="0"/>
              <w:marRight w:val="0"/>
              <w:marTop w:val="0"/>
              <w:marBottom w:val="0"/>
              <w:divBdr>
                <w:top w:val="none" w:sz="0" w:space="0" w:color="auto"/>
                <w:left w:val="none" w:sz="0" w:space="0" w:color="auto"/>
                <w:bottom w:val="none" w:sz="0" w:space="0" w:color="auto"/>
                <w:right w:val="none" w:sz="0" w:space="0" w:color="auto"/>
              </w:divBdr>
            </w:div>
            <w:div w:id="513957240">
              <w:marLeft w:val="0"/>
              <w:marRight w:val="0"/>
              <w:marTop w:val="0"/>
              <w:marBottom w:val="0"/>
              <w:divBdr>
                <w:top w:val="none" w:sz="0" w:space="0" w:color="auto"/>
                <w:left w:val="none" w:sz="0" w:space="0" w:color="auto"/>
                <w:bottom w:val="none" w:sz="0" w:space="0" w:color="auto"/>
                <w:right w:val="none" w:sz="0" w:space="0" w:color="auto"/>
              </w:divBdr>
            </w:div>
            <w:div w:id="1792626063">
              <w:marLeft w:val="0"/>
              <w:marRight w:val="0"/>
              <w:marTop w:val="0"/>
              <w:marBottom w:val="0"/>
              <w:divBdr>
                <w:top w:val="none" w:sz="0" w:space="0" w:color="auto"/>
                <w:left w:val="none" w:sz="0" w:space="0" w:color="auto"/>
                <w:bottom w:val="none" w:sz="0" w:space="0" w:color="auto"/>
                <w:right w:val="none" w:sz="0" w:space="0" w:color="auto"/>
              </w:divBdr>
            </w:div>
            <w:div w:id="270552733">
              <w:marLeft w:val="0"/>
              <w:marRight w:val="0"/>
              <w:marTop w:val="0"/>
              <w:marBottom w:val="0"/>
              <w:divBdr>
                <w:top w:val="none" w:sz="0" w:space="0" w:color="auto"/>
                <w:left w:val="none" w:sz="0" w:space="0" w:color="auto"/>
                <w:bottom w:val="none" w:sz="0" w:space="0" w:color="auto"/>
                <w:right w:val="none" w:sz="0" w:space="0" w:color="auto"/>
              </w:divBdr>
            </w:div>
            <w:div w:id="1909682604">
              <w:marLeft w:val="0"/>
              <w:marRight w:val="0"/>
              <w:marTop w:val="0"/>
              <w:marBottom w:val="0"/>
              <w:divBdr>
                <w:top w:val="none" w:sz="0" w:space="0" w:color="auto"/>
                <w:left w:val="none" w:sz="0" w:space="0" w:color="auto"/>
                <w:bottom w:val="none" w:sz="0" w:space="0" w:color="auto"/>
                <w:right w:val="none" w:sz="0" w:space="0" w:color="auto"/>
              </w:divBdr>
            </w:div>
            <w:div w:id="157575445">
              <w:marLeft w:val="0"/>
              <w:marRight w:val="0"/>
              <w:marTop w:val="0"/>
              <w:marBottom w:val="0"/>
              <w:divBdr>
                <w:top w:val="none" w:sz="0" w:space="0" w:color="auto"/>
                <w:left w:val="none" w:sz="0" w:space="0" w:color="auto"/>
                <w:bottom w:val="none" w:sz="0" w:space="0" w:color="auto"/>
                <w:right w:val="none" w:sz="0" w:space="0" w:color="auto"/>
              </w:divBdr>
            </w:div>
            <w:div w:id="1592471860">
              <w:marLeft w:val="0"/>
              <w:marRight w:val="0"/>
              <w:marTop w:val="0"/>
              <w:marBottom w:val="0"/>
              <w:divBdr>
                <w:top w:val="none" w:sz="0" w:space="0" w:color="auto"/>
                <w:left w:val="none" w:sz="0" w:space="0" w:color="auto"/>
                <w:bottom w:val="none" w:sz="0" w:space="0" w:color="auto"/>
                <w:right w:val="none" w:sz="0" w:space="0" w:color="auto"/>
              </w:divBdr>
            </w:div>
            <w:div w:id="778109096">
              <w:marLeft w:val="0"/>
              <w:marRight w:val="0"/>
              <w:marTop w:val="0"/>
              <w:marBottom w:val="0"/>
              <w:divBdr>
                <w:top w:val="none" w:sz="0" w:space="0" w:color="auto"/>
                <w:left w:val="none" w:sz="0" w:space="0" w:color="auto"/>
                <w:bottom w:val="none" w:sz="0" w:space="0" w:color="auto"/>
                <w:right w:val="none" w:sz="0" w:space="0" w:color="auto"/>
              </w:divBdr>
            </w:div>
            <w:div w:id="1031808725">
              <w:marLeft w:val="0"/>
              <w:marRight w:val="0"/>
              <w:marTop w:val="0"/>
              <w:marBottom w:val="0"/>
              <w:divBdr>
                <w:top w:val="none" w:sz="0" w:space="0" w:color="auto"/>
                <w:left w:val="none" w:sz="0" w:space="0" w:color="auto"/>
                <w:bottom w:val="none" w:sz="0" w:space="0" w:color="auto"/>
                <w:right w:val="none" w:sz="0" w:space="0" w:color="auto"/>
              </w:divBdr>
            </w:div>
            <w:div w:id="1163549976">
              <w:marLeft w:val="0"/>
              <w:marRight w:val="0"/>
              <w:marTop w:val="0"/>
              <w:marBottom w:val="0"/>
              <w:divBdr>
                <w:top w:val="none" w:sz="0" w:space="0" w:color="auto"/>
                <w:left w:val="none" w:sz="0" w:space="0" w:color="auto"/>
                <w:bottom w:val="none" w:sz="0" w:space="0" w:color="auto"/>
                <w:right w:val="none" w:sz="0" w:space="0" w:color="auto"/>
              </w:divBdr>
            </w:div>
            <w:div w:id="1996451915">
              <w:marLeft w:val="0"/>
              <w:marRight w:val="0"/>
              <w:marTop w:val="0"/>
              <w:marBottom w:val="0"/>
              <w:divBdr>
                <w:top w:val="none" w:sz="0" w:space="0" w:color="auto"/>
                <w:left w:val="none" w:sz="0" w:space="0" w:color="auto"/>
                <w:bottom w:val="none" w:sz="0" w:space="0" w:color="auto"/>
                <w:right w:val="none" w:sz="0" w:space="0" w:color="auto"/>
              </w:divBdr>
            </w:div>
            <w:div w:id="607200129">
              <w:marLeft w:val="0"/>
              <w:marRight w:val="0"/>
              <w:marTop w:val="0"/>
              <w:marBottom w:val="0"/>
              <w:divBdr>
                <w:top w:val="none" w:sz="0" w:space="0" w:color="auto"/>
                <w:left w:val="none" w:sz="0" w:space="0" w:color="auto"/>
                <w:bottom w:val="none" w:sz="0" w:space="0" w:color="auto"/>
                <w:right w:val="none" w:sz="0" w:space="0" w:color="auto"/>
              </w:divBdr>
            </w:div>
            <w:div w:id="325667397">
              <w:marLeft w:val="0"/>
              <w:marRight w:val="0"/>
              <w:marTop w:val="0"/>
              <w:marBottom w:val="0"/>
              <w:divBdr>
                <w:top w:val="none" w:sz="0" w:space="0" w:color="auto"/>
                <w:left w:val="none" w:sz="0" w:space="0" w:color="auto"/>
                <w:bottom w:val="none" w:sz="0" w:space="0" w:color="auto"/>
                <w:right w:val="none" w:sz="0" w:space="0" w:color="auto"/>
              </w:divBdr>
            </w:div>
            <w:div w:id="1146896284">
              <w:marLeft w:val="0"/>
              <w:marRight w:val="0"/>
              <w:marTop w:val="0"/>
              <w:marBottom w:val="0"/>
              <w:divBdr>
                <w:top w:val="none" w:sz="0" w:space="0" w:color="auto"/>
                <w:left w:val="none" w:sz="0" w:space="0" w:color="auto"/>
                <w:bottom w:val="none" w:sz="0" w:space="0" w:color="auto"/>
                <w:right w:val="none" w:sz="0" w:space="0" w:color="auto"/>
              </w:divBdr>
            </w:div>
            <w:div w:id="1519738038">
              <w:marLeft w:val="0"/>
              <w:marRight w:val="0"/>
              <w:marTop w:val="0"/>
              <w:marBottom w:val="0"/>
              <w:divBdr>
                <w:top w:val="none" w:sz="0" w:space="0" w:color="auto"/>
                <w:left w:val="none" w:sz="0" w:space="0" w:color="auto"/>
                <w:bottom w:val="none" w:sz="0" w:space="0" w:color="auto"/>
                <w:right w:val="none" w:sz="0" w:space="0" w:color="auto"/>
              </w:divBdr>
            </w:div>
            <w:div w:id="1690065414">
              <w:marLeft w:val="0"/>
              <w:marRight w:val="0"/>
              <w:marTop w:val="0"/>
              <w:marBottom w:val="0"/>
              <w:divBdr>
                <w:top w:val="none" w:sz="0" w:space="0" w:color="auto"/>
                <w:left w:val="none" w:sz="0" w:space="0" w:color="auto"/>
                <w:bottom w:val="none" w:sz="0" w:space="0" w:color="auto"/>
                <w:right w:val="none" w:sz="0" w:space="0" w:color="auto"/>
              </w:divBdr>
            </w:div>
            <w:div w:id="691104222">
              <w:marLeft w:val="0"/>
              <w:marRight w:val="0"/>
              <w:marTop w:val="0"/>
              <w:marBottom w:val="0"/>
              <w:divBdr>
                <w:top w:val="none" w:sz="0" w:space="0" w:color="auto"/>
                <w:left w:val="none" w:sz="0" w:space="0" w:color="auto"/>
                <w:bottom w:val="none" w:sz="0" w:space="0" w:color="auto"/>
                <w:right w:val="none" w:sz="0" w:space="0" w:color="auto"/>
              </w:divBdr>
            </w:div>
            <w:div w:id="230237907">
              <w:marLeft w:val="0"/>
              <w:marRight w:val="0"/>
              <w:marTop w:val="0"/>
              <w:marBottom w:val="0"/>
              <w:divBdr>
                <w:top w:val="none" w:sz="0" w:space="0" w:color="auto"/>
                <w:left w:val="none" w:sz="0" w:space="0" w:color="auto"/>
                <w:bottom w:val="none" w:sz="0" w:space="0" w:color="auto"/>
                <w:right w:val="none" w:sz="0" w:space="0" w:color="auto"/>
              </w:divBdr>
            </w:div>
            <w:div w:id="21404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127">
      <w:bodyDiv w:val="1"/>
      <w:marLeft w:val="0"/>
      <w:marRight w:val="0"/>
      <w:marTop w:val="0"/>
      <w:marBottom w:val="0"/>
      <w:divBdr>
        <w:top w:val="none" w:sz="0" w:space="0" w:color="auto"/>
        <w:left w:val="none" w:sz="0" w:space="0" w:color="auto"/>
        <w:bottom w:val="none" w:sz="0" w:space="0" w:color="auto"/>
        <w:right w:val="none" w:sz="0" w:space="0" w:color="auto"/>
      </w:divBdr>
      <w:divsChild>
        <w:div w:id="1838881026">
          <w:marLeft w:val="0"/>
          <w:marRight w:val="0"/>
          <w:marTop w:val="0"/>
          <w:marBottom w:val="0"/>
          <w:divBdr>
            <w:top w:val="none" w:sz="0" w:space="0" w:color="auto"/>
            <w:left w:val="none" w:sz="0" w:space="0" w:color="auto"/>
            <w:bottom w:val="none" w:sz="0" w:space="0" w:color="auto"/>
            <w:right w:val="none" w:sz="0" w:space="0" w:color="auto"/>
          </w:divBdr>
          <w:divsChild>
            <w:div w:id="87578104">
              <w:marLeft w:val="0"/>
              <w:marRight w:val="0"/>
              <w:marTop w:val="0"/>
              <w:marBottom w:val="0"/>
              <w:divBdr>
                <w:top w:val="none" w:sz="0" w:space="0" w:color="auto"/>
                <w:left w:val="none" w:sz="0" w:space="0" w:color="auto"/>
                <w:bottom w:val="none" w:sz="0" w:space="0" w:color="auto"/>
                <w:right w:val="none" w:sz="0" w:space="0" w:color="auto"/>
              </w:divBdr>
            </w:div>
            <w:div w:id="141780335">
              <w:marLeft w:val="0"/>
              <w:marRight w:val="0"/>
              <w:marTop w:val="0"/>
              <w:marBottom w:val="0"/>
              <w:divBdr>
                <w:top w:val="none" w:sz="0" w:space="0" w:color="auto"/>
                <w:left w:val="none" w:sz="0" w:space="0" w:color="auto"/>
                <w:bottom w:val="none" w:sz="0" w:space="0" w:color="auto"/>
                <w:right w:val="none" w:sz="0" w:space="0" w:color="auto"/>
              </w:divBdr>
            </w:div>
            <w:div w:id="171456810">
              <w:marLeft w:val="0"/>
              <w:marRight w:val="0"/>
              <w:marTop w:val="0"/>
              <w:marBottom w:val="0"/>
              <w:divBdr>
                <w:top w:val="none" w:sz="0" w:space="0" w:color="auto"/>
                <w:left w:val="none" w:sz="0" w:space="0" w:color="auto"/>
                <w:bottom w:val="none" w:sz="0" w:space="0" w:color="auto"/>
                <w:right w:val="none" w:sz="0" w:space="0" w:color="auto"/>
              </w:divBdr>
            </w:div>
            <w:div w:id="175536951">
              <w:marLeft w:val="0"/>
              <w:marRight w:val="0"/>
              <w:marTop w:val="0"/>
              <w:marBottom w:val="0"/>
              <w:divBdr>
                <w:top w:val="none" w:sz="0" w:space="0" w:color="auto"/>
                <w:left w:val="none" w:sz="0" w:space="0" w:color="auto"/>
                <w:bottom w:val="none" w:sz="0" w:space="0" w:color="auto"/>
                <w:right w:val="none" w:sz="0" w:space="0" w:color="auto"/>
              </w:divBdr>
            </w:div>
            <w:div w:id="277881048">
              <w:marLeft w:val="0"/>
              <w:marRight w:val="0"/>
              <w:marTop w:val="0"/>
              <w:marBottom w:val="0"/>
              <w:divBdr>
                <w:top w:val="none" w:sz="0" w:space="0" w:color="auto"/>
                <w:left w:val="none" w:sz="0" w:space="0" w:color="auto"/>
                <w:bottom w:val="none" w:sz="0" w:space="0" w:color="auto"/>
                <w:right w:val="none" w:sz="0" w:space="0" w:color="auto"/>
              </w:divBdr>
            </w:div>
            <w:div w:id="336925521">
              <w:marLeft w:val="0"/>
              <w:marRight w:val="0"/>
              <w:marTop w:val="0"/>
              <w:marBottom w:val="0"/>
              <w:divBdr>
                <w:top w:val="none" w:sz="0" w:space="0" w:color="auto"/>
                <w:left w:val="none" w:sz="0" w:space="0" w:color="auto"/>
                <w:bottom w:val="none" w:sz="0" w:space="0" w:color="auto"/>
                <w:right w:val="none" w:sz="0" w:space="0" w:color="auto"/>
              </w:divBdr>
            </w:div>
            <w:div w:id="448597491">
              <w:marLeft w:val="0"/>
              <w:marRight w:val="0"/>
              <w:marTop w:val="0"/>
              <w:marBottom w:val="0"/>
              <w:divBdr>
                <w:top w:val="none" w:sz="0" w:space="0" w:color="auto"/>
                <w:left w:val="none" w:sz="0" w:space="0" w:color="auto"/>
                <w:bottom w:val="none" w:sz="0" w:space="0" w:color="auto"/>
                <w:right w:val="none" w:sz="0" w:space="0" w:color="auto"/>
              </w:divBdr>
            </w:div>
            <w:div w:id="454952878">
              <w:marLeft w:val="0"/>
              <w:marRight w:val="0"/>
              <w:marTop w:val="0"/>
              <w:marBottom w:val="0"/>
              <w:divBdr>
                <w:top w:val="none" w:sz="0" w:space="0" w:color="auto"/>
                <w:left w:val="none" w:sz="0" w:space="0" w:color="auto"/>
                <w:bottom w:val="none" w:sz="0" w:space="0" w:color="auto"/>
                <w:right w:val="none" w:sz="0" w:space="0" w:color="auto"/>
              </w:divBdr>
            </w:div>
            <w:div w:id="463350273">
              <w:marLeft w:val="0"/>
              <w:marRight w:val="0"/>
              <w:marTop w:val="0"/>
              <w:marBottom w:val="0"/>
              <w:divBdr>
                <w:top w:val="none" w:sz="0" w:space="0" w:color="auto"/>
                <w:left w:val="none" w:sz="0" w:space="0" w:color="auto"/>
                <w:bottom w:val="none" w:sz="0" w:space="0" w:color="auto"/>
                <w:right w:val="none" w:sz="0" w:space="0" w:color="auto"/>
              </w:divBdr>
            </w:div>
            <w:div w:id="565649807">
              <w:marLeft w:val="0"/>
              <w:marRight w:val="0"/>
              <w:marTop w:val="0"/>
              <w:marBottom w:val="0"/>
              <w:divBdr>
                <w:top w:val="none" w:sz="0" w:space="0" w:color="auto"/>
                <w:left w:val="none" w:sz="0" w:space="0" w:color="auto"/>
                <w:bottom w:val="none" w:sz="0" w:space="0" w:color="auto"/>
                <w:right w:val="none" w:sz="0" w:space="0" w:color="auto"/>
              </w:divBdr>
            </w:div>
            <w:div w:id="576332195">
              <w:marLeft w:val="0"/>
              <w:marRight w:val="0"/>
              <w:marTop w:val="0"/>
              <w:marBottom w:val="0"/>
              <w:divBdr>
                <w:top w:val="none" w:sz="0" w:space="0" w:color="auto"/>
                <w:left w:val="none" w:sz="0" w:space="0" w:color="auto"/>
                <w:bottom w:val="none" w:sz="0" w:space="0" w:color="auto"/>
                <w:right w:val="none" w:sz="0" w:space="0" w:color="auto"/>
              </w:divBdr>
            </w:div>
            <w:div w:id="587736691">
              <w:marLeft w:val="0"/>
              <w:marRight w:val="0"/>
              <w:marTop w:val="0"/>
              <w:marBottom w:val="0"/>
              <w:divBdr>
                <w:top w:val="none" w:sz="0" w:space="0" w:color="auto"/>
                <w:left w:val="none" w:sz="0" w:space="0" w:color="auto"/>
                <w:bottom w:val="none" w:sz="0" w:space="0" w:color="auto"/>
                <w:right w:val="none" w:sz="0" w:space="0" w:color="auto"/>
              </w:divBdr>
            </w:div>
            <w:div w:id="665938699">
              <w:marLeft w:val="0"/>
              <w:marRight w:val="0"/>
              <w:marTop w:val="0"/>
              <w:marBottom w:val="0"/>
              <w:divBdr>
                <w:top w:val="none" w:sz="0" w:space="0" w:color="auto"/>
                <w:left w:val="none" w:sz="0" w:space="0" w:color="auto"/>
                <w:bottom w:val="none" w:sz="0" w:space="0" w:color="auto"/>
                <w:right w:val="none" w:sz="0" w:space="0" w:color="auto"/>
              </w:divBdr>
            </w:div>
            <w:div w:id="668868327">
              <w:marLeft w:val="0"/>
              <w:marRight w:val="0"/>
              <w:marTop w:val="0"/>
              <w:marBottom w:val="0"/>
              <w:divBdr>
                <w:top w:val="none" w:sz="0" w:space="0" w:color="auto"/>
                <w:left w:val="none" w:sz="0" w:space="0" w:color="auto"/>
                <w:bottom w:val="none" w:sz="0" w:space="0" w:color="auto"/>
                <w:right w:val="none" w:sz="0" w:space="0" w:color="auto"/>
              </w:divBdr>
            </w:div>
            <w:div w:id="719207299">
              <w:marLeft w:val="0"/>
              <w:marRight w:val="0"/>
              <w:marTop w:val="0"/>
              <w:marBottom w:val="0"/>
              <w:divBdr>
                <w:top w:val="none" w:sz="0" w:space="0" w:color="auto"/>
                <w:left w:val="none" w:sz="0" w:space="0" w:color="auto"/>
                <w:bottom w:val="none" w:sz="0" w:space="0" w:color="auto"/>
                <w:right w:val="none" w:sz="0" w:space="0" w:color="auto"/>
              </w:divBdr>
            </w:div>
            <w:div w:id="736706598">
              <w:marLeft w:val="0"/>
              <w:marRight w:val="0"/>
              <w:marTop w:val="0"/>
              <w:marBottom w:val="0"/>
              <w:divBdr>
                <w:top w:val="none" w:sz="0" w:space="0" w:color="auto"/>
                <w:left w:val="none" w:sz="0" w:space="0" w:color="auto"/>
                <w:bottom w:val="none" w:sz="0" w:space="0" w:color="auto"/>
                <w:right w:val="none" w:sz="0" w:space="0" w:color="auto"/>
              </w:divBdr>
            </w:div>
            <w:div w:id="767426815">
              <w:marLeft w:val="0"/>
              <w:marRight w:val="0"/>
              <w:marTop w:val="0"/>
              <w:marBottom w:val="0"/>
              <w:divBdr>
                <w:top w:val="none" w:sz="0" w:space="0" w:color="auto"/>
                <w:left w:val="none" w:sz="0" w:space="0" w:color="auto"/>
                <w:bottom w:val="none" w:sz="0" w:space="0" w:color="auto"/>
                <w:right w:val="none" w:sz="0" w:space="0" w:color="auto"/>
              </w:divBdr>
            </w:div>
            <w:div w:id="809981627">
              <w:marLeft w:val="0"/>
              <w:marRight w:val="0"/>
              <w:marTop w:val="0"/>
              <w:marBottom w:val="0"/>
              <w:divBdr>
                <w:top w:val="none" w:sz="0" w:space="0" w:color="auto"/>
                <w:left w:val="none" w:sz="0" w:space="0" w:color="auto"/>
                <w:bottom w:val="none" w:sz="0" w:space="0" w:color="auto"/>
                <w:right w:val="none" w:sz="0" w:space="0" w:color="auto"/>
              </w:divBdr>
            </w:div>
            <w:div w:id="827207451">
              <w:marLeft w:val="0"/>
              <w:marRight w:val="0"/>
              <w:marTop w:val="0"/>
              <w:marBottom w:val="0"/>
              <w:divBdr>
                <w:top w:val="none" w:sz="0" w:space="0" w:color="auto"/>
                <w:left w:val="none" w:sz="0" w:space="0" w:color="auto"/>
                <w:bottom w:val="none" w:sz="0" w:space="0" w:color="auto"/>
                <w:right w:val="none" w:sz="0" w:space="0" w:color="auto"/>
              </w:divBdr>
            </w:div>
            <w:div w:id="877863233">
              <w:marLeft w:val="0"/>
              <w:marRight w:val="0"/>
              <w:marTop w:val="0"/>
              <w:marBottom w:val="0"/>
              <w:divBdr>
                <w:top w:val="none" w:sz="0" w:space="0" w:color="auto"/>
                <w:left w:val="none" w:sz="0" w:space="0" w:color="auto"/>
                <w:bottom w:val="none" w:sz="0" w:space="0" w:color="auto"/>
                <w:right w:val="none" w:sz="0" w:space="0" w:color="auto"/>
              </w:divBdr>
            </w:div>
            <w:div w:id="989674888">
              <w:marLeft w:val="0"/>
              <w:marRight w:val="0"/>
              <w:marTop w:val="0"/>
              <w:marBottom w:val="0"/>
              <w:divBdr>
                <w:top w:val="none" w:sz="0" w:space="0" w:color="auto"/>
                <w:left w:val="none" w:sz="0" w:space="0" w:color="auto"/>
                <w:bottom w:val="none" w:sz="0" w:space="0" w:color="auto"/>
                <w:right w:val="none" w:sz="0" w:space="0" w:color="auto"/>
              </w:divBdr>
            </w:div>
            <w:div w:id="1032271449">
              <w:marLeft w:val="0"/>
              <w:marRight w:val="0"/>
              <w:marTop w:val="0"/>
              <w:marBottom w:val="0"/>
              <w:divBdr>
                <w:top w:val="none" w:sz="0" w:space="0" w:color="auto"/>
                <w:left w:val="none" w:sz="0" w:space="0" w:color="auto"/>
                <w:bottom w:val="none" w:sz="0" w:space="0" w:color="auto"/>
                <w:right w:val="none" w:sz="0" w:space="0" w:color="auto"/>
              </w:divBdr>
            </w:div>
            <w:div w:id="1316491556">
              <w:marLeft w:val="0"/>
              <w:marRight w:val="0"/>
              <w:marTop w:val="0"/>
              <w:marBottom w:val="0"/>
              <w:divBdr>
                <w:top w:val="none" w:sz="0" w:space="0" w:color="auto"/>
                <w:left w:val="none" w:sz="0" w:space="0" w:color="auto"/>
                <w:bottom w:val="none" w:sz="0" w:space="0" w:color="auto"/>
                <w:right w:val="none" w:sz="0" w:space="0" w:color="auto"/>
              </w:divBdr>
            </w:div>
            <w:div w:id="1404525501">
              <w:marLeft w:val="0"/>
              <w:marRight w:val="0"/>
              <w:marTop w:val="0"/>
              <w:marBottom w:val="0"/>
              <w:divBdr>
                <w:top w:val="none" w:sz="0" w:space="0" w:color="auto"/>
                <w:left w:val="none" w:sz="0" w:space="0" w:color="auto"/>
                <w:bottom w:val="none" w:sz="0" w:space="0" w:color="auto"/>
                <w:right w:val="none" w:sz="0" w:space="0" w:color="auto"/>
              </w:divBdr>
            </w:div>
            <w:div w:id="1449468707">
              <w:marLeft w:val="0"/>
              <w:marRight w:val="0"/>
              <w:marTop w:val="0"/>
              <w:marBottom w:val="0"/>
              <w:divBdr>
                <w:top w:val="none" w:sz="0" w:space="0" w:color="auto"/>
                <w:left w:val="none" w:sz="0" w:space="0" w:color="auto"/>
                <w:bottom w:val="none" w:sz="0" w:space="0" w:color="auto"/>
                <w:right w:val="none" w:sz="0" w:space="0" w:color="auto"/>
              </w:divBdr>
            </w:div>
            <w:div w:id="1450390417">
              <w:marLeft w:val="0"/>
              <w:marRight w:val="0"/>
              <w:marTop w:val="0"/>
              <w:marBottom w:val="0"/>
              <w:divBdr>
                <w:top w:val="none" w:sz="0" w:space="0" w:color="auto"/>
                <w:left w:val="none" w:sz="0" w:space="0" w:color="auto"/>
                <w:bottom w:val="none" w:sz="0" w:space="0" w:color="auto"/>
                <w:right w:val="none" w:sz="0" w:space="0" w:color="auto"/>
              </w:divBdr>
            </w:div>
            <w:div w:id="1564949467">
              <w:marLeft w:val="0"/>
              <w:marRight w:val="0"/>
              <w:marTop w:val="0"/>
              <w:marBottom w:val="0"/>
              <w:divBdr>
                <w:top w:val="none" w:sz="0" w:space="0" w:color="auto"/>
                <w:left w:val="none" w:sz="0" w:space="0" w:color="auto"/>
                <w:bottom w:val="none" w:sz="0" w:space="0" w:color="auto"/>
                <w:right w:val="none" w:sz="0" w:space="0" w:color="auto"/>
              </w:divBdr>
            </w:div>
            <w:div w:id="1965576471">
              <w:marLeft w:val="0"/>
              <w:marRight w:val="0"/>
              <w:marTop w:val="0"/>
              <w:marBottom w:val="0"/>
              <w:divBdr>
                <w:top w:val="none" w:sz="0" w:space="0" w:color="auto"/>
                <w:left w:val="none" w:sz="0" w:space="0" w:color="auto"/>
                <w:bottom w:val="none" w:sz="0" w:space="0" w:color="auto"/>
                <w:right w:val="none" w:sz="0" w:space="0" w:color="auto"/>
              </w:divBdr>
            </w:div>
            <w:div w:id="2018606385">
              <w:marLeft w:val="0"/>
              <w:marRight w:val="0"/>
              <w:marTop w:val="0"/>
              <w:marBottom w:val="0"/>
              <w:divBdr>
                <w:top w:val="none" w:sz="0" w:space="0" w:color="auto"/>
                <w:left w:val="none" w:sz="0" w:space="0" w:color="auto"/>
                <w:bottom w:val="none" w:sz="0" w:space="0" w:color="auto"/>
                <w:right w:val="none" w:sz="0" w:space="0" w:color="auto"/>
              </w:divBdr>
            </w:div>
            <w:div w:id="2061587670">
              <w:marLeft w:val="0"/>
              <w:marRight w:val="0"/>
              <w:marTop w:val="0"/>
              <w:marBottom w:val="0"/>
              <w:divBdr>
                <w:top w:val="none" w:sz="0" w:space="0" w:color="auto"/>
                <w:left w:val="none" w:sz="0" w:space="0" w:color="auto"/>
                <w:bottom w:val="none" w:sz="0" w:space="0" w:color="auto"/>
                <w:right w:val="none" w:sz="0" w:space="0" w:color="auto"/>
              </w:divBdr>
            </w:div>
            <w:div w:id="2089763355">
              <w:marLeft w:val="0"/>
              <w:marRight w:val="0"/>
              <w:marTop w:val="0"/>
              <w:marBottom w:val="0"/>
              <w:divBdr>
                <w:top w:val="none" w:sz="0" w:space="0" w:color="auto"/>
                <w:left w:val="none" w:sz="0" w:space="0" w:color="auto"/>
                <w:bottom w:val="none" w:sz="0" w:space="0" w:color="auto"/>
                <w:right w:val="none" w:sz="0" w:space="0" w:color="auto"/>
              </w:divBdr>
            </w:div>
            <w:div w:id="2106731110">
              <w:marLeft w:val="0"/>
              <w:marRight w:val="0"/>
              <w:marTop w:val="0"/>
              <w:marBottom w:val="0"/>
              <w:divBdr>
                <w:top w:val="none" w:sz="0" w:space="0" w:color="auto"/>
                <w:left w:val="none" w:sz="0" w:space="0" w:color="auto"/>
                <w:bottom w:val="none" w:sz="0" w:space="0" w:color="auto"/>
                <w:right w:val="none" w:sz="0" w:space="0" w:color="auto"/>
              </w:divBdr>
            </w:div>
            <w:div w:id="21353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510">
      <w:bodyDiv w:val="1"/>
      <w:marLeft w:val="0"/>
      <w:marRight w:val="0"/>
      <w:marTop w:val="0"/>
      <w:marBottom w:val="0"/>
      <w:divBdr>
        <w:top w:val="none" w:sz="0" w:space="0" w:color="auto"/>
        <w:left w:val="none" w:sz="0" w:space="0" w:color="auto"/>
        <w:bottom w:val="none" w:sz="0" w:space="0" w:color="auto"/>
        <w:right w:val="none" w:sz="0" w:space="0" w:color="auto"/>
      </w:divBdr>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3278">
      <w:bodyDiv w:val="1"/>
      <w:marLeft w:val="0"/>
      <w:marRight w:val="0"/>
      <w:marTop w:val="0"/>
      <w:marBottom w:val="0"/>
      <w:divBdr>
        <w:top w:val="none" w:sz="0" w:space="0" w:color="auto"/>
        <w:left w:val="none" w:sz="0" w:space="0" w:color="auto"/>
        <w:bottom w:val="none" w:sz="0" w:space="0" w:color="auto"/>
        <w:right w:val="none" w:sz="0" w:space="0" w:color="auto"/>
      </w:divBdr>
    </w:div>
    <w:div w:id="1971089642">
      <w:bodyDiv w:val="1"/>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1766460245">
              <w:marLeft w:val="0"/>
              <w:marRight w:val="0"/>
              <w:marTop w:val="0"/>
              <w:marBottom w:val="0"/>
              <w:divBdr>
                <w:top w:val="none" w:sz="0" w:space="0" w:color="auto"/>
                <w:left w:val="none" w:sz="0" w:space="0" w:color="auto"/>
                <w:bottom w:val="none" w:sz="0" w:space="0" w:color="auto"/>
                <w:right w:val="none" w:sz="0" w:space="0" w:color="auto"/>
              </w:divBdr>
            </w:div>
            <w:div w:id="1084184984">
              <w:marLeft w:val="0"/>
              <w:marRight w:val="0"/>
              <w:marTop w:val="0"/>
              <w:marBottom w:val="0"/>
              <w:divBdr>
                <w:top w:val="none" w:sz="0" w:space="0" w:color="auto"/>
                <w:left w:val="none" w:sz="0" w:space="0" w:color="auto"/>
                <w:bottom w:val="none" w:sz="0" w:space="0" w:color="auto"/>
                <w:right w:val="none" w:sz="0" w:space="0" w:color="auto"/>
              </w:divBdr>
            </w:div>
            <w:div w:id="1231161130">
              <w:marLeft w:val="0"/>
              <w:marRight w:val="0"/>
              <w:marTop w:val="0"/>
              <w:marBottom w:val="0"/>
              <w:divBdr>
                <w:top w:val="none" w:sz="0" w:space="0" w:color="auto"/>
                <w:left w:val="none" w:sz="0" w:space="0" w:color="auto"/>
                <w:bottom w:val="none" w:sz="0" w:space="0" w:color="auto"/>
                <w:right w:val="none" w:sz="0" w:space="0" w:color="auto"/>
              </w:divBdr>
            </w:div>
            <w:div w:id="1933194731">
              <w:marLeft w:val="0"/>
              <w:marRight w:val="0"/>
              <w:marTop w:val="0"/>
              <w:marBottom w:val="0"/>
              <w:divBdr>
                <w:top w:val="none" w:sz="0" w:space="0" w:color="auto"/>
                <w:left w:val="none" w:sz="0" w:space="0" w:color="auto"/>
                <w:bottom w:val="none" w:sz="0" w:space="0" w:color="auto"/>
                <w:right w:val="none" w:sz="0" w:space="0" w:color="auto"/>
              </w:divBdr>
            </w:div>
            <w:div w:id="138378137">
              <w:marLeft w:val="0"/>
              <w:marRight w:val="0"/>
              <w:marTop w:val="0"/>
              <w:marBottom w:val="0"/>
              <w:divBdr>
                <w:top w:val="none" w:sz="0" w:space="0" w:color="auto"/>
                <w:left w:val="none" w:sz="0" w:space="0" w:color="auto"/>
                <w:bottom w:val="none" w:sz="0" w:space="0" w:color="auto"/>
                <w:right w:val="none" w:sz="0" w:space="0" w:color="auto"/>
              </w:divBdr>
            </w:div>
            <w:div w:id="991760095">
              <w:marLeft w:val="0"/>
              <w:marRight w:val="0"/>
              <w:marTop w:val="0"/>
              <w:marBottom w:val="0"/>
              <w:divBdr>
                <w:top w:val="none" w:sz="0" w:space="0" w:color="auto"/>
                <w:left w:val="none" w:sz="0" w:space="0" w:color="auto"/>
                <w:bottom w:val="none" w:sz="0" w:space="0" w:color="auto"/>
                <w:right w:val="none" w:sz="0" w:space="0" w:color="auto"/>
              </w:divBdr>
            </w:div>
            <w:div w:id="2141337118">
              <w:marLeft w:val="0"/>
              <w:marRight w:val="0"/>
              <w:marTop w:val="0"/>
              <w:marBottom w:val="0"/>
              <w:divBdr>
                <w:top w:val="none" w:sz="0" w:space="0" w:color="auto"/>
                <w:left w:val="none" w:sz="0" w:space="0" w:color="auto"/>
                <w:bottom w:val="none" w:sz="0" w:space="0" w:color="auto"/>
                <w:right w:val="none" w:sz="0" w:space="0" w:color="auto"/>
              </w:divBdr>
            </w:div>
            <w:div w:id="821237360">
              <w:marLeft w:val="0"/>
              <w:marRight w:val="0"/>
              <w:marTop w:val="0"/>
              <w:marBottom w:val="0"/>
              <w:divBdr>
                <w:top w:val="none" w:sz="0" w:space="0" w:color="auto"/>
                <w:left w:val="none" w:sz="0" w:space="0" w:color="auto"/>
                <w:bottom w:val="none" w:sz="0" w:space="0" w:color="auto"/>
                <w:right w:val="none" w:sz="0" w:space="0" w:color="auto"/>
              </w:divBdr>
            </w:div>
            <w:div w:id="1225872626">
              <w:marLeft w:val="0"/>
              <w:marRight w:val="0"/>
              <w:marTop w:val="0"/>
              <w:marBottom w:val="0"/>
              <w:divBdr>
                <w:top w:val="none" w:sz="0" w:space="0" w:color="auto"/>
                <w:left w:val="none" w:sz="0" w:space="0" w:color="auto"/>
                <w:bottom w:val="none" w:sz="0" w:space="0" w:color="auto"/>
                <w:right w:val="none" w:sz="0" w:space="0" w:color="auto"/>
              </w:divBdr>
            </w:div>
            <w:div w:id="1767994963">
              <w:marLeft w:val="0"/>
              <w:marRight w:val="0"/>
              <w:marTop w:val="0"/>
              <w:marBottom w:val="0"/>
              <w:divBdr>
                <w:top w:val="none" w:sz="0" w:space="0" w:color="auto"/>
                <w:left w:val="none" w:sz="0" w:space="0" w:color="auto"/>
                <w:bottom w:val="none" w:sz="0" w:space="0" w:color="auto"/>
                <w:right w:val="none" w:sz="0" w:space="0" w:color="auto"/>
              </w:divBdr>
            </w:div>
            <w:div w:id="1927379031">
              <w:marLeft w:val="0"/>
              <w:marRight w:val="0"/>
              <w:marTop w:val="0"/>
              <w:marBottom w:val="0"/>
              <w:divBdr>
                <w:top w:val="none" w:sz="0" w:space="0" w:color="auto"/>
                <w:left w:val="none" w:sz="0" w:space="0" w:color="auto"/>
                <w:bottom w:val="none" w:sz="0" w:space="0" w:color="auto"/>
                <w:right w:val="none" w:sz="0" w:space="0" w:color="auto"/>
              </w:divBdr>
            </w:div>
            <w:div w:id="1110003633">
              <w:marLeft w:val="0"/>
              <w:marRight w:val="0"/>
              <w:marTop w:val="0"/>
              <w:marBottom w:val="0"/>
              <w:divBdr>
                <w:top w:val="none" w:sz="0" w:space="0" w:color="auto"/>
                <w:left w:val="none" w:sz="0" w:space="0" w:color="auto"/>
                <w:bottom w:val="none" w:sz="0" w:space="0" w:color="auto"/>
                <w:right w:val="none" w:sz="0" w:space="0" w:color="auto"/>
              </w:divBdr>
            </w:div>
            <w:div w:id="1548570599">
              <w:marLeft w:val="0"/>
              <w:marRight w:val="0"/>
              <w:marTop w:val="0"/>
              <w:marBottom w:val="0"/>
              <w:divBdr>
                <w:top w:val="none" w:sz="0" w:space="0" w:color="auto"/>
                <w:left w:val="none" w:sz="0" w:space="0" w:color="auto"/>
                <w:bottom w:val="none" w:sz="0" w:space="0" w:color="auto"/>
                <w:right w:val="none" w:sz="0" w:space="0" w:color="auto"/>
              </w:divBdr>
            </w:div>
            <w:div w:id="1816794205">
              <w:marLeft w:val="0"/>
              <w:marRight w:val="0"/>
              <w:marTop w:val="0"/>
              <w:marBottom w:val="0"/>
              <w:divBdr>
                <w:top w:val="none" w:sz="0" w:space="0" w:color="auto"/>
                <w:left w:val="none" w:sz="0" w:space="0" w:color="auto"/>
                <w:bottom w:val="none" w:sz="0" w:space="0" w:color="auto"/>
                <w:right w:val="none" w:sz="0" w:space="0" w:color="auto"/>
              </w:divBdr>
            </w:div>
            <w:div w:id="1147091764">
              <w:marLeft w:val="0"/>
              <w:marRight w:val="0"/>
              <w:marTop w:val="0"/>
              <w:marBottom w:val="0"/>
              <w:divBdr>
                <w:top w:val="none" w:sz="0" w:space="0" w:color="auto"/>
                <w:left w:val="none" w:sz="0" w:space="0" w:color="auto"/>
                <w:bottom w:val="none" w:sz="0" w:space="0" w:color="auto"/>
                <w:right w:val="none" w:sz="0" w:space="0" w:color="auto"/>
              </w:divBdr>
            </w:div>
            <w:div w:id="1689482127">
              <w:marLeft w:val="0"/>
              <w:marRight w:val="0"/>
              <w:marTop w:val="0"/>
              <w:marBottom w:val="0"/>
              <w:divBdr>
                <w:top w:val="none" w:sz="0" w:space="0" w:color="auto"/>
                <w:left w:val="none" w:sz="0" w:space="0" w:color="auto"/>
                <w:bottom w:val="none" w:sz="0" w:space="0" w:color="auto"/>
                <w:right w:val="none" w:sz="0" w:space="0" w:color="auto"/>
              </w:divBdr>
            </w:div>
            <w:div w:id="1645618963">
              <w:marLeft w:val="0"/>
              <w:marRight w:val="0"/>
              <w:marTop w:val="0"/>
              <w:marBottom w:val="0"/>
              <w:divBdr>
                <w:top w:val="none" w:sz="0" w:space="0" w:color="auto"/>
                <w:left w:val="none" w:sz="0" w:space="0" w:color="auto"/>
                <w:bottom w:val="none" w:sz="0" w:space="0" w:color="auto"/>
                <w:right w:val="none" w:sz="0" w:space="0" w:color="auto"/>
              </w:divBdr>
            </w:div>
            <w:div w:id="547425120">
              <w:marLeft w:val="0"/>
              <w:marRight w:val="0"/>
              <w:marTop w:val="0"/>
              <w:marBottom w:val="0"/>
              <w:divBdr>
                <w:top w:val="none" w:sz="0" w:space="0" w:color="auto"/>
                <w:left w:val="none" w:sz="0" w:space="0" w:color="auto"/>
                <w:bottom w:val="none" w:sz="0" w:space="0" w:color="auto"/>
                <w:right w:val="none" w:sz="0" w:space="0" w:color="auto"/>
              </w:divBdr>
            </w:div>
            <w:div w:id="1860121583">
              <w:marLeft w:val="0"/>
              <w:marRight w:val="0"/>
              <w:marTop w:val="0"/>
              <w:marBottom w:val="0"/>
              <w:divBdr>
                <w:top w:val="none" w:sz="0" w:space="0" w:color="auto"/>
                <w:left w:val="none" w:sz="0" w:space="0" w:color="auto"/>
                <w:bottom w:val="none" w:sz="0" w:space="0" w:color="auto"/>
                <w:right w:val="none" w:sz="0" w:space="0" w:color="auto"/>
              </w:divBdr>
            </w:div>
            <w:div w:id="1673289787">
              <w:marLeft w:val="0"/>
              <w:marRight w:val="0"/>
              <w:marTop w:val="0"/>
              <w:marBottom w:val="0"/>
              <w:divBdr>
                <w:top w:val="none" w:sz="0" w:space="0" w:color="auto"/>
                <w:left w:val="none" w:sz="0" w:space="0" w:color="auto"/>
                <w:bottom w:val="none" w:sz="0" w:space="0" w:color="auto"/>
                <w:right w:val="none" w:sz="0" w:space="0" w:color="auto"/>
              </w:divBdr>
            </w:div>
            <w:div w:id="1413620884">
              <w:marLeft w:val="0"/>
              <w:marRight w:val="0"/>
              <w:marTop w:val="0"/>
              <w:marBottom w:val="0"/>
              <w:divBdr>
                <w:top w:val="none" w:sz="0" w:space="0" w:color="auto"/>
                <w:left w:val="none" w:sz="0" w:space="0" w:color="auto"/>
                <w:bottom w:val="none" w:sz="0" w:space="0" w:color="auto"/>
                <w:right w:val="none" w:sz="0" w:space="0" w:color="auto"/>
              </w:divBdr>
            </w:div>
            <w:div w:id="1719041411">
              <w:marLeft w:val="0"/>
              <w:marRight w:val="0"/>
              <w:marTop w:val="0"/>
              <w:marBottom w:val="0"/>
              <w:divBdr>
                <w:top w:val="none" w:sz="0" w:space="0" w:color="auto"/>
                <w:left w:val="none" w:sz="0" w:space="0" w:color="auto"/>
                <w:bottom w:val="none" w:sz="0" w:space="0" w:color="auto"/>
                <w:right w:val="none" w:sz="0" w:space="0" w:color="auto"/>
              </w:divBdr>
            </w:div>
            <w:div w:id="1235777729">
              <w:marLeft w:val="0"/>
              <w:marRight w:val="0"/>
              <w:marTop w:val="0"/>
              <w:marBottom w:val="0"/>
              <w:divBdr>
                <w:top w:val="none" w:sz="0" w:space="0" w:color="auto"/>
                <w:left w:val="none" w:sz="0" w:space="0" w:color="auto"/>
                <w:bottom w:val="none" w:sz="0" w:space="0" w:color="auto"/>
                <w:right w:val="none" w:sz="0" w:space="0" w:color="auto"/>
              </w:divBdr>
            </w:div>
            <w:div w:id="665396989">
              <w:marLeft w:val="0"/>
              <w:marRight w:val="0"/>
              <w:marTop w:val="0"/>
              <w:marBottom w:val="0"/>
              <w:divBdr>
                <w:top w:val="none" w:sz="0" w:space="0" w:color="auto"/>
                <w:left w:val="none" w:sz="0" w:space="0" w:color="auto"/>
                <w:bottom w:val="none" w:sz="0" w:space="0" w:color="auto"/>
                <w:right w:val="none" w:sz="0" w:space="0" w:color="auto"/>
              </w:divBdr>
            </w:div>
            <w:div w:id="966280803">
              <w:marLeft w:val="0"/>
              <w:marRight w:val="0"/>
              <w:marTop w:val="0"/>
              <w:marBottom w:val="0"/>
              <w:divBdr>
                <w:top w:val="none" w:sz="0" w:space="0" w:color="auto"/>
                <w:left w:val="none" w:sz="0" w:space="0" w:color="auto"/>
                <w:bottom w:val="none" w:sz="0" w:space="0" w:color="auto"/>
                <w:right w:val="none" w:sz="0" w:space="0" w:color="auto"/>
              </w:divBdr>
            </w:div>
            <w:div w:id="1743065365">
              <w:marLeft w:val="0"/>
              <w:marRight w:val="0"/>
              <w:marTop w:val="0"/>
              <w:marBottom w:val="0"/>
              <w:divBdr>
                <w:top w:val="none" w:sz="0" w:space="0" w:color="auto"/>
                <w:left w:val="none" w:sz="0" w:space="0" w:color="auto"/>
                <w:bottom w:val="none" w:sz="0" w:space="0" w:color="auto"/>
                <w:right w:val="none" w:sz="0" w:space="0" w:color="auto"/>
              </w:divBdr>
            </w:div>
            <w:div w:id="1645890860">
              <w:marLeft w:val="0"/>
              <w:marRight w:val="0"/>
              <w:marTop w:val="0"/>
              <w:marBottom w:val="0"/>
              <w:divBdr>
                <w:top w:val="none" w:sz="0" w:space="0" w:color="auto"/>
                <w:left w:val="none" w:sz="0" w:space="0" w:color="auto"/>
                <w:bottom w:val="none" w:sz="0" w:space="0" w:color="auto"/>
                <w:right w:val="none" w:sz="0" w:space="0" w:color="auto"/>
              </w:divBdr>
            </w:div>
            <w:div w:id="615252794">
              <w:marLeft w:val="0"/>
              <w:marRight w:val="0"/>
              <w:marTop w:val="0"/>
              <w:marBottom w:val="0"/>
              <w:divBdr>
                <w:top w:val="none" w:sz="0" w:space="0" w:color="auto"/>
                <w:left w:val="none" w:sz="0" w:space="0" w:color="auto"/>
                <w:bottom w:val="none" w:sz="0" w:space="0" w:color="auto"/>
                <w:right w:val="none" w:sz="0" w:space="0" w:color="auto"/>
              </w:divBdr>
            </w:div>
            <w:div w:id="1581216731">
              <w:marLeft w:val="0"/>
              <w:marRight w:val="0"/>
              <w:marTop w:val="0"/>
              <w:marBottom w:val="0"/>
              <w:divBdr>
                <w:top w:val="none" w:sz="0" w:space="0" w:color="auto"/>
                <w:left w:val="none" w:sz="0" w:space="0" w:color="auto"/>
                <w:bottom w:val="none" w:sz="0" w:space="0" w:color="auto"/>
                <w:right w:val="none" w:sz="0" w:space="0" w:color="auto"/>
              </w:divBdr>
            </w:div>
            <w:div w:id="1389842934">
              <w:marLeft w:val="0"/>
              <w:marRight w:val="0"/>
              <w:marTop w:val="0"/>
              <w:marBottom w:val="0"/>
              <w:divBdr>
                <w:top w:val="none" w:sz="0" w:space="0" w:color="auto"/>
                <w:left w:val="none" w:sz="0" w:space="0" w:color="auto"/>
                <w:bottom w:val="none" w:sz="0" w:space="0" w:color="auto"/>
                <w:right w:val="none" w:sz="0" w:space="0" w:color="auto"/>
              </w:divBdr>
            </w:div>
            <w:div w:id="1961960923">
              <w:marLeft w:val="0"/>
              <w:marRight w:val="0"/>
              <w:marTop w:val="0"/>
              <w:marBottom w:val="0"/>
              <w:divBdr>
                <w:top w:val="none" w:sz="0" w:space="0" w:color="auto"/>
                <w:left w:val="none" w:sz="0" w:space="0" w:color="auto"/>
                <w:bottom w:val="none" w:sz="0" w:space="0" w:color="auto"/>
                <w:right w:val="none" w:sz="0" w:space="0" w:color="auto"/>
              </w:divBdr>
            </w:div>
            <w:div w:id="1465388668">
              <w:marLeft w:val="0"/>
              <w:marRight w:val="0"/>
              <w:marTop w:val="0"/>
              <w:marBottom w:val="0"/>
              <w:divBdr>
                <w:top w:val="none" w:sz="0" w:space="0" w:color="auto"/>
                <w:left w:val="none" w:sz="0" w:space="0" w:color="auto"/>
                <w:bottom w:val="none" w:sz="0" w:space="0" w:color="auto"/>
                <w:right w:val="none" w:sz="0" w:space="0" w:color="auto"/>
              </w:divBdr>
            </w:div>
            <w:div w:id="879243167">
              <w:marLeft w:val="0"/>
              <w:marRight w:val="0"/>
              <w:marTop w:val="0"/>
              <w:marBottom w:val="0"/>
              <w:divBdr>
                <w:top w:val="none" w:sz="0" w:space="0" w:color="auto"/>
                <w:left w:val="none" w:sz="0" w:space="0" w:color="auto"/>
                <w:bottom w:val="none" w:sz="0" w:space="0" w:color="auto"/>
                <w:right w:val="none" w:sz="0" w:space="0" w:color="auto"/>
              </w:divBdr>
            </w:div>
            <w:div w:id="18177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4189">
      <w:bodyDiv w:val="1"/>
      <w:marLeft w:val="0"/>
      <w:marRight w:val="0"/>
      <w:marTop w:val="0"/>
      <w:marBottom w:val="0"/>
      <w:divBdr>
        <w:top w:val="none" w:sz="0" w:space="0" w:color="auto"/>
        <w:left w:val="none" w:sz="0" w:space="0" w:color="auto"/>
        <w:bottom w:val="none" w:sz="0" w:space="0" w:color="auto"/>
        <w:right w:val="none" w:sz="0" w:space="0" w:color="auto"/>
      </w:divBdr>
      <w:divsChild>
        <w:div w:id="841316884">
          <w:marLeft w:val="0"/>
          <w:marRight w:val="0"/>
          <w:marTop w:val="0"/>
          <w:marBottom w:val="0"/>
          <w:divBdr>
            <w:top w:val="none" w:sz="0" w:space="0" w:color="auto"/>
            <w:left w:val="none" w:sz="0" w:space="0" w:color="auto"/>
            <w:bottom w:val="none" w:sz="0" w:space="0" w:color="auto"/>
            <w:right w:val="none" w:sz="0" w:space="0" w:color="auto"/>
          </w:divBdr>
          <w:divsChild>
            <w:div w:id="2021275958">
              <w:marLeft w:val="0"/>
              <w:marRight w:val="0"/>
              <w:marTop w:val="0"/>
              <w:marBottom w:val="0"/>
              <w:divBdr>
                <w:top w:val="none" w:sz="0" w:space="0" w:color="auto"/>
                <w:left w:val="none" w:sz="0" w:space="0" w:color="auto"/>
                <w:bottom w:val="none" w:sz="0" w:space="0" w:color="auto"/>
                <w:right w:val="none" w:sz="0" w:space="0" w:color="auto"/>
              </w:divBdr>
            </w:div>
            <w:div w:id="1915238821">
              <w:marLeft w:val="0"/>
              <w:marRight w:val="0"/>
              <w:marTop w:val="0"/>
              <w:marBottom w:val="0"/>
              <w:divBdr>
                <w:top w:val="none" w:sz="0" w:space="0" w:color="auto"/>
                <w:left w:val="none" w:sz="0" w:space="0" w:color="auto"/>
                <w:bottom w:val="none" w:sz="0" w:space="0" w:color="auto"/>
                <w:right w:val="none" w:sz="0" w:space="0" w:color="auto"/>
              </w:divBdr>
            </w:div>
            <w:div w:id="92405962">
              <w:marLeft w:val="0"/>
              <w:marRight w:val="0"/>
              <w:marTop w:val="0"/>
              <w:marBottom w:val="0"/>
              <w:divBdr>
                <w:top w:val="none" w:sz="0" w:space="0" w:color="auto"/>
                <w:left w:val="none" w:sz="0" w:space="0" w:color="auto"/>
                <w:bottom w:val="none" w:sz="0" w:space="0" w:color="auto"/>
                <w:right w:val="none" w:sz="0" w:space="0" w:color="auto"/>
              </w:divBdr>
            </w:div>
            <w:div w:id="1236670323">
              <w:marLeft w:val="0"/>
              <w:marRight w:val="0"/>
              <w:marTop w:val="0"/>
              <w:marBottom w:val="0"/>
              <w:divBdr>
                <w:top w:val="none" w:sz="0" w:space="0" w:color="auto"/>
                <w:left w:val="none" w:sz="0" w:space="0" w:color="auto"/>
                <w:bottom w:val="none" w:sz="0" w:space="0" w:color="auto"/>
                <w:right w:val="none" w:sz="0" w:space="0" w:color="auto"/>
              </w:divBdr>
            </w:div>
            <w:div w:id="681782923">
              <w:marLeft w:val="0"/>
              <w:marRight w:val="0"/>
              <w:marTop w:val="0"/>
              <w:marBottom w:val="0"/>
              <w:divBdr>
                <w:top w:val="none" w:sz="0" w:space="0" w:color="auto"/>
                <w:left w:val="none" w:sz="0" w:space="0" w:color="auto"/>
                <w:bottom w:val="none" w:sz="0" w:space="0" w:color="auto"/>
                <w:right w:val="none" w:sz="0" w:space="0" w:color="auto"/>
              </w:divBdr>
            </w:div>
            <w:div w:id="239098465">
              <w:marLeft w:val="0"/>
              <w:marRight w:val="0"/>
              <w:marTop w:val="0"/>
              <w:marBottom w:val="0"/>
              <w:divBdr>
                <w:top w:val="none" w:sz="0" w:space="0" w:color="auto"/>
                <w:left w:val="none" w:sz="0" w:space="0" w:color="auto"/>
                <w:bottom w:val="none" w:sz="0" w:space="0" w:color="auto"/>
                <w:right w:val="none" w:sz="0" w:space="0" w:color="auto"/>
              </w:divBdr>
            </w:div>
            <w:div w:id="1615358933">
              <w:marLeft w:val="0"/>
              <w:marRight w:val="0"/>
              <w:marTop w:val="0"/>
              <w:marBottom w:val="0"/>
              <w:divBdr>
                <w:top w:val="none" w:sz="0" w:space="0" w:color="auto"/>
                <w:left w:val="none" w:sz="0" w:space="0" w:color="auto"/>
                <w:bottom w:val="none" w:sz="0" w:space="0" w:color="auto"/>
                <w:right w:val="none" w:sz="0" w:space="0" w:color="auto"/>
              </w:divBdr>
            </w:div>
            <w:div w:id="1800801160">
              <w:marLeft w:val="0"/>
              <w:marRight w:val="0"/>
              <w:marTop w:val="0"/>
              <w:marBottom w:val="0"/>
              <w:divBdr>
                <w:top w:val="none" w:sz="0" w:space="0" w:color="auto"/>
                <w:left w:val="none" w:sz="0" w:space="0" w:color="auto"/>
                <w:bottom w:val="none" w:sz="0" w:space="0" w:color="auto"/>
                <w:right w:val="none" w:sz="0" w:space="0" w:color="auto"/>
              </w:divBdr>
            </w:div>
            <w:div w:id="2041122089">
              <w:marLeft w:val="0"/>
              <w:marRight w:val="0"/>
              <w:marTop w:val="0"/>
              <w:marBottom w:val="0"/>
              <w:divBdr>
                <w:top w:val="none" w:sz="0" w:space="0" w:color="auto"/>
                <w:left w:val="none" w:sz="0" w:space="0" w:color="auto"/>
                <w:bottom w:val="none" w:sz="0" w:space="0" w:color="auto"/>
                <w:right w:val="none" w:sz="0" w:space="0" w:color="auto"/>
              </w:divBdr>
            </w:div>
            <w:div w:id="1510367806">
              <w:marLeft w:val="0"/>
              <w:marRight w:val="0"/>
              <w:marTop w:val="0"/>
              <w:marBottom w:val="0"/>
              <w:divBdr>
                <w:top w:val="none" w:sz="0" w:space="0" w:color="auto"/>
                <w:left w:val="none" w:sz="0" w:space="0" w:color="auto"/>
                <w:bottom w:val="none" w:sz="0" w:space="0" w:color="auto"/>
                <w:right w:val="none" w:sz="0" w:space="0" w:color="auto"/>
              </w:divBdr>
            </w:div>
            <w:div w:id="299582038">
              <w:marLeft w:val="0"/>
              <w:marRight w:val="0"/>
              <w:marTop w:val="0"/>
              <w:marBottom w:val="0"/>
              <w:divBdr>
                <w:top w:val="none" w:sz="0" w:space="0" w:color="auto"/>
                <w:left w:val="none" w:sz="0" w:space="0" w:color="auto"/>
                <w:bottom w:val="none" w:sz="0" w:space="0" w:color="auto"/>
                <w:right w:val="none" w:sz="0" w:space="0" w:color="auto"/>
              </w:divBdr>
            </w:div>
            <w:div w:id="1936085179">
              <w:marLeft w:val="0"/>
              <w:marRight w:val="0"/>
              <w:marTop w:val="0"/>
              <w:marBottom w:val="0"/>
              <w:divBdr>
                <w:top w:val="none" w:sz="0" w:space="0" w:color="auto"/>
                <w:left w:val="none" w:sz="0" w:space="0" w:color="auto"/>
                <w:bottom w:val="none" w:sz="0" w:space="0" w:color="auto"/>
                <w:right w:val="none" w:sz="0" w:space="0" w:color="auto"/>
              </w:divBdr>
            </w:div>
            <w:div w:id="881134533">
              <w:marLeft w:val="0"/>
              <w:marRight w:val="0"/>
              <w:marTop w:val="0"/>
              <w:marBottom w:val="0"/>
              <w:divBdr>
                <w:top w:val="none" w:sz="0" w:space="0" w:color="auto"/>
                <w:left w:val="none" w:sz="0" w:space="0" w:color="auto"/>
                <w:bottom w:val="none" w:sz="0" w:space="0" w:color="auto"/>
                <w:right w:val="none" w:sz="0" w:space="0" w:color="auto"/>
              </w:divBdr>
            </w:div>
            <w:div w:id="28067024">
              <w:marLeft w:val="0"/>
              <w:marRight w:val="0"/>
              <w:marTop w:val="0"/>
              <w:marBottom w:val="0"/>
              <w:divBdr>
                <w:top w:val="none" w:sz="0" w:space="0" w:color="auto"/>
                <w:left w:val="none" w:sz="0" w:space="0" w:color="auto"/>
                <w:bottom w:val="none" w:sz="0" w:space="0" w:color="auto"/>
                <w:right w:val="none" w:sz="0" w:space="0" w:color="auto"/>
              </w:divBdr>
            </w:div>
            <w:div w:id="1774277960">
              <w:marLeft w:val="0"/>
              <w:marRight w:val="0"/>
              <w:marTop w:val="0"/>
              <w:marBottom w:val="0"/>
              <w:divBdr>
                <w:top w:val="none" w:sz="0" w:space="0" w:color="auto"/>
                <w:left w:val="none" w:sz="0" w:space="0" w:color="auto"/>
                <w:bottom w:val="none" w:sz="0" w:space="0" w:color="auto"/>
                <w:right w:val="none" w:sz="0" w:space="0" w:color="auto"/>
              </w:divBdr>
            </w:div>
            <w:div w:id="1016078483">
              <w:marLeft w:val="0"/>
              <w:marRight w:val="0"/>
              <w:marTop w:val="0"/>
              <w:marBottom w:val="0"/>
              <w:divBdr>
                <w:top w:val="none" w:sz="0" w:space="0" w:color="auto"/>
                <w:left w:val="none" w:sz="0" w:space="0" w:color="auto"/>
                <w:bottom w:val="none" w:sz="0" w:space="0" w:color="auto"/>
                <w:right w:val="none" w:sz="0" w:space="0" w:color="auto"/>
              </w:divBdr>
            </w:div>
            <w:div w:id="983698482">
              <w:marLeft w:val="0"/>
              <w:marRight w:val="0"/>
              <w:marTop w:val="0"/>
              <w:marBottom w:val="0"/>
              <w:divBdr>
                <w:top w:val="none" w:sz="0" w:space="0" w:color="auto"/>
                <w:left w:val="none" w:sz="0" w:space="0" w:color="auto"/>
                <w:bottom w:val="none" w:sz="0" w:space="0" w:color="auto"/>
                <w:right w:val="none" w:sz="0" w:space="0" w:color="auto"/>
              </w:divBdr>
            </w:div>
            <w:div w:id="2022781119">
              <w:marLeft w:val="0"/>
              <w:marRight w:val="0"/>
              <w:marTop w:val="0"/>
              <w:marBottom w:val="0"/>
              <w:divBdr>
                <w:top w:val="none" w:sz="0" w:space="0" w:color="auto"/>
                <w:left w:val="none" w:sz="0" w:space="0" w:color="auto"/>
                <w:bottom w:val="none" w:sz="0" w:space="0" w:color="auto"/>
                <w:right w:val="none" w:sz="0" w:space="0" w:color="auto"/>
              </w:divBdr>
            </w:div>
            <w:div w:id="434400350">
              <w:marLeft w:val="0"/>
              <w:marRight w:val="0"/>
              <w:marTop w:val="0"/>
              <w:marBottom w:val="0"/>
              <w:divBdr>
                <w:top w:val="none" w:sz="0" w:space="0" w:color="auto"/>
                <w:left w:val="none" w:sz="0" w:space="0" w:color="auto"/>
                <w:bottom w:val="none" w:sz="0" w:space="0" w:color="auto"/>
                <w:right w:val="none" w:sz="0" w:space="0" w:color="auto"/>
              </w:divBdr>
            </w:div>
            <w:div w:id="97871053">
              <w:marLeft w:val="0"/>
              <w:marRight w:val="0"/>
              <w:marTop w:val="0"/>
              <w:marBottom w:val="0"/>
              <w:divBdr>
                <w:top w:val="none" w:sz="0" w:space="0" w:color="auto"/>
                <w:left w:val="none" w:sz="0" w:space="0" w:color="auto"/>
                <w:bottom w:val="none" w:sz="0" w:space="0" w:color="auto"/>
                <w:right w:val="none" w:sz="0" w:space="0" w:color="auto"/>
              </w:divBdr>
            </w:div>
            <w:div w:id="750008483">
              <w:marLeft w:val="0"/>
              <w:marRight w:val="0"/>
              <w:marTop w:val="0"/>
              <w:marBottom w:val="0"/>
              <w:divBdr>
                <w:top w:val="none" w:sz="0" w:space="0" w:color="auto"/>
                <w:left w:val="none" w:sz="0" w:space="0" w:color="auto"/>
                <w:bottom w:val="none" w:sz="0" w:space="0" w:color="auto"/>
                <w:right w:val="none" w:sz="0" w:space="0" w:color="auto"/>
              </w:divBdr>
            </w:div>
            <w:div w:id="1299459707">
              <w:marLeft w:val="0"/>
              <w:marRight w:val="0"/>
              <w:marTop w:val="0"/>
              <w:marBottom w:val="0"/>
              <w:divBdr>
                <w:top w:val="none" w:sz="0" w:space="0" w:color="auto"/>
                <w:left w:val="none" w:sz="0" w:space="0" w:color="auto"/>
                <w:bottom w:val="none" w:sz="0" w:space="0" w:color="auto"/>
                <w:right w:val="none" w:sz="0" w:space="0" w:color="auto"/>
              </w:divBdr>
            </w:div>
            <w:div w:id="811098099">
              <w:marLeft w:val="0"/>
              <w:marRight w:val="0"/>
              <w:marTop w:val="0"/>
              <w:marBottom w:val="0"/>
              <w:divBdr>
                <w:top w:val="none" w:sz="0" w:space="0" w:color="auto"/>
                <w:left w:val="none" w:sz="0" w:space="0" w:color="auto"/>
                <w:bottom w:val="none" w:sz="0" w:space="0" w:color="auto"/>
                <w:right w:val="none" w:sz="0" w:space="0" w:color="auto"/>
              </w:divBdr>
            </w:div>
            <w:div w:id="299266504">
              <w:marLeft w:val="0"/>
              <w:marRight w:val="0"/>
              <w:marTop w:val="0"/>
              <w:marBottom w:val="0"/>
              <w:divBdr>
                <w:top w:val="none" w:sz="0" w:space="0" w:color="auto"/>
                <w:left w:val="none" w:sz="0" w:space="0" w:color="auto"/>
                <w:bottom w:val="none" w:sz="0" w:space="0" w:color="auto"/>
                <w:right w:val="none" w:sz="0" w:space="0" w:color="auto"/>
              </w:divBdr>
            </w:div>
            <w:div w:id="604075792">
              <w:marLeft w:val="0"/>
              <w:marRight w:val="0"/>
              <w:marTop w:val="0"/>
              <w:marBottom w:val="0"/>
              <w:divBdr>
                <w:top w:val="none" w:sz="0" w:space="0" w:color="auto"/>
                <w:left w:val="none" w:sz="0" w:space="0" w:color="auto"/>
                <w:bottom w:val="none" w:sz="0" w:space="0" w:color="auto"/>
                <w:right w:val="none" w:sz="0" w:space="0" w:color="auto"/>
              </w:divBdr>
            </w:div>
            <w:div w:id="1476604213">
              <w:marLeft w:val="0"/>
              <w:marRight w:val="0"/>
              <w:marTop w:val="0"/>
              <w:marBottom w:val="0"/>
              <w:divBdr>
                <w:top w:val="none" w:sz="0" w:space="0" w:color="auto"/>
                <w:left w:val="none" w:sz="0" w:space="0" w:color="auto"/>
                <w:bottom w:val="none" w:sz="0" w:space="0" w:color="auto"/>
                <w:right w:val="none" w:sz="0" w:space="0" w:color="auto"/>
              </w:divBdr>
            </w:div>
            <w:div w:id="1677534110">
              <w:marLeft w:val="0"/>
              <w:marRight w:val="0"/>
              <w:marTop w:val="0"/>
              <w:marBottom w:val="0"/>
              <w:divBdr>
                <w:top w:val="none" w:sz="0" w:space="0" w:color="auto"/>
                <w:left w:val="none" w:sz="0" w:space="0" w:color="auto"/>
                <w:bottom w:val="none" w:sz="0" w:space="0" w:color="auto"/>
                <w:right w:val="none" w:sz="0" w:space="0" w:color="auto"/>
              </w:divBdr>
            </w:div>
            <w:div w:id="2045861812">
              <w:marLeft w:val="0"/>
              <w:marRight w:val="0"/>
              <w:marTop w:val="0"/>
              <w:marBottom w:val="0"/>
              <w:divBdr>
                <w:top w:val="none" w:sz="0" w:space="0" w:color="auto"/>
                <w:left w:val="none" w:sz="0" w:space="0" w:color="auto"/>
                <w:bottom w:val="none" w:sz="0" w:space="0" w:color="auto"/>
                <w:right w:val="none" w:sz="0" w:space="0" w:color="auto"/>
              </w:divBdr>
            </w:div>
            <w:div w:id="642391998">
              <w:marLeft w:val="0"/>
              <w:marRight w:val="0"/>
              <w:marTop w:val="0"/>
              <w:marBottom w:val="0"/>
              <w:divBdr>
                <w:top w:val="none" w:sz="0" w:space="0" w:color="auto"/>
                <w:left w:val="none" w:sz="0" w:space="0" w:color="auto"/>
                <w:bottom w:val="none" w:sz="0" w:space="0" w:color="auto"/>
                <w:right w:val="none" w:sz="0" w:space="0" w:color="auto"/>
              </w:divBdr>
            </w:div>
            <w:div w:id="1250772340">
              <w:marLeft w:val="0"/>
              <w:marRight w:val="0"/>
              <w:marTop w:val="0"/>
              <w:marBottom w:val="0"/>
              <w:divBdr>
                <w:top w:val="none" w:sz="0" w:space="0" w:color="auto"/>
                <w:left w:val="none" w:sz="0" w:space="0" w:color="auto"/>
                <w:bottom w:val="none" w:sz="0" w:space="0" w:color="auto"/>
                <w:right w:val="none" w:sz="0" w:space="0" w:color="auto"/>
              </w:divBdr>
            </w:div>
            <w:div w:id="328875211">
              <w:marLeft w:val="0"/>
              <w:marRight w:val="0"/>
              <w:marTop w:val="0"/>
              <w:marBottom w:val="0"/>
              <w:divBdr>
                <w:top w:val="none" w:sz="0" w:space="0" w:color="auto"/>
                <w:left w:val="none" w:sz="0" w:space="0" w:color="auto"/>
                <w:bottom w:val="none" w:sz="0" w:space="0" w:color="auto"/>
                <w:right w:val="none" w:sz="0" w:space="0" w:color="auto"/>
              </w:divBdr>
            </w:div>
            <w:div w:id="1301424720">
              <w:marLeft w:val="0"/>
              <w:marRight w:val="0"/>
              <w:marTop w:val="0"/>
              <w:marBottom w:val="0"/>
              <w:divBdr>
                <w:top w:val="none" w:sz="0" w:space="0" w:color="auto"/>
                <w:left w:val="none" w:sz="0" w:space="0" w:color="auto"/>
                <w:bottom w:val="none" w:sz="0" w:space="0" w:color="auto"/>
                <w:right w:val="none" w:sz="0" w:space="0" w:color="auto"/>
              </w:divBdr>
            </w:div>
            <w:div w:id="1415319848">
              <w:marLeft w:val="0"/>
              <w:marRight w:val="0"/>
              <w:marTop w:val="0"/>
              <w:marBottom w:val="0"/>
              <w:divBdr>
                <w:top w:val="none" w:sz="0" w:space="0" w:color="auto"/>
                <w:left w:val="none" w:sz="0" w:space="0" w:color="auto"/>
                <w:bottom w:val="none" w:sz="0" w:space="0" w:color="auto"/>
                <w:right w:val="none" w:sz="0" w:space="0" w:color="auto"/>
              </w:divBdr>
            </w:div>
            <w:div w:id="652367711">
              <w:marLeft w:val="0"/>
              <w:marRight w:val="0"/>
              <w:marTop w:val="0"/>
              <w:marBottom w:val="0"/>
              <w:divBdr>
                <w:top w:val="none" w:sz="0" w:space="0" w:color="auto"/>
                <w:left w:val="none" w:sz="0" w:space="0" w:color="auto"/>
                <w:bottom w:val="none" w:sz="0" w:space="0" w:color="auto"/>
                <w:right w:val="none" w:sz="0" w:space="0" w:color="auto"/>
              </w:divBdr>
            </w:div>
            <w:div w:id="1976792209">
              <w:marLeft w:val="0"/>
              <w:marRight w:val="0"/>
              <w:marTop w:val="0"/>
              <w:marBottom w:val="0"/>
              <w:divBdr>
                <w:top w:val="none" w:sz="0" w:space="0" w:color="auto"/>
                <w:left w:val="none" w:sz="0" w:space="0" w:color="auto"/>
                <w:bottom w:val="none" w:sz="0" w:space="0" w:color="auto"/>
                <w:right w:val="none" w:sz="0" w:space="0" w:color="auto"/>
              </w:divBdr>
            </w:div>
            <w:div w:id="90047481">
              <w:marLeft w:val="0"/>
              <w:marRight w:val="0"/>
              <w:marTop w:val="0"/>
              <w:marBottom w:val="0"/>
              <w:divBdr>
                <w:top w:val="none" w:sz="0" w:space="0" w:color="auto"/>
                <w:left w:val="none" w:sz="0" w:space="0" w:color="auto"/>
                <w:bottom w:val="none" w:sz="0" w:space="0" w:color="auto"/>
                <w:right w:val="none" w:sz="0" w:space="0" w:color="auto"/>
              </w:divBdr>
            </w:div>
            <w:div w:id="1589342712">
              <w:marLeft w:val="0"/>
              <w:marRight w:val="0"/>
              <w:marTop w:val="0"/>
              <w:marBottom w:val="0"/>
              <w:divBdr>
                <w:top w:val="none" w:sz="0" w:space="0" w:color="auto"/>
                <w:left w:val="none" w:sz="0" w:space="0" w:color="auto"/>
                <w:bottom w:val="none" w:sz="0" w:space="0" w:color="auto"/>
                <w:right w:val="none" w:sz="0" w:space="0" w:color="auto"/>
              </w:divBdr>
            </w:div>
            <w:div w:id="1503593479">
              <w:marLeft w:val="0"/>
              <w:marRight w:val="0"/>
              <w:marTop w:val="0"/>
              <w:marBottom w:val="0"/>
              <w:divBdr>
                <w:top w:val="none" w:sz="0" w:space="0" w:color="auto"/>
                <w:left w:val="none" w:sz="0" w:space="0" w:color="auto"/>
                <w:bottom w:val="none" w:sz="0" w:space="0" w:color="auto"/>
                <w:right w:val="none" w:sz="0" w:space="0" w:color="auto"/>
              </w:divBdr>
            </w:div>
            <w:div w:id="1994990099">
              <w:marLeft w:val="0"/>
              <w:marRight w:val="0"/>
              <w:marTop w:val="0"/>
              <w:marBottom w:val="0"/>
              <w:divBdr>
                <w:top w:val="none" w:sz="0" w:space="0" w:color="auto"/>
                <w:left w:val="none" w:sz="0" w:space="0" w:color="auto"/>
                <w:bottom w:val="none" w:sz="0" w:space="0" w:color="auto"/>
                <w:right w:val="none" w:sz="0" w:space="0" w:color="auto"/>
              </w:divBdr>
            </w:div>
            <w:div w:id="1470828537">
              <w:marLeft w:val="0"/>
              <w:marRight w:val="0"/>
              <w:marTop w:val="0"/>
              <w:marBottom w:val="0"/>
              <w:divBdr>
                <w:top w:val="none" w:sz="0" w:space="0" w:color="auto"/>
                <w:left w:val="none" w:sz="0" w:space="0" w:color="auto"/>
                <w:bottom w:val="none" w:sz="0" w:space="0" w:color="auto"/>
                <w:right w:val="none" w:sz="0" w:space="0" w:color="auto"/>
              </w:divBdr>
            </w:div>
            <w:div w:id="1400177023">
              <w:marLeft w:val="0"/>
              <w:marRight w:val="0"/>
              <w:marTop w:val="0"/>
              <w:marBottom w:val="0"/>
              <w:divBdr>
                <w:top w:val="none" w:sz="0" w:space="0" w:color="auto"/>
                <w:left w:val="none" w:sz="0" w:space="0" w:color="auto"/>
                <w:bottom w:val="none" w:sz="0" w:space="0" w:color="auto"/>
                <w:right w:val="none" w:sz="0" w:space="0" w:color="auto"/>
              </w:divBdr>
            </w:div>
            <w:div w:id="2138865416">
              <w:marLeft w:val="0"/>
              <w:marRight w:val="0"/>
              <w:marTop w:val="0"/>
              <w:marBottom w:val="0"/>
              <w:divBdr>
                <w:top w:val="none" w:sz="0" w:space="0" w:color="auto"/>
                <w:left w:val="none" w:sz="0" w:space="0" w:color="auto"/>
                <w:bottom w:val="none" w:sz="0" w:space="0" w:color="auto"/>
                <w:right w:val="none" w:sz="0" w:space="0" w:color="auto"/>
              </w:divBdr>
            </w:div>
            <w:div w:id="1937133631">
              <w:marLeft w:val="0"/>
              <w:marRight w:val="0"/>
              <w:marTop w:val="0"/>
              <w:marBottom w:val="0"/>
              <w:divBdr>
                <w:top w:val="none" w:sz="0" w:space="0" w:color="auto"/>
                <w:left w:val="none" w:sz="0" w:space="0" w:color="auto"/>
                <w:bottom w:val="none" w:sz="0" w:space="0" w:color="auto"/>
                <w:right w:val="none" w:sz="0" w:space="0" w:color="auto"/>
              </w:divBdr>
            </w:div>
            <w:div w:id="244143932">
              <w:marLeft w:val="0"/>
              <w:marRight w:val="0"/>
              <w:marTop w:val="0"/>
              <w:marBottom w:val="0"/>
              <w:divBdr>
                <w:top w:val="none" w:sz="0" w:space="0" w:color="auto"/>
                <w:left w:val="none" w:sz="0" w:space="0" w:color="auto"/>
                <w:bottom w:val="none" w:sz="0" w:space="0" w:color="auto"/>
                <w:right w:val="none" w:sz="0" w:space="0" w:color="auto"/>
              </w:divBdr>
            </w:div>
            <w:div w:id="1272399780">
              <w:marLeft w:val="0"/>
              <w:marRight w:val="0"/>
              <w:marTop w:val="0"/>
              <w:marBottom w:val="0"/>
              <w:divBdr>
                <w:top w:val="none" w:sz="0" w:space="0" w:color="auto"/>
                <w:left w:val="none" w:sz="0" w:space="0" w:color="auto"/>
                <w:bottom w:val="none" w:sz="0" w:space="0" w:color="auto"/>
                <w:right w:val="none" w:sz="0" w:space="0" w:color="auto"/>
              </w:divBdr>
            </w:div>
            <w:div w:id="2132747033">
              <w:marLeft w:val="0"/>
              <w:marRight w:val="0"/>
              <w:marTop w:val="0"/>
              <w:marBottom w:val="0"/>
              <w:divBdr>
                <w:top w:val="none" w:sz="0" w:space="0" w:color="auto"/>
                <w:left w:val="none" w:sz="0" w:space="0" w:color="auto"/>
                <w:bottom w:val="none" w:sz="0" w:space="0" w:color="auto"/>
                <w:right w:val="none" w:sz="0" w:space="0" w:color="auto"/>
              </w:divBdr>
            </w:div>
            <w:div w:id="122505487">
              <w:marLeft w:val="0"/>
              <w:marRight w:val="0"/>
              <w:marTop w:val="0"/>
              <w:marBottom w:val="0"/>
              <w:divBdr>
                <w:top w:val="none" w:sz="0" w:space="0" w:color="auto"/>
                <w:left w:val="none" w:sz="0" w:space="0" w:color="auto"/>
                <w:bottom w:val="none" w:sz="0" w:space="0" w:color="auto"/>
                <w:right w:val="none" w:sz="0" w:space="0" w:color="auto"/>
              </w:divBdr>
            </w:div>
            <w:div w:id="1806001504">
              <w:marLeft w:val="0"/>
              <w:marRight w:val="0"/>
              <w:marTop w:val="0"/>
              <w:marBottom w:val="0"/>
              <w:divBdr>
                <w:top w:val="none" w:sz="0" w:space="0" w:color="auto"/>
                <w:left w:val="none" w:sz="0" w:space="0" w:color="auto"/>
                <w:bottom w:val="none" w:sz="0" w:space="0" w:color="auto"/>
                <w:right w:val="none" w:sz="0" w:space="0" w:color="auto"/>
              </w:divBdr>
            </w:div>
            <w:div w:id="1122990889">
              <w:marLeft w:val="0"/>
              <w:marRight w:val="0"/>
              <w:marTop w:val="0"/>
              <w:marBottom w:val="0"/>
              <w:divBdr>
                <w:top w:val="none" w:sz="0" w:space="0" w:color="auto"/>
                <w:left w:val="none" w:sz="0" w:space="0" w:color="auto"/>
                <w:bottom w:val="none" w:sz="0" w:space="0" w:color="auto"/>
                <w:right w:val="none" w:sz="0" w:space="0" w:color="auto"/>
              </w:divBdr>
            </w:div>
            <w:div w:id="1930306945">
              <w:marLeft w:val="0"/>
              <w:marRight w:val="0"/>
              <w:marTop w:val="0"/>
              <w:marBottom w:val="0"/>
              <w:divBdr>
                <w:top w:val="none" w:sz="0" w:space="0" w:color="auto"/>
                <w:left w:val="none" w:sz="0" w:space="0" w:color="auto"/>
                <w:bottom w:val="none" w:sz="0" w:space="0" w:color="auto"/>
                <w:right w:val="none" w:sz="0" w:space="0" w:color="auto"/>
              </w:divBdr>
            </w:div>
            <w:div w:id="1439254993">
              <w:marLeft w:val="0"/>
              <w:marRight w:val="0"/>
              <w:marTop w:val="0"/>
              <w:marBottom w:val="0"/>
              <w:divBdr>
                <w:top w:val="none" w:sz="0" w:space="0" w:color="auto"/>
                <w:left w:val="none" w:sz="0" w:space="0" w:color="auto"/>
                <w:bottom w:val="none" w:sz="0" w:space="0" w:color="auto"/>
                <w:right w:val="none" w:sz="0" w:space="0" w:color="auto"/>
              </w:divBdr>
            </w:div>
            <w:div w:id="1667829188">
              <w:marLeft w:val="0"/>
              <w:marRight w:val="0"/>
              <w:marTop w:val="0"/>
              <w:marBottom w:val="0"/>
              <w:divBdr>
                <w:top w:val="none" w:sz="0" w:space="0" w:color="auto"/>
                <w:left w:val="none" w:sz="0" w:space="0" w:color="auto"/>
                <w:bottom w:val="none" w:sz="0" w:space="0" w:color="auto"/>
                <w:right w:val="none" w:sz="0" w:space="0" w:color="auto"/>
              </w:divBdr>
            </w:div>
            <w:div w:id="531264870">
              <w:marLeft w:val="0"/>
              <w:marRight w:val="0"/>
              <w:marTop w:val="0"/>
              <w:marBottom w:val="0"/>
              <w:divBdr>
                <w:top w:val="none" w:sz="0" w:space="0" w:color="auto"/>
                <w:left w:val="none" w:sz="0" w:space="0" w:color="auto"/>
                <w:bottom w:val="none" w:sz="0" w:space="0" w:color="auto"/>
                <w:right w:val="none" w:sz="0" w:space="0" w:color="auto"/>
              </w:divBdr>
            </w:div>
            <w:div w:id="1952395455">
              <w:marLeft w:val="0"/>
              <w:marRight w:val="0"/>
              <w:marTop w:val="0"/>
              <w:marBottom w:val="0"/>
              <w:divBdr>
                <w:top w:val="none" w:sz="0" w:space="0" w:color="auto"/>
                <w:left w:val="none" w:sz="0" w:space="0" w:color="auto"/>
                <w:bottom w:val="none" w:sz="0" w:space="0" w:color="auto"/>
                <w:right w:val="none" w:sz="0" w:space="0" w:color="auto"/>
              </w:divBdr>
            </w:div>
            <w:div w:id="731732328">
              <w:marLeft w:val="0"/>
              <w:marRight w:val="0"/>
              <w:marTop w:val="0"/>
              <w:marBottom w:val="0"/>
              <w:divBdr>
                <w:top w:val="none" w:sz="0" w:space="0" w:color="auto"/>
                <w:left w:val="none" w:sz="0" w:space="0" w:color="auto"/>
                <w:bottom w:val="none" w:sz="0" w:space="0" w:color="auto"/>
                <w:right w:val="none" w:sz="0" w:space="0" w:color="auto"/>
              </w:divBdr>
            </w:div>
            <w:div w:id="94055956">
              <w:marLeft w:val="0"/>
              <w:marRight w:val="0"/>
              <w:marTop w:val="0"/>
              <w:marBottom w:val="0"/>
              <w:divBdr>
                <w:top w:val="none" w:sz="0" w:space="0" w:color="auto"/>
                <w:left w:val="none" w:sz="0" w:space="0" w:color="auto"/>
                <w:bottom w:val="none" w:sz="0" w:space="0" w:color="auto"/>
                <w:right w:val="none" w:sz="0" w:space="0" w:color="auto"/>
              </w:divBdr>
            </w:div>
            <w:div w:id="1426804838">
              <w:marLeft w:val="0"/>
              <w:marRight w:val="0"/>
              <w:marTop w:val="0"/>
              <w:marBottom w:val="0"/>
              <w:divBdr>
                <w:top w:val="none" w:sz="0" w:space="0" w:color="auto"/>
                <w:left w:val="none" w:sz="0" w:space="0" w:color="auto"/>
                <w:bottom w:val="none" w:sz="0" w:space="0" w:color="auto"/>
                <w:right w:val="none" w:sz="0" w:space="0" w:color="auto"/>
              </w:divBdr>
            </w:div>
            <w:div w:id="169292492">
              <w:marLeft w:val="0"/>
              <w:marRight w:val="0"/>
              <w:marTop w:val="0"/>
              <w:marBottom w:val="0"/>
              <w:divBdr>
                <w:top w:val="none" w:sz="0" w:space="0" w:color="auto"/>
                <w:left w:val="none" w:sz="0" w:space="0" w:color="auto"/>
                <w:bottom w:val="none" w:sz="0" w:space="0" w:color="auto"/>
                <w:right w:val="none" w:sz="0" w:space="0" w:color="auto"/>
              </w:divBdr>
            </w:div>
            <w:div w:id="1339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234">
      <w:bodyDiv w:val="1"/>
      <w:marLeft w:val="0"/>
      <w:marRight w:val="0"/>
      <w:marTop w:val="0"/>
      <w:marBottom w:val="0"/>
      <w:divBdr>
        <w:top w:val="none" w:sz="0" w:space="0" w:color="auto"/>
        <w:left w:val="none" w:sz="0" w:space="0" w:color="auto"/>
        <w:bottom w:val="none" w:sz="0" w:space="0" w:color="auto"/>
        <w:right w:val="none" w:sz="0" w:space="0" w:color="auto"/>
      </w:divBdr>
      <w:divsChild>
        <w:div w:id="454444237">
          <w:marLeft w:val="0"/>
          <w:marRight w:val="0"/>
          <w:marTop w:val="0"/>
          <w:marBottom w:val="0"/>
          <w:divBdr>
            <w:top w:val="none" w:sz="0" w:space="0" w:color="auto"/>
            <w:left w:val="none" w:sz="0" w:space="0" w:color="auto"/>
            <w:bottom w:val="none" w:sz="0" w:space="0" w:color="auto"/>
            <w:right w:val="none" w:sz="0" w:space="0" w:color="auto"/>
          </w:divBdr>
          <w:divsChild>
            <w:div w:id="46614413">
              <w:marLeft w:val="0"/>
              <w:marRight w:val="0"/>
              <w:marTop w:val="0"/>
              <w:marBottom w:val="0"/>
              <w:divBdr>
                <w:top w:val="none" w:sz="0" w:space="0" w:color="auto"/>
                <w:left w:val="none" w:sz="0" w:space="0" w:color="auto"/>
                <w:bottom w:val="none" w:sz="0" w:space="0" w:color="auto"/>
                <w:right w:val="none" w:sz="0" w:space="0" w:color="auto"/>
              </w:divBdr>
            </w:div>
            <w:div w:id="460272310">
              <w:marLeft w:val="0"/>
              <w:marRight w:val="0"/>
              <w:marTop w:val="0"/>
              <w:marBottom w:val="0"/>
              <w:divBdr>
                <w:top w:val="none" w:sz="0" w:space="0" w:color="auto"/>
                <w:left w:val="none" w:sz="0" w:space="0" w:color="auto"/>
                <w:bottom w:val="none" w:sz="0" w:space="0" w:color="auto"/>
                <w:right w:val="none" w:sz="0" w:space="0" w:color="auto"/>
              </w:divBdr>
            </w:div>
            <w:div w:id="422993220">
              <w:marLeft w:val="0"/>
              <w:marRight w:val="0"/>
              <w:marTop w:val="0"/>
              <w:marBottom w:val="0"/>
              <w:divBdr>
                <w:top w:val="none" w:sz="0" w:space="0" w:color="auto"/>
                <w:left w:val="none" w:sz="0" w:space="0" w:color="auto"/>
                <w:bottom w:val="none" w:sz="0" w:space="0" w:color="auto"/>
                <w:right w:val="none" w:sz="0" w:space="0" w:color="auto"/>
              </w:divBdr>
            </w:div>
            <w:div w:id="227880504">
              <w:marLeft w:val="0"/>
              <w:marRight w:val="0"/>
              <w:marTop w:val="0"/>
              <w:marBottom w:val="0"/>
              <w:divBdr>
                <w:top w:val="none" w:sz="0" w:space="0" w:color="auto"/>
                <w:left w:val="none" w:sz="0" w:space="0" w:color="auto"/>
                <w:bottom w:val="none" w:sz="0" w:space="0" w:color="auto"/>
                <w:right w:val="none" w:sz="0" w:space="0" w:color="auto"/>
              </w:divBdr>
            </w:div>
            <w:div w:id="988170768">
              <w:marLeft w:val="0"/>
              <w:marRight w:val="0"/>
              <w:marTop w:val="0"/>
              <w:marBottom w:val="0"/>
              <w:divBdr>
                <w:top w:val="none" w:sz="0" w:space="0" w:color="auto"/>
                <w:left w:val="none" w:sz="0" w:space="0" w:color="auto"/>
                <w:bottom w:val="none" w:sz="0" w:space="0" w:color="auto"/>
                <w:right w:val="none" w:sz="0" w:space="0" w:color="auto"/>
              </w:divBdr>
            </w:div>
            <w:div w:id="1417440092">
              <w:marLeft w:val="0"/>
              <w:marRight w:val="0"/>
              <w:marTop w:val="0"/>
              <w:marBottom w:val="0"/>
              <w:divBdr>
                <w:top w:val="none" w:sz="0" w:space="0" w:color="auto"/>
                <w:left w:val="none" w:sz="0" w:space="0" w:color="auto"/>
                <w:bottom w:val="none" w:sz="0" w:space="0" w:color="auto"/>
                <w:right w:val="none" w:sz="0" w:space="0" w:color="auto"/>
              </w:divBdr>
            </w:div>
            <w:div w:id="1061439372">
              <w:marLeft w:val="0"/>
              <w:marRight w:val="0"/>
              <w:marTop w:val="0"/>
              <w:marBottom w:val="0"/>
              <w:divBdr>
                <w:top w:val="none" w:sz="0" w:space="0" w:color="auto"/>
                <w:left w:val="none" w:sz="0" w:space="0" w:color="auto"/>
                <w:bottom w:val="none" w:sz="0" w:space="0" w:color="auto"/>
                <w:right w:val="none" w:sz="0" w:space="0" w:color="auto"/>
              </w:divBdr>
            </w:div>
            <w:div w:id="1960380885">
              <w:marLeft w:val="0"/>
              <w:marRight w:val="0"/>
              <w:marTop w:val="0"/>
              <w:marBottom w:val="0"/>
              <w:divBdr>
                <w:top w:val="none" w:sz="0" w:space="0" w:color="auto"/>
                <w:left w:val="none" w:sz="0" w:space="0" w:color="auto"/>
                <w:bottom w:val="none" w:sz="0" w:space="0" w:color="auto"/>
                <w:right w:val="none" w:sz="0" w:space="0" w:color="auto"/>
              </w:divBdr>
            </w:div>
            <w:div w:id="1014957983">
              <w:marLeft w:val="0"/>
              <w:marRight w:val="0"/>
              <w:marTop w:val="0"/>
              <w:marBottom w:val="0"/>
              <w:divBdr>
                <w:top w:val="none" w:sz="0" w:space="0" w:color="auto"/>
                <w:left w:val="none" w:sz="0" w:space="0" w:color="auto"/>
                <w:bottom w:val="none" w:sz="0" w:space="0" w:color="auto"/>
                <w:right w:val="none" w:sz="0" w:space="0" w:color="auto"/>
              </w:divBdr>
            </w:div>
            <w:div w:id="1556896277">
              <w:marLeft w:val="0"/>
              <w:marRight w:val="0"/>
              <w:marTop w:val="0"/>
              <w:marBottom w:val="0"/>
              <w:divBdr>
                <w:top w:val="none" w:sz="0" w:space="0" w:color="auto"/>
                <w:left w:val="none" w:sz="0" w:space="0" w:color="auto"/>
                <w:bottom w:val="none" w:sz="0" w:space="0" w:color="auto"/>
                <w:right w:val="none" w:sz="0" w:space="0" w:color="auto"/>
              </w:divBdr>
            </w:div>
            <w:div w:id="2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sChild>
        <w:div w:id="1807505424">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
            <w:div w:id="169679746">
              <w:marLeft w:val="0"/>
              <w:marRight w:val="0"/>
              <w:marTop w:val="0"/>
              <w:marBottom w:val="0"/>
              <w:divBdr>
                <w:top w:val="none" w:sz="0" w:space="0" w:color="auto"/>
                <w:left w:val="none" w:sz="0" w:space="0" w:color="auto"/>
                <w:bottom w:val="none" w:sz="0" w:space="0" w:color="auto"/>
                <w:right w:val="none" w:sz="0" w:space="0" w:color="auto"/>
              </w:divBdr>
            </w:div>
            <w:div w:id="1435249199">
              <w:marLeft w:val="0"/>
              <w:marRight w:val="0"/>
              <w:marTop w:val="0"/>
              <w:marBottom w:val="0"/>
              <w:divBdr>
                <w:top w:val="none" w:sz="0" w:space="0" w:color="auto"/>
                <w:left w:val="none" w:sz="0" w:space="0" w:color="auto"/>
                <w:bottom w:val="none" w:sz="0" w:space="0" w:color="auto"/>
                <w:right w:val="none" w:sz="0" w:space="0" w:color="auto"/>
              </w:divBdr>
            </w:div>
            <w:div w:id="1514685719">
              <w:marLeft w:val="0"/>
              <w:marRight w:val="0"/>
              <w:marTop w:val="0"/>
              <w:marBottom w:val="0"/>
              <w:divBdr>
                <w:top w:val="none" w:sz="0" w:space="0" w:color="auto"/>
                <w:left w:val="none" w:sz="0" w:space="0" w:color="auto"/>
                <w:bottom w:val="none" w:sz="0" w:space="0" w:color="auto"/>
                <w:right w:val="none" w:sz="0" w:space="0" w:color="auto"/>
              </w:divBdr>
            </w:div>
            <w:div w:id="494682686">
              <w:marLeft w:val="0"/>
              <w:marRight w:val="0"/>
              <w:marTop w:val="0"/>
              <w:marBottom w:val="0"/>
              <w:divBdr>
                <w:top w:val="none" w:sz="0" w:space="0" w:color="auto"/>
                <w:left w:val="none" w:sz="0" w:space="0" w:color="auto"/>
                <w:bottom w:val="none" w:sz="0" w:space="0" w:color="auto"/>
                <w:right w:val="none" w:sz="0" w:space="0" w:color="auto"/>
              </w:divBdr>
            </w:div>
            <w:div w:id="1465928411">
              <w:marLeft w:val="0"/>
              <w:marRight w:val="0"/>
              <w:marTop w:val="0"/>
              <w:marBottom w:val="0"/>
              <w:divBdr>
                <w:top w:val="none" w:sz="0" w:space="0" w:color="auto"/>
                <w:left w:val="none" w:sz="0" w:space="0" w:color="auto"/>
                <w:bottom w:val="none" w:sz="0" w:space="0" w:color="auto"/>
                <w:right w:val="none" w:sz="0" w:space="0" w:color="auto"/>
              </w:divBdr>
            </w:div>
            <w:div w:id="1467237629">
              <w:marLeft w:val="0"/>
              <w:marRight w:val="0"/>
              <w:marTop w:val="0"/>
              <w:marBottom w:val="0"/>
              <w:divBdr>
                <w:top w:val="none" w:sz="0" w:space="0" w:color="auto"/>
                <w:left w:val="none" w:sz="0" w:space="0" w:color="auto"/>
                <w:bottom w:val="none" w:sz="0" w:space="0" w:color="auto"/>
                <w:right w:val="none" w:sz="0" w:space="0" w:color="auto"/>
              </w:divBdr>
            </w:div>
            <w:div w:id="758717827">
              <w:marLeft w:val="0"/>
              <w:marRight w:val="0"/>
              <w:marTop w:val="0"/>
              <w:marBottom w:val="0"/>
              <w:divBdr>
                <w:top w:val="none" w:sz="0" w:space="0" w:color="auto"/>
                <w:left w:val="none" w:sz="0" w:space="0" w:color="auto"/>
                <w:bottom w:val="none" w:sz="0" w:space="0" w:color="auto"/>
                <w:right w:val="none" w:sz="0" w:space="0" w:color="auto"/>
              </w:divBdr>
            </w:div>
            <w:div w:id="746926036">
              <w:marLeft w:val="0"/>
              <w:marRight w:val="0"/>
              <w:marTop w:val="0"/>
              <w:marBottom w:val="0"/>
              <w:divBdr>
                <w:top w:val="none" w:sz="0" w:space="0" w:color="auto"/>
                <w:left w:val="none" w:sz="0" w:space="0" w:color="auto"/>
                <w:bottom w:val="none" w:sz="0" w:space="0" w:color="auto"/>
                <w:right w:val="none" w:sz="0" w:space="0" w:color="auto"/>
              </w:divBdr>
            </w:div>
            <w:div w:id="1820030039">
              <w:marLeft w:val="0"/>
              <w:marRight w:val="0"/>
              <w:marTop w:val="0"/>
              <w:marBottom w:val="0"/>
              <w:divBdr>
                <w:top w:val="none" w:sz="0" w:space="0" w:color="auto"/>
                <w:left w:val="none" w:sz="0" w:space="0" w:color="auto"/>
                <w:bottom w:val="none" w:sz="0" w:space="0" w:color="auto"/>
                <w:right w:val="none" w:sz="0" w:space="0" w:color="auto"/>
              </w:divBdr>
            </w:div>
            <w:div w:id="1569075284">
              <w:marLeft w:val="0"/>
              <w:marRight w:val="0"/>
              <w:marTop w:val="0"/>
              <w:marBottom w:val="0"/>
              <w:divBdr>
                <w:top w:val="none" w:sz="0" w:space="0" w:color="auto"/>
                <w:left w:val="none" w:sz="0" w:space="0" w:color="auto"/>
                <w:bottom w:val="none" w:sz="0" w:space="0" w:color="auto"/>
                <w:right w:val="none" w:sz="0" w:space="0" w:color="auto"/>
              </w:divBdr>
            </w:div>
            <w:div w:id="785005050">
              <w:marLeft w:val="0"/>
              <w:marRight w:val="0"/>
              <w:marTop w:val="0"/>
              <w:marBottom w:val="0"/>
              <w:divBdr>
                <w:top w:val="none" w:sz="0" w:space="0" w:color="auto"/>
                <w:left w:val="none" w:sz="0" w:space="0" w:color="auto"/>
                <w:bottom w:val="none" w:sz="0" w:space="0" w:color="auto"/>
                <w:right w:val="none" w:sz="0" w:space="0" w:color="auto"/>
              </w:divBdr>
            </w:div>
            <w:div w:id="1282034365">
              <w:marLeft w:val="0"/>
              <w:marRight w:val="0"/>
              <w:marTop w:val="0"/>
              <w:marBottom w:val="0"/>
              <w:divBdr>
                <w:top w:val="none" w:sz="0" w:space="0" w:color="auto"/>
                <w:left w:val="none" w:sz="0" w:space="0" w:color="auto"/>
                <w:bottom w:val="none" w:sz="0" w:space="0" w:color="auto"/>
                <w:right w:val="none" w:sz="0" w:space="0" w:color="auto"/>
              </w:divBdr>
            </w:div>
            <w:div w:id="1072115917">
              <w:marLeft w:val="0"/>
              <w:marRight w:val="0"/>
              <w:marTop w:val="0"/>
              <w:marBottom w:val="0"/>
              <w:divBdr>
                <w:top w:val="none" w:sz="0" w:space="0" w:color="auto"/>
                <w:left w:val="none" w:sz="0" w:space="0" w:color="auto"/>
                <w:bottom w:val="none" w:sz="0" w:space="0" w:color="auto"/>
                <w:right w:val="none" w:sz="0" w:space="0" w:color="auto"/>
              </w:divBdr>
            </w:div>
            <w:div w:id="1070812781">
              <w:marLeft w:val="0"/>
              <w:marRight w:val="0"/>
              <w:marTop w:val="0"/>
              <w:marBottom w:val="0"/>
              <w:divBdr>
                <w:top w:val="none" w:sz="0" w:space="0" w:color="auto"/>
                <w:left w:val="none" w:sz="0" w:space="0" w:color="auto"/>
                <w:bottom w:val="none" w:sz="0" w:space="0" w:color="auto"/>
                <w:right w:val="none" w:sz="0" w:space="0" w:color="auto"/>
              </w:divBdr>
            </w:div>
            <w:div w:id="1036196936">
              <w:marLeft w:val="0"/>
              <w:marRight w:val="0"/>
              <w:marTop w:val="0"/>
              <w:marBottom w:val="0"/>
              <w:divBdr>
                <w:top w:val="none" w:sz="0" w:space="0" w:color="auto"/>
                <w:left w:val="none" w:sz="0" w:space="0" w:color="auto"/>
                <w:bottom w:val="none" w:sz="0" w:space="0" w:color="auto"/>
                <w:right w:val="none" w:sz="0" w:space="0" w:color="auto"/>
              </w:divBdr>
            </w:div>
            <w:div w:id="2091804629">
              <w:marLeft w:val="0"/>
              <w:marRight w:val="0"/>
              <w:marTop w:val="0"/>
              <w:marBottom w:val="0"/>
              <w:divBdr>
                <w:top w:val="none" w:sz="0" w:space="0" w:color="auto"/>
                <w:left w:val="none" w:sz="0" w:space="0" w:color="auto"/>
                <w:bottom w:val="none" w:sz="0" w:space="0" w:color="auto"/>
                <w:right w:val="none" w:sz="0" w:space="0" w:color="auto"/>
              </w:divBdr>
            </w:div>
            <w:div w:id="1930655609">
              <w:marLeft w:val="0"/>
              <w:marRight w:val="0"/>
              <w:marTop w:val="0"/>
              <w:marBottom w:val="0"/>
              <w:divBdr>
                <w:top w:val="none" w:sz="0" w:space="0" w:color="auto"/>
                <w:left w:val="none" w:sz="0" w:space="0" w:color="auto"/>
                <w:bottom w:val="none" w:sz="0" w:space="0" w:color="auto"/>
                <w:right w:val="none" w:sz="0" w:space="0" w:color="auto"/>
              </w:divBdr>
            </w:div>
            <w:div w:id="24185922">
              <w:marLeft w:val="0"/>
              <w:marRight w:val="0"/>
              <w:marTop w:val="0"/>
              <w:marBottom w:val="0"/>
              <w:divBdr>
                <w:top w:val="none" w:sz="0" w:space="0" w:color="auto"/>
                <w:left w:val="none" w:sz="0" w:space="0" w:color="auto"/>
                <w:bottom w:val="none" w:sz="0" w:space="0" w:color="auto"/>
                <w:right w:val="none" w:sz="0" w:space="0" w:color="auto"/>
              </w:divBdr>
            </w:div>
            <w:div w:id="988368135">
              <w:marLeft w:val="0"/>
              <w:marRight w:val="0"/>
              <w:marTop w:val="0"/>
              <w:marBottom w:val="0"/>
              <w:divBdr>
                <w:top w:val="none" w:sz="0" w:space="0" w:color="auto"/>
                <w:left w:val="none" w:sz="0" w:space="0" w:color="auto"/>
                <w:bottom w:val="none" w:sz="0" w:space="0" w:color="auto"/>
                <w:right w:val="none" w:sz="0" w:space="0" w:color="auto"/>
              </w:divBdr>
            </w:div>
            <w:div w:id="557667448">
              <w:marLeft w:val="0"/>
              <w:marRight w:val="0"/>
              <w:marTop w:val="0"/>
              <w:marBottom w:val="0"/>
              <w:divBdr>
                <w:top w:val="none" w:sz="0" w:space="0" w:color="auto"/>
                <w:left w:val="none" w:sz="0" w:space="0" w:color="auto"/>
                <w:bottom w:val="none" w:sz="0" w:space="0" w:color="auto"/>
                <w:right w:val="none" w:sz="0" w:space="0" w:color="auto"/>
              </w:divBdr>
            </w:div>
            <w:div w:id="837772385">
              <w:marLeft w:val="0"/>
              <w:marRight w:val="0"/>
              <w:marTop w:val="0"/>
              <w:marBottom w:val="0"/>
              <w:divBdr>
                <w:top w:val="none" w:sz="0" w:space="0" w:color="auto"/>
                <w:left w:val="none" w:sz="0" w:space="0" w:color="auto"/>
                <w:bottom w:val="none" w:sz="0" w:space="0" w:color="auto"/>
                <w:right w:val="none" w:sz="0" w:space="0" w:color="auto"/>
              </w:divBdr>
            </w:div>
            <w:div w:id="1951469028">
              <w:marLeft w:val="0"/>
              <w:marRight w:val="0"/>
              <w:marTop w:val="0"/>
              <w:marBottom w:val="0"/>
              <w:divBdr>
                <w:top w:val="none" w:sz="0" w:space="0" w:color="auto"/>
                <w:left w:val="none" w:sz="0" w:space="0" w:color="auto"/>
                <w:bottom w:val="none" w:sz="0" w:space="0" w:color="auto"/>
                <w:right w:val="none" w:sz="0" w:space="0" w:color="auto"/>
              </w:divBdr>
            </w:div>
            <w:div w:id="1724406447">
              <w:marLeft w:val="0"/>
              <w:marRight w:val="0"/>
              <w:marTop w:val="0"/>
              <w:marBottom w:val="0"/>
              <w:divBdr>
                <w:top w:val="none" w:sz="0" w:space="0" w:color="auto"/>
                <w:left w:val="none" w:sz="0" w:space="0" w:color="auto"/>
                <w:bottom w:val="none" w:sz="0" w:space="0" w:color="auto"/>
                <w:right w:val="none" w:sz="0" w:space="0" w:color="auto"/>
              </w:divBdr>
            </w:div>
            <w:div w:id="2074887377">
              <w:marLeft w:val="0"/>
              <w:marRight w:val="0"/>
              <w:marTop w:val="0"/>
              <w:marBottom w:val="0"/>
              <w:divBdr>
                <w:top w:val="none" w:sz="0" w:space="0" w:color="auto"/>
                <w:left w:val="none" w:sz="0" w:space="0" w:color="auto"/>
                <w:bottom w:val="none" w:sz="0" w:space="0" w:color="auto"/>
                <w:right w:val="none" w:sz="0" w:space="0" w:color="auto"/>
              </w:divBdr>
            </w:div>
            <w:div w:id="361174292">
              <w:marLeft w:val="0"/>
              <w:marRight w:val="0"/>
              <w:marTop w:val="0"/>
              <w:marBottom w:val="0"/>
              <w:divBdr>
                <w:top w:val="none" w:sz="0" w:space="0" w:color="auto"/>
                <w:left w:val="none" w:sz="0" w:space="0" w:color="auto"/>
                <w:bottom w:val="none" w:sz="0" w:space="0" w:color="auto"/>
                <w:right w:val="none" w:sz="0" w:space="0" w:color="auto"/>
              </w:divBdr>
            </w:div>
            <w:div w:id="773862236">
              <w:marLeft w:val="0"/>
              <w:marRight w:val="0"/>
              <w:marTop w:val="0"/>
              <w:marBottom w:val="0"/>
              <w:divBdr>
                <w:top w:val="none" w:sz="0" w:space="0" w:color="auto"/>
                <w:left w:val="none" w:sz="0" w:space="0" w:color="auto"/>
                <w:bottom w:val="none" w:sz="0" w:space="0" w:color="auto"/>
                <w:right w:val="none" w:sz="0" w:space="0" w:color="auto"/>
              </w:divBdr>
            </w:div>
            <w:div w:id="1499617063">
              <w:marLeft w:val="0"/>
              <w:marRight w:val="0"/>
              <w:marTop w:val="0"/>
              <w:marBottom w:val="0"/>
              <w:divBdr>
                <w:top w:val="none" w:sz="0" w:space="0" w:color="auto"/>
                <w:left w:val="none" w:sz="0" w:space="0" w:color="auto"/>
                <w:bottom w:val="none" w:sz="0" w:space="0" w:color="auto"/>
                <w:right w:val="none" w:sz="0" w:space="0" w:color="auto"/>
              </w:divBdr>
            </w:div>
            <w:div w:id="367342009">
              <w:marLeft w:val="0"/>
              <w:marRight w:val="0"/>
              <w:marTop w:val="0"/>
              <w:marBottom w:val="0"/>
              <w:divBdr>
                <w:top w:val="none" w:sz="0" w:space="0" w:color="auto"/>
                <w:left w:val="none" w:sz="0" w:space="0" w:color="auto"/>
                <w:bottom w:val="none" w:sz="0" w:space="0" w:color="auto"/>
                <w:right w:val="none" w:sz="0" w:space="0" w:color="auto"/>
              </w:divBdr>
            </w:div>
            <w:div w:id="648556535">
              <w:marLeft w:val="0"/>
              <w:marRight w:val="0"/>
              <w:marTop w:val="0"/>
              <w:marBottom w:val="0"/>
              <w:divBdr>
                <w:top w:val="none" w:sz="0" w:space="0" w:color="auto"/>
                <w:left w:val="none" w:sz="0" w:space="0" w:color="auto"/>
                <w:bottom w:val="none" w:sz="0" w:space="0" w:color="auto"/>
                <w:right w:val="none" w:sz="0" w:space="0" w:color="auto"/>
              </w:divBdr>
            </w:div>
            <w:div w:id="592474961">
              <w:marLeft w:val="0"/>
              <w:marRight w:val="0"/>
              <w:marTop w:val="0"/>
              <w:marBottom w:val="0"/>
              <w:divBdr>
                <w:top w:val="none" w:sz="0" w:space="0" w:color="auto"/>
                <w:left w:val="none" w:sz="0" w:space="0" w:color="auto"/>
                <w:bottom w:val="none" w:sz="0" w:space="0" w:color="auto"/>
                <w:right w:val="none" w:sz="0" w:space="0" w:color="auto"/>
              </w:divBdr>
            </w:div>
            <w:div w:id="298265105">
              <w:marLeft w:val="0"/>
              <w:marRight w:val="0"/>
              <w:marTop w:val="0"/>
              <w:marBottom w:val="0"/>
              <w:divBdr>
                <w:top w:val="none" w:sz="0" w:space="0" w:color="auto"/>
                <w:left w:val="none" w:sz="0" w:space="0" w:color="auto"/>
                <w:bottom w:val="none" w:sz="0" w:space="0" w:color="auto"/>
                <w:right w:val="none" w:sz="0" w:space="0" w:color="auto"/>
              </w:divBdr>
            </w:div>
            <w:div w:id="1602224894">
              <w:marLeft w:val="0"/>
              <w:marRight w:val="0"/>
              <w:marTop w:val="0"/>
              <w:marBottom w:val="0"/>
              <w:divBdr>
                <w:top w:val="none" w:sz="0" w:space="0" w:color="auto"/>
                <w:left w:val="none" w:sz="0" w:space="0" w:color="auto"/>
                <w:bottom w:val="none" w:sz="0" w:space="0" w:color="auto"/>
                <w:right w:val="none" w:sz="0" w:space="0" w:color="auto"/>
              </w:divBdr>
            </w:div>
            <w:div w:id="1710689942">
              <w:marLeft w:val="0"/>
              <w:marRight w:val="0"/>
              <w:marTop w:val="0"/>
              <w:marBottom w:val="0"/>
              <w:divBdr>
                <w:top w:val="none" w:sz="0" w:space="0" w:color="auto"/>
                <w:left w:val="none" w:sz="0" w:space="0" w:color="auto"/>
                <w:bottom w:val="none" w:sz="0" w:space="0" w:color="auto"/>
                <w:right w:val="none" w:sz="0" w:space="0" w:color="auto"/>
              </w:divBdr>
            </w:div>
            <w:div w:id="472452160">
              <w:marLeft w:val="0"/>
              <w:marRight w:val="0"/>
              <w:marTop w:val="0"/>
              <w:marBottom w:val="0"/>
              <w:divBdr>
                <w:top w:val="none" w:sz="0" w:space="0" w:color="auto"/>
                <w:left w:val="none" w:sz="0" w:space="0" w:color="auto"/>
                <w:bottom w:val="none" w:sz="0" w:space="0" w:color="auto"/>
                <w:right w:val="none" w:sz="0" w:space="0" w:color="auto"/>
              </w:divBdr>
            </w:div>
            <w:div w:id="1987739114">
              <w:marLeft w:val="0"/>
              <w:marRight w:val="0"/>
              <w:marTop w:val="0"/>
              <w:marBottom w:val="0"/>
              <w:divBdr>
                <w:top w:val="none" w:sz="0" w:space="0" w:color="auto"/>
                <w:left w:val="none" w:sz="0" w:space="0" w:color="auto"/>
                <w:bottom w:val="none" w:sz="0" w:space="0" w:color="auto"/>
                <w:right w:val="none" w:sz="0" w:space="0" w:color="auto"/>
              </w:divBdr>
            </w:div>
            <w:div w:id="825898662">
              <w:marLeft w:val="0"/>
              <w:marRight w:val="0"/>
              <w:marTop w:val="0"/>
              <w:marBottom w:val="0"/>
              <w:divBdr>
                <w:top w:val="none" w:sz="0" w:space="0" w:color="auto"/>
                <w:left w:val="none" w:sz="0" w:space="0" w:color="auto"/>
                <w:bottom w:val="none" w:sz="0" w:space="0" w:color="auto"/>
                <w:right w:val="none" w:sz="0" w:space="0" w:color="auto"/>
              </w:divBdr>
            </w:div>
            <w:div w:id="188878652">
              <w:marLeft w:val="0"/>
              <w:marRight w:val="0"/>
              <w:marTop w:val="0"/>
              <w:marBottom w:val="0"/>
              <w:divBdr>
                <w:top w:val="none" w:sz="0" w:space="0" w:color="auto"/>
                <w:left w:val="none" w:sz="0" w:space="0" w:color="auto"/>
                <w:bottom w:val="none" w:sz="0" w:space="0" w:color="auto"/>
                <w:right w:val="none" w:sz="0" w:space="0" w:color="auto"/>
              </w:divBdr>
            </w:div>
            <w:div w:id="2076463761">
              <w:marLeft w:val="0"/>
              <w:marRight w:val="0"/>
              <w:marTop w:val="0"/>
              <w:marBottom w:val="0"/>
              <w:divBdr>
                <w:top w:val="none" w:sz="0" w:space="0" w:color="auto"/>
                <w:left w:val="none" w:sz="0" w:space="0" w:color="auto"/>
                <w:bottom w:val="none" w:sz="0" w:space="0" w:color="auto"/>
                <w:right w:val="none" w:sz="0" w:space="0" w:color="auto"/>
              </w:divBdr>
            </w:div>
            <w:div w:id="565651187">
              <w:marLeft w:val="0"/>
              <w:marRight w:val="0"/>
              <w:marTop w:val="0"/>
              <w:marBottom w:val="0"/>
              <w:divBdr>
                <w:top w:val="none" w:sz="0" w:space="0" w:color="auto"/>
                <w:left w:val="none" w:sz="0" w:space="0" w:color="auto"/>
                <w:bottom w:val="none" w:sz="0" w:space="0" w:color="auto"/>
                <w:right w:val="none" w:sz="0" w:space="0" w:color="auto"/>
              </w:divBdr>
            </w:div>
            <w:div w:id="1097292114">
              <w:marLeft w:val="0"/>
              <w:marRight w:val="0"/>
              <w:marTop w:val="0"/>
              <w:marBottom w:val="0"/>
              <w:divBdr>
                <w:top w:val="none" w:sz="0" w:space="0" w:color="auto"/>
                <w:left w:val="none" w:sz="0" w:space="0" w:color="auto"/>
                <w:bottom w:val="none" w:sz="0" w:space="0" w:color="auto"/>
                <w:right w:val="none" w:sz="0" w:space="0" w:color="auto"/>
              </w:divBdr>
            </w:div>
            <w:div w:id="785320279">
              <w:marLeft w:val="0"/>
              <w:marRight w:val="0"/>
              <w:marTop w:val="0"/>
              <w:marBottom w:val="0"/>
              <w:divBdr>
                <w:top w:val="none" w:sz="0" w:space="0" w:color="auto"/>
                <w:left w:val="none" w:sz="0" w:space="0" w:color="auto"/>
                <w:bottom w:val="none" w:sz="0" w:space="0" w:color="auto"/>
                <w:right w:val="none" w:sz="0" w:space="0" w:color="auto"/>
              </w:divBdr>
            </w:div>
            <w:div w:id="1788697053">
              <w:marLeft w:val="0"/>
              <w:marRight w:val="0"/>
              <w:marTop w:val="0"/>
              <w:marBottom w:val="0"/>
              <w:divBdr>
                <w:top w:val="none" w:sz="0" w:space="0" w:color="auto"/>
                <w:left w:val="none" w:sz="0" w:space="0" w:color="auto"/>
                <w:bottom w:val="none" w:sz="0" w:space="0" w:color="auto"/>
                <w:right w:val="none" w:sz="0" w:space="0" w:color="auto"/>
              </w:divBdr>
            </w:div>
            <w:div w:id="610207524">
              <w:marLeft w:val="0"/>
              <w:marRight w:val="0"/>
              <w:marTop w:val="0"/>
              <w:marBottom w:val="0"/>
              <w:divBdr>
                <w:top w:val="none" w:sz="0" w:space="0" w:color="auto"/>
                <w:left w:val="none" w:sz="0" w:space="0" w:color="auto"/>
                <w:bottom w:val="none" w:sz="0" w:space="0" w:color="auto"/>
                <w:right w:val="none" w:sz="0" w:space="0" w:color="auto"/>
              </w:divBdr>
            </w:div>
            <w:div w:id="207647499">
              <w:marLeft w:val="0"/>
              <w:marRight w:val="0"/>
              <w:marTop w:val="0"/>
              <w:marBottom w:val="0"/>
              <w:divBdr>
                <w:top w:val="none" w:sz="0" w:space="0" w:color="auto"/>
                <w:left w:val="none" w:sz="0" w:space="0" w:color="auto"/>
                <w:bottom w:val="none" w:sz="0" w:space="0" w:color="auto"/>
                <w:right w:val="none" w:sz="0" w:space="0" w:color="auto"/>
              </w:divBdr>
            </w:div>
            <w:div w:id="547033467">
              <w:marLeft w:val="0"/>
              <w:marRight w:val="0"/>
              <w:marTop w:val="0"/>
              <w:marBottom w:val="0"/>
              <w:divBdr>
                <w:top w:val="none" w:sz="0" w:space="0" w:color="auto"/>
                <w:left w:val="none" w:sz="0" w:space="0" w:color="auto"/>
                <w:bottom w:val="none" w:sz="0" w:space="0" w:color="auto"/>
                <w:right w:val="none" w:sz="0" w:space="0" w:color="auto"/>
              </w:divBdr>
            </w:div>
            <w:div w:id="606429489">
              <w:marLeft w:val="0"/>
              <w:marRight w:val="0"/>
              <w:marTop w:val="0"/>
              <w:marBottom w:val="0"/>
              <w:divBdr>
                <w:top w:val="none" w:sz="0" w:space="0" w:color="auto"/>
                <w:left w:val="none" w:sz="0" w:space="0" w:color="auto"/>
                <w:bottom w:val="none" w:sz="0" w:space="0" w:color="auto"/>
                <w:right w:val="none" w:sz="0" w:space="0" w:color="auto"/>
              </w:divBdr>
            </w:div>
            <w:div w:id="1129977605">
              <w:marLeft w:val="0"/>
              <w:marRight w:val="0"/>
              <w:marTop w:val="0"/>
              <w:marBottom w:val="0"/>
              <w:divBdr>
                <w:top w:val="none" w:sz="0" w:space="0" w:color="auto"/>
                <w:left w:val="none" w:sz="0" w:space="0" w:color="auto"/>
                <w:bottom w:val="none" w:sz="0" w:space="0" w:color="auto"/>
                <w:right w:val="none" w:sz="0" w:space="0" w:color="auto"/>
              </w:divBdr>
            </w:div>
            <w:div w:id="908422720">
              <w:marLeft w:val="0"/>
              <w:marRight w:val="0"/>
              <w:marTop w:val="0"/>
              <w:marBottom w:val="0"/>
              <w:divBdr>
                <w:top w:val="none" w:sz="0" w:space="0" w:color="auto"/>
                <w:left w:val="none" w:sz="0" w:space="0" w:color="auto"/>
                <w:bottom w:val="none" w:sz="0" w:space="0" w:color="auto"/>
                <w:right w:val="none" w:sz="0" w:space="0" w:color="auto"/>
              </w:divBdr>
            </w:div>
            <w:div w:id="877887430">
              <w:marLeft w:val="0"/>
              <w:marRight w:val="0"/>
              <w:marTop w:val="0"/>
              <w:marBottom w:val="0"/>
              <w:divBdr>
                <w:top w:val="none" w:sz="0" w:space="0" w:color="auto"/>
                <w:left w:val="none" w:sz="0" w:space="0" w:color="auto"/>
                <w:bottom w:val="none" w:sz="0" w:space="0" w:color="auto"/>
                <w:right w:val="none" w:sz="0" w:space="0" w:color="auto"/>
              </w:divBdr>
            </w:div>
            <w:div w:id="1860854780">
              <w:marLeft w:val="0"/>
              <w:marRight w:val="0"/>
              <w:marTop w:val="0"/>
              <w:marBottom w:val="0"/>
              <w:divBdr>
                <w:top w:val="none" w:sz="0" w:space="0" w:color="auto"/>
                <w:left w:val="none" w:sz="0" w:space="0" w:color="auto"/>
                <w:bottom w:val="none" w:sz="0" w:space="0" w:color="auto"/>
                <w:right w:val="none" w:sz="0" w:space="0" w:color="auto"/>
              </w:divBdr>
            </w:div>
            <w:div w:id="1655060479">
              <w:marLeft w:val="0"/>
              <w:marRight w:val="0"/>
              <w:marTop w:val="0"/>
              <w:marBottom w:val="0"/>
              <w:divBdr>
                <w:top w:val="none" w:sz="0" w:space="0" w:color="auto"/>
                <w:left w:val="none" w:sz="0" w:space="0" w:color="auto"/>
                <w:bottom w:val="none" w:sz="0" w:space="0" w:color="auto"/>
                <w:right w:val="none" w:sz="0" w:space="0" w:color="auto"/>
              </w:divBdr>
            </w:div>
            <w:div w:id="967395470">
              <w:marLeft w:val="0"/>
              <w:marRight w:val="0"/>
              <w:marTop w:val="0"/>
              <w:marBottom w:val="0"/>
              <w:divBdr>
                <w:top w:val="none" w:sz="0" w:space="0" w:color="auto"/>
                <w:left w:val="none" w:sz="0" w:space="0" w:color="auto"/>
                <w:bottom w:val="none" w:sz="0" w:space="0" w:color="auto"/>
                <w:right w:val="none" w:sz="0" w:space="0" w:color="auto"/>
              </w:divBdr>
            </w:div>
            <w:div w:id="1890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C:\Foo\Xerox\Drivers\6510_5.617.7.0_PCL6_x64_Driver.inf\x3NSURX.in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ThomasDraper\Documents\AUTHOR%20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AA7-D5C1-4322-A98C-9740A14A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269_New_Template_Normal_Series.dot</Template>
  <TotalTime>208</TotalTime>
  <Pages>19</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5</cp:revision>
  <dcterms:created xsi:type="dcterms:W3CDTF">2022-10-19T14:47:00Z</dcterms:created>
  <dcterms:modified xsi:type="dcterms:W3CDTF">2022-12-01T18:58:00Z</dcterms:modified>
</cp:coreProperties>
</file>