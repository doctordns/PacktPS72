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B33A" w14:textId="77777777" w:rsidR="00987230" w:rsidRDefault="00987230" w:rsidP="00465E34">
      <w:pPr>
        <w:pStyle w:val="Heading2"/>
      </w:pPr>
    </w:p>
    <w:p w14:paraId="6C7E8F0F" w14:textId="77777777" w:rsidR="00987230" w:rsidRDefault="00987230" w:rsidP="00987230">
      <w:pPr>
        <w:pStyle w:val="NormalPACKT"/>
      </w:pPr>
    </w:p>
    <w:p w14:paraId="4E432E3B" w14:textId="703BC879" w:rsidR="00987230" w:rsidRDefault="00976CFA" w:rsidP="00987230">
      <w:pPr>
        <w:pStyle w:val="ChapterNumberPACKT"/>
      </w:pPr>
      <w:commentRangeStart w:id="1"/>
      <w:commentRangeStart w:id="2"/>
      <w:r>
        <w:t>10</w:t>
      </w:r>
      <w:commentRangeEnd w:id="1"/>
      <w:r w:rsidR="00767BE6">
        <w:rPr>
          <w:rStyle w:val="CommentReference"/>
          <w:color w:val="auto"/>
          <w:kern w:val="0"/>
          <w:lang w:val="en-US"/>
        </w:rPr>
        <w:commentReference w:id="1"/>
      </w:r>
    </w:p>
    <w:p w14:paraId="025169F9" w14:textId="0FEAA4B3" w:rsidR="00987230" w:rsidRDefault="009942EC" w:rsidP="00987230">
      <w:pPr>
        <w:pStyle w:val="ChapterTitlePACKT"/>
      </w:pPr>
      <w:r>
        <w:t>Exploring Windows</w:t>
      </w:r>
      <w:r w:rsidR="00680501">
        <w:t xml:space="preserve"> </w:t>
      </w:r>
      <w:r w:rsidR="00976CFA">
        <w:t>Cont</w:t>
      </w:r>
      <w:r w:rsidR="009728B6">
        <w:t>a</w:t>
      </w:r>
      <w:r w:rsidR="00976CFA">
        <w:t>iners</w:t>
      </w:r>
      <w:commentRangeEnd w:id="2"/>
      <w:r w:rsidR="002250E4">
        <w:rPr>
          <w:rStyle w:val="CommentReference"/>
          <w:color w:val="auto"/>
          <w:kern w:val="0"/>
          <w:lang w:val="en-US"/>
        </w:rPr>
        <w:commentReference w:id="2"/>
      </w:r>
    </w:p>
    <w:p w14:paraId="085B3573" w14:textId="77777777" w:rsidR="00987230" w:rsidRDefault="00987230" w:rsidP="00987230">
      <w:pPr>
        <w:pStyle w:val="NormalPACKT"/>
      </w:pPr>
      <w:r>
        <w:t>This chapter covers the following recipes:</w:t>
      </w:r>
    </w:p>
    <w:p w14:paraId="06172B93" w14:textId="77777777" w:rsidR="009942EC" w:rsidRDefault="009942EC" w:rsidP="009942EC">
      <w:pPr>
        <w:pStyle w:val="BulletPACKT"/>
      </w:pPr>
      <w:r>
        <w:t>Configuring a container host</w:t>
      </w:r>
    </w:p>
    <w:p w14:paraId="41EF4CFE" w14:textId="77777777" w:rsidR="009942EC" w:rsidRDefault="009942EC" w:rsidP="009942EC">
      <w:pPr>
        <w:pStyle w:val="BulletPACKT"/>
      </w:pPr>
      <w:r>
        <w:t>Deploying sample containers</w:t>
      </w:r>
    </w:p>
    <w:p w14:paraId="146974A8" w14:textId="77777777" w:rsidR="009942EC" w:rsidRDefault="009942EC" w:rsidP="009942EC">
      <w:pPr>
        <w:pStyle w:val="BulletPACKT"/>
      </w:pPr>
      <w:r>
        <w:t>Deploying IIS in a container</w:t>
      </w:r>
    </w:p>
    <w:p w14:paraId="102F309F" w14:textId="08838F22" w:rsidR="009942EC" w:rsidRDefault="009942EC" w:rsidP="009942EC">
      <w:pPr>
        <w:pStyle w:val="BulletPACKT"/>
      </w:pPr>
      <w:r>
        <w:t>Using a Dockerfile to create a custom container</w:t>
      </w:r>
    </w:p>
    <w:p w14:paraId="5D29EF32" w14:textId="77777777" w:rsidR="00987230" w:rsidRDefault="00987230" w:rsidP="00987230">
      <w:pPr>
        <w:pStyle w:val="Heading1"/>
        <w:tabs>
          <w:tab w:val="left" w:pos="0"/>
        </w:tabs>
      </w:pPr>
      <w:r>
        <w:t>Introduction</w:t>
      </w:r>
    </w:p>
    <w:p w14:paraId="11B0C458" w14:textId="4F5F2C9F" w:rsidR="009942EC" w:rsidRDefault="009942EC" w:rsidP="009942EC">
      <w:pPr>
        <w:pStyle w:val="NormalPACKT"/>
      </w:pPr>
      <w:r>
        <w:t xml:space="preserve">Containers and container technology have been around on the Linux platform for some time and can also be run on Windows </w:t>
      </w:r>
      <w:commentRangeStart w:id="3"/>
      <w:r>
        <w:t>(</w:t>
      </w:r>
      <w:commentRangeEnd w:id="3"/>
      <w:r w:rsidR="00767BE6">
        <w:rPr>
          <w:rStyle w:val="CommentReference"/>
          <w:rFonts w:ascii="Arial" w:hAnsi="Arial" w:cs="Arial"/>
          <w:bCs/>
        </w:rPr>
        <w:commentReference w:id="3"/>
      </w:r>
      <w:r>
        <w:t>both Windows 10/11 and Windows Server 2022</w:t>
      </w:r>
      <w:ins w:id="4" w:author="Thomas Lee" w:date="2022-12-13T14:31:00Z">
        <w:r w:rsidR="00324017">
          <w:t>)</w:t>
        </w:r>
      </w:ins>
      <w:r>
        <w:t xml:space="preserve">. </w:t>
      </w:r>
      <w:r w:rsidR="00D70902">
        <w:t>C</w:t>
      </w:r>
      <w:r>
        <w:t>ontainers can assist in deploying applications</w:t>
      </w:r>
      <w:r w:rsidR="00D70902">
        <w:t xml:space="preserve">. </w:t>
      </w:r>
      <w:r w:rsidR="00D302CE">
        <w:t>The open-source Docker initiative popularized containers</w:t>
      </w:r>
      <w:r>
        <w:t>. Windows Server 2022, Windows Server supports both Docker and Docker containerization integrated with Hyper-V.</w:t>
      </w:r>
    </w:p>
    <w:p w14:paraId="56DF532E" w14:textId="2F34B61E" w:rsidR="00D70902" w:rsidRDefault="009942EC" w:rsidP="009942EC">
      <w:pPr>
        <w:pStyle w:val="NormalPACKT"/>
      </w:pPr>
      <w:r>
        <w:t xml:space="preserve">With containers in Windows Server 2022, you perform most administration tasks not by using PowerShell cmdlets but by using a command-line tool called </w:t>
      </w:r>
      <w:r w:rsidRPr="00D70902">
        <w:rPr>
          <w:rStyle w:val="CodeInTextPACKT"/>
        </w:rPr>
        <w:t>docker.exe</w:t>
      </w:r>
      <w:r>
        <w:t xml:space="preserve">. For those used to PowerShell's object-oriented and task-focused approach, you may find this application hard to use. I daresay you are not alone. The </w:t>
      </w:r>
      <w:r w:rsidRPr="00D70902">
        <w:rPr>
          <w:rStyle w:val="CodeInTextPACKT"/>
        </w:rPr>
        <w:t>docker.exe</w:t>
      </w:r>
      <w:r>
        <w:t xml:space="preserve"> application works in PowerShell</w:t>
      </w:r>
      <w:r w:rsidR="00D302CE">
        <w:t>, and you can</w:t>
      </w:r>
      <w:r>
        <w:t xml:space="preserve"> use PowerShell to wrap the command.</w:t>
      </w:r>
      <w:r w:rsidR="00D70902">
        <w:t xml:space="preserve"> As ever with command line tools, you can wrap the</w:t>
      </w:r>
      <w:r w:rsidR="00D302CE">
        <w:t xml:space="preserve"> command line application</w:t>
      </w:r>
      <w:r w:rsidR="00D70902">
        <w:t xml:space="preserve"> with a PowerShell function to get the benefits of object orientation.</w:t>
      </w:r>
    </w:p>
    <w:p w14:paraId="6F21FAA4" w14:textId="37EC1CEF" w:rsidR="009942EC" w:rsidRDefault="00D302CE" w:rsidP="009942EC">
      <w:pPr>
        <w:pStyle w:val="NormalPACKT"/>
      </w:pPr>
      <w:r>
        <w:t>T</w:t>
      </w:r>
      <w:r w:rsidR="00D70902">
        <w:t>o use c</w:t>
      </w:r>
      <w:r w:rsidR="009942EC">
        <w:t xml:space="preserve">ontainers </w:t>
      </w:r>
      <w:r w:rsidR="00D70902">
        <w:t>with</w:t>
      </w:r>
      <w:r w:rsidR="009942EC">
        <w:t xml:space="preserve"> Windows Server 2019, you </w:t>
      </w:r>
      <w:r>
        <w:t>must</w:t>
      </w:r>
      <w:r w:rsidR="009942EC">
        <w:t xml:space="preserve"> download and install </w:t>
      </w:r>
      <w:r>
        <w:t>several</w:t>
      </w:r>
      <w:r w:rsidR="009942EC">
        <w:t xml:space="preserve"> components</w:t>
      </w:r>
      <w:r>
        <w:t>,</w:t>
      </w:r>
      <w:r w:rsidR="009942EC">
        <w:t xml:space="preserve"> including container base images. These </w:t>
      </w:r>
      <w:r w:rsidR="00D70902">
        <w:t xml:space="preserve">downloads </w:t>
      </w:r>
      <w:r w:rsidR="009942EC">
        <w:t>require an internet connection</w:t>
      </w:r>
      <w:r w:rsidR="00D70902">
        <w:t xml:space="preserve"> and are not particularly small. So be sure to have lots of disk space.</w:t>
      </w:r>
    </w:p>
    <w:p w14:paraId="0599480A" w14:textId="2E8F2E6B" w:rsidR="009942EC" w:rsidRDefault="009942EC" w:rsidP="009942EC">
      <w:pPr>
        <w:pStyle w:val="NormalPACKT"/>
      </w:pPr>
      <w:r>
        <w:t>Containers provide scalability by enabling you to run multiple containers directly on top of Windows Server 20</w:t>
      </w:r>
      <w:r w:rsidR="00D70902">
        <w:t>22</w:t>
      </w:r>
      <w:r>
        <w:t xml:space="preserve">. </w:t>
      </w:r>
      <w:r w:rsidR="00D302CE">
        <w:t xml:space="preserve">Containers can </w:t>
      </w:r>
      <w:r>
        <w:t xml:space="preserve">take up considerably fewer resources than if </w:t>
      </w:r>
      <w:r w:rsidR="00D302CE">
        <w:t xml:space="preserve">you run each </w:t>
      </w:r>
      <w:r>
        <w:t>container</w:t>
      </w:r>
      <w:r w:rsidR="00D302CE">
        <w:t xml:space="preserve"> </w:t>
      </w:r>
      <w:r>
        <w:t>in</w:t>
      </w:r>
      <w:r w:rsidR="00D302CE">
        <w:t xml:space="preserve"> separate</w:t>
      </w:r>
      <w:r>
        <w:t xml:space="preserve"> virtual machine</w:t>
      </w:r>
      <w:r w:rsidR="00D302CE">
        <w:t>s</w:t>
      </w:r>
      <w:r>
        <w:t xml:space="preserve"> (VM</w:t>
      </w:r>
      <w:r w:rsidR="00D302CE">
        <w:t>s</w:t>
      </w:r>
      <w:r>
        <w:t xml:space="preserve">). In theory, running multiple containers on a single host could be a security risk </w:t>
      </w:r>
      <w:r w:rsidR="00D302CE">
        <w:t>because</w:t>
      </w:r>
      <w:r>
        <w:t xml:space="preserve"> malware could enable bad actors to access the contents of one container from another unfriendly container. To reduce those risks, you can run containers </w:t>
      </w:r>
      <w:r w:rsidR="00D70902">
        <w:t xml:space="preserve">virtualized </w:t>
      </w:r>
      <w:r>
        <w:t>inside Hyper</w:t>
      </w:r>
      <w:r w:rsidR="00D70902">
        <w:noBreakHyphen/>
      </w:r>
      <w:r>
        <w:t xml:space="preserve">V. With Hyper-V containers, </w:t>
      </w:r>
      <w:r w:rsidR="00D302CE">
        <w:t xml:space="preserve">Windows runs </w:t>
      </w:r>
      <w:r>
        <w:t>the container inside a virtualized environment that provides additional hardware-level security, albeit at the price of performance. Hyper-V containers are also useful in a shared tenant environment, where one container host can run containers belonging to different organizations.</w:t>
      </w:r>
    </w:p>
    <w:p w14:paraId="099DE099" w14:textId="3278F021" w:rsidR="00D70902" w:rsidRDefault="00D70902" w:rsidP="009942EC">
      <w:pPr>
        <w:pStyle w:val="NormalPACKT"/>
      </w:pPr>
      <w:r>
        <w:t xml:space="preserve">By default, you </w:t>
      </w:r>
      <w:proofErr w:type="spellStart"/>
      <w:r>
        <w:t>can not</w:t>
      </w:r>
      <w:proofErr w:type="spellEnd"/>
      <w:r>
        <w:t xml:space="preserve"> run a container that uses one version of Windows Server within another version of Windows Server. </w:t>
      </w:r>
      <w:proofErr w:type="gramStart"/>
      <w:r>
        <w:t>So</w:t>
      </w:r>
      <w:proofErr w:type="gramEnd"/>
      <w:r>
        <w:t xml:space="preserve"> if yo</w:t>
      </w:r>
      <w:r w:rsidR="00D302CE">
        <w:t xml:space="preserve">u base a </w:t>
      </w:r>
      <w:r>
        <w:t xml:space="preserve">container </w:t>
      </w:r>
      <w:r w:rsidR="00D302CE">
        <w:t xml:space="preserve">on </w:t>
      </w:r>
      <w:r>
        <w:t xml:space="preserve">Windows Server 2019 Server Core, you </w:t>
      </w:r>
      <w:proofErr w:type="spellStart"/>
      <w:r>
        <w:t>can not</w:t>
      </w:r>
      <w:proofErr w:type="spellEnd"/>
      <w:r>
        <w:t>, by default, run it on top of Windows Server 2022. T</w:t>
      </w:r>
      <w:r w:rsidR="00D302CE">
        <w:t>his does incur a small performance overhead when you start and stop the container. To get around this issue, you can run the container virtualized</w:t>
      </w:r>
      <w:r>
        <w:t>.</w:t>
      </w:r>
    </w:p>
    <w:p w14:paraId="646D4ED2" w14:textId="4B73FB54" w:rsidR="009942EC" w:rsidRDefault="00D70902" w:rsidP="00D70902">
      <w:pPr>
        <w:pStyle w:val="NormalPACKT"/>
      </w:pPr>
      <w:r>
        <w:lastRenderedPageBreak/>
        <w:t xml:space="preserve">The first step in deploying </w:t>
      </w:r>
      <w:r w:rsidR="009942EC">
        <w:t>containers in Windows Server 20</w:t>
      </w:r>
      <w:r>
        <w:t xml:space="preserve">22 is </w:t>
      </w:r>
      <w:r w:rsidR="00D302CE">
        <w:t>configuring</w:t>
      </w:r>
      <w:r>
        <w:t xml:space="preserve"> your container host</w:t>
      </w:r>
      <w:r w:rsidR="00D302CE">
        <w:t>,</w:t>
      </w:r>
      <w:r>
        <w:t xml:space="preserve"> including adding several downloaded </w:t>
      </w:r>
      <w:r w:rsidR="00A91196">
        <w:t>components</w:t>
      </w:r>
      <w:r>
        <w:t xml:space="preserve">. </w:t>
      </w:r>
      <w:r w:rsidR="009942EC">
        <w:t xml:space="preserve">In the </w:t>
      </w:r>
      <w:r w:rsidR="009942EC" w:rsidRPr="00D70902">
        <w:rPr>
          <w:rStyle w:val="ItalicsPACKT"/>
        </w:rPr>
        <w:t xml:space="preserve">Configuring a container host </w:t>
      </w:r>
      <w:r w:rsidR="009942EC">
        <w:t xml:space="preserve">recipe, you configure a host, </w:t>
      </w:r>
      <w:r w:rsidR="009942EC" w:rsidRPr="00D70902">
        <w:rPr>
          <w:rStyle w:val="CodeInTextPACKT"/>
        </w:rPr>
        <w:t>CH1</w:t>
      </w:r>
      <w:r w:rsidR="00D302CE">
        <w:rPr>
          <w:rStyle w:val="CodeInTextPACKT"/>
        </w:rPr>
        <w:t>,</w:t>
      </w:r>
      <w:r w:rsidR="009942EC">
        <w:t xml:space="preserve"> to run containers. </w:t>
      </w:r>
    </w:p>
    <w:p w14:paraId="5075A80D" w14:textId="18720CA6" w:rsidR="009942EC" w:rsidRDefault="009942EC" w:rsidP="009942EC">
      <w:pPr>
        <w:pStyle w:val="NormalPACKT"/>
      </w:pPr>
      <w:r>
        <w:t xml:space="preserve">Once you have configured a container host, it's a great idea to test that you can run containers successfully. </w:t>
      </w:r>
      <w:r w:rsidR="00D302CE">
        <w:t>You can download many sample containers</w:t>
      </w:r>
      <w:r>
        <w:t xml:space="preserve"> to test out the basic container functionality (and the use of </w:t>
      </w:r>
      <w:r w:rsidRPr="00D70902">
        <w:rPr>
          <w:rStyle w:val="CodeInTextPACKT"/>
        </w:rPr>
        <w:t>docker.exe</w:t>
      </w:r>
      <w:r>
        <w:t xml:space="preserve">). </w:t>
      </w:r>
      <w:r w:rsidR="00D302CE">
        <w:t xml:space="preserve">You explore and download key base container images and sample containers in the </w:t>
      </w:r>
      <w:r w:rsidR="00D302CE" w:rsidRPr="00D302CE">
        <w:rPr>
          <w:rStyle w:val="ItalicsPACKT"/>
        </w:rPr>
        <w:t>Deploying</w:t>
      </w:r>
      <w:r w:rsidRPr="00D302CE">
        <w:rPr>
          <w:rStyle w:val="ItalicsPACKT"/>
        </w:rPr>
        <w:t xml:space="preserve"> sample containers</w:t>
      </w:r>
      <w:r w:rsidR="00D302CE">
        <w:t xml:space="preserve"> recipe</w:t>
      </w:r>
      <w:r>
        <w:t xml:space="preserve">. </w:t>
      </w:r>
    </w:p>
    <w:p w14:paraId="06AE81E6" w14:textId="6A5BFD31" w:rsidR="009942EC" w:rsidRDefault="009942EC" w:rsidP="009942EC">
      <w:pPr>
        <w:pStyle w:val="NormalPACKT"/>
      </w:pPr>
      <w:r>
        <w:t xml:space="preserve">A common application </w:t>
      </w:r>
      <w:r w:rsidR="0011070C">
        <w:t xml:space="preserve">that you can deploy using containers is </w:t>
      </w:r>
      <w:r>
        <w:t xml:space="preserve">Internet Information Server (IIS). </w:t>
      </w:r>
      <w:r w:rsidR="0011070C">
        <w:t xml:space="preserve">In the </w:t>
      </w:r>
      <w:r w:rsidRPr="0011070C">
        <w:rPr>
          <w:rStyle w:val="ItalicsPACKT"/>
        </w:rPr>
        <w:t>Deploying IIS in a container</w:t>
      </w:r>
      <w:r>
        <w:t xml:space="preserve"> </w:t>
      </w:r>
      <w:r w:rsidR="0011070C">
        <w:t xml:space="preserve">recipe, you download a container base image containing IIS </w:t>
      </w:r>
      <w:r w:rsidR="00D302CE">
        <w:t xml:space="preserve">and </w:t>
      </w:r>
      <w:r w:rsidR="0011070C">
        <w:t xml:space="preserve">then run this image inside a container. </w:t>
      </w:r>
    </w:p>
    <w:p w14:paraId="0F5E7D51" w14:textId="605F2B63" w:rsidR="0011070C" w:rsidRPr="00FF58A1" w:rsidRDefault="009942EC" w:rsidP="0011070C">
      <w:pPr>
        <w:pStyle w:val="NormalPACKT"/>
      </w:pPr>
      <w:r>
        <w:t>You can also build customized container</w:t>
      </w:r>
      <w:r w:rsidR="0011070C">
        <w:t xml:space="preserve"> image</w:t>
      </w:r>
      <w:r>
        <w:t>s</w:t>
      </w:r>
      <w:r w:rsidR="00D302CE">
        <w:t xml:space="preserve"> containing your applications, as seen in the </w:t>
      </w:r>
      <w:r w:rsidR="00D302CE" w:rsidRPr="00D302CE">
        <w:rPr>
          <w:rStyle w:val="ItalicsPACKT"/>
        </w:rPr>
        <w:t>Using a Dockerfile recipe</w:t>
      </w:r>
      <w:r w:rsidR="00D302CE">
        <w:t>.</w:t>
      </w:r>
    </w:p>
    <w:p w14:paraId="779F547C" w14:textId="7792184B" w:rsidR="00986B48" w:rsidRDefault="0011070C" w:rsidP="00767BE6">
      <w:pPr>
        <w:pStyle w:val="TipPACKT"/>
      </w:pPr>
      <w:commentRangeStart w:id="5"/>
      <w:commentRangeStart w:id="6"/>
      <w:commentRangeStart w:id="7"/>
      <w:r w:rsidRPr="00FF58A1">
        <w:t xml:space="preserve">The recipes in this chapter use the command-line tool docker.exe. For those familiar and comfortable with all of PowerShell's awesomeness, this </w:t>
      </w:r>
      <w:r w:rsidR="00D302CE">
        <w:t xml:space="preserve">may </w:t>
      </w:r>
      <w:r w:rsidRPr="00FF58A1">
        <w:t>come as a bit of a shock.</w:t>
      </w:r>
      <w:r>
        <w:t xml:space="preserve"> As you can </w:t>
      </w:r>
      <w:r w:rsidR="00986B48">
        <w:t xml:space="preserve">observe, </w:t>
      </w:r>
      <w:r w:rsidR="00986B48" w:rsidRPr="00986B48">
        <w:rPr>
          <w:rStyle w:val="CodeInTextPACKT"/>
        </w:rPr>
        <w:t>docker.exe</w:t>
      </w:r>
      <w:r w:rsidRPr="00FF58A1">
        <w:t xml:space="preserve"> has no tab completion, all output is minimal text blobs (no objects), parameter names seem random and curious, the online help is not very helpful, and the error reporting is downright atrocious. </w:t>
      </w:r>
      <w:r>
        <w:t xml:space="preserve">All in all, </w:t>
      </w:r>
      <w:r w:rsidRPr="00FF58A1">
        <w:rPr>
          <w:rStyle w:val="CodeInTextPACKT"/>
        </w:rPr>
        <w:t>docker.exe</w:t>
      </w:r>
      <w:r w:rsidRPr="00FF58A1">
        <w:t xml:space="preserve"> </w:t>
      </w:r>
      <w:r>
        <w:t>takes time</w:t>
      </w:r>
      <w:r w:rsidRPr="00FF58A1">
        <w:t xml:space="preserve"> to get to grips with, is less easy to automate than other Windows features, and feels very, very slow even on a well-equipped workstation. </w:t>
      </w:r>
      <w:r>
        <w:t>But if you plan to use the awesome c</w:t>
      </w:r>
      <w:r w:rsidRPr="00FF58A1">
        <w:t xml:space="preserve">ontainer </w:t>
      </w:r>
      <w:r>
        <w:t>features in Windows Server</w:t>
      </w:r>
      <w:r w:rsidRPr="00FF58A1">
        <w:t xml:space="preserve">, consider spending some time building a good framework and framework tools for your environment. </w:t>
      </w:r>
      <w:r w:rsidR="00986B48">
        <w:t>One example is the Get-</w:t>
      </w:r>
      <w:proofErr w:type="spellStart"/>
      <w:r w:rsidR="00986B48">
        <w:t>ContainerImage</w:t>
      </w:r>
      <w:proofErr w:type="spellEnd"/>
      <w:r w:rsidR="00986B48">
        <w:t xml:space="preserve"> function you create in the </w:t>
      </w:r>
      <w:r w:rsidR="00D302CE" w:rsidRPr="00D302CE">
        <w:rPr>
          <w:rStyle w:val="ItalicsPACKT"/>
        </w:rPr>
        <w:t>Deploying IIS in a container</w:t>
      </w:r>
      <w:r w:rsidR="00D302CE">
        <w:t xml:space="preserve"> </w:t>
      </w:r>
      <w:r w:rsidR="00986B48">
        <w:t>recipe.</w:t>
      </w:r>
      <w:commentRangeEnd w:id="5"/>
      <w:r w:rsidR="00590162">
        <w:rPr>
          <w:rStyle w:val="CommentReference"/>
          <w:rFonts w:ascii="Arial" w:hAnsi="Arial" w:cs="Arial"/>
          <w:bCs/>
        </w:rPr>
        <w:commentReference w:id="5"/>
      </w:r>
      <w:commentRangeEnd w:id="6"/>
      <w:r w:rsidR="00767BE6">
        <w:rPr>
          <w:rStyle w:val="CommentReference"/>
          <w:rFonts w:ascii="Arial" w:hAnsi="Arial" w:cs="Arial"/>
          <w:bCs/>
        </w:rPr>
        <w:commentReference w:id="6"/>
      </w:r>
      <w:commentRangeEnd w:id="7"/>
      <w:r w:rsidR="00324017">
        <w:rPr>
          <w:rStyle w:val="CommentReference"/>
          <w:rFonts w:ascii="Arial" w:hAnsi="Arial" w:cs="Arial"/>
          <w:bCs/>
        </w:rPr>
        <w:commentReference w:id="7"/>
      </w:r>
    </w:p>
    <w:p w14:paraId="017820DA" w14:textId="0B729248" w:rsidR="0011070C" w:rsidRDefault="0011070C" w:rsidP="0011070C">
      <w:pPr>
        <w:pStyle w:val="NormalPACKT"/>
      </w:pPr>
      <w:r>
        <w:t xml:space="preserve">It’s also worth noting that if you use most </w:t>
      </w:r>
      <w:r w:rsidRPr="00FF58A1">
        <w:t>major search engines to discover aspects of containers</w:t>
      </w:r>
      <w:r>
        <w:t xml:space="preserve">, searches tend </w:t>
      </w:r>
      <w:r w:rsidRPr="00FF58A1">
        <w:t xml:space="preserve">to yield </w:t>
      </w:r>
      <w:r w:rsidR="00D302CE">
        <w:t>many useful pages. However, many pages focus on Linux as a container host and using tools and features not</w:t>
      </w:r>
      <w:r>
        <w:t xml:space="preserve"> available under Windows</w:t>
      </w:r>
      <w:r w:rsidR="00986B48">
        <w:t>. It can be a struggle to find good Windows</w:t>
      </w:r>
      <w:r w:rsidR="00D302CE">
        <w:t>-</w:t>
      </w:r>
      <w:r w:rsidR="00986B48">
        <w:t>based documentation.</w:t>
      </w:r>
    </w:p>
    <w:p w14:paraId="7D5D1ADE" w14:textId="2592BF8D" w:rsidR="00986B48" w:rsidRDefault="00986B48" w:rsidP="00986B48">
      <w:pPr>
        <w:pStyle w:val="NormalPACKT"/>
      </w:pPr>
      <w:r w:rsidRPr="00FF58A1">
        <w:t>Th</w:t>
      </w:r>
      <w:r w:rsidR="00D302CE">
        <w:t>ere is much more to explore with containers. This chapter only introduces containers, container images, docker.exe, and Dockerfile file</w:t>
      </w:r>
      <w:r w:rsidRPr="00FF58A1">
        <w:t>s. Topics</w:t>
      </w:r>
      <w:r w:rsidR="00D302CE">
        <w:t>,</w:t>
      </w:r>
      <w:r w:rsidRPr="00FF58A1">
        <w:t xml:space="preserve"> including Docker networking, Docker Swarm, and more</w:t>
      </w:r>
      <w:r w:rsidR="00D302CE">
        <w:t>,</w:t>
      </w:r>
      <w:r w:rsidRPr="00FF58A1">
        <w:t xml:space="preserve"> are outside the scope of this book. To discover more about containers than we can fit here, look at Packt's book: </w:t>
      </w:r>
      <w:commentRangeStart w:id="8"/>
      <w:commentRangeStart w:id="9"/>
      <w:commentRangeStart w:id="10"/>
      <w:r w:rsidRPr="00D302CE">
        <w:rPr>
          <w:b/>
          <w:bCs/>
        </w:rPr>
        <w:t>Learning Windows Server Containers</w:t>
      </w:r>
      <w:r w:rsidRPr="00FF58A1">
        <w:t xml:space="preserve"> by Srikanth </w:t>
      </w:r>
      <w:proofErr w:type="spellStart"/>
      <w:r w:rsidRPr="00FF58A1">
        <w:t>Machiraju</w:t>
      </w:r>
      <w:proofErr w:type="spellEnd"/>
      <w:r w:rsidRPr="00FF58A1">
        <w:t xml:space="preserve">. And, for more on the endearingly awful docker.exe application, take a look at </w:t>
      </w:r>
      <w:r w:rsidRPr="00D302CE">
        <w:rPr>
          <w:b/>
          <w:bCs/>
        </w:rPr>
        <w:t>Docker on Windows</w:t>
      </w:r>
      <w:r w:rsidRPr="00FF58A1">
        <w:t xml:space="preserve"> by Elton Stoneman.</w:t>
      </w:r>
      <w:commentRangeEnd w:id="8"/>
      <w:r>
        <w:rPr>
          <w:rStyle w:val="CommentReference"/>
          <w:rFonts w:ascii="Arial" w:hAnsi="Arial" w:cs="Arial"/>
          <w:bCs/>
        </w:rPr>
        <w:commentReference w:id="8"/>
      </w:r>
      <w:commentRangeEnd w:id="9"/>
      <w:r w:rsidR="00767BE6">
        <w:rPr>
          <w:rStyle w:val="CommentReference"/>
          <w:rFonts w:ascii="Arial" w:hAnsi="Arial" w:cs="Arial"/>
          <w:bCs/>
        </w:rPr>
        <w:commentReference w:id="9"/>
      </w:r>
      <w:commentRangeEnd w:id="10"/>
      <w:r w:rsidR="00767BE6">
        <w:rPr>
          <w:rStyle w:val="CommentReference"/>
          <w:rFonts w:ascii="Arial" w:hAnsi="Arial" w:cs="Arial"/>
          <w:bCs/>
        </w:rPr>
        <w:commentReference w:id="10"/>
      </w:r>
    </w:p>
    <w:p w14:paraId="77DC9F05" w14:textId="5F82C723" w:rsidR="00986B48" w:rsidRDefault="00986B48" w:rsidP="00986B48">
      <w:pPr>
        <w:pStyle w:val="NormalPACKT"/>
        <w:rPr>
          <w:rStyle w:val="ItalicsPACKT"/>
        </w:rPr>
      </w:pPr>
      <w:r w:rsidRPr="00FF58A1">
        <w:t xml:space="preserve">For more information on Windows containers, see this link </w:t>
      </w:r>
      <w:r w:rsidRPr="0011070C">
        <w:rPr>
          <w:rStyle w:val="URLPACKTChar"/>
        </w:rPr>
        <w:t>https://docs.microsoft.</w:t>
      </w:r>
      <w:r w:rsidRPr="0011070C">
        <w:rPr>
          <w:rStyle w:val="URLPACKTChar"/>
        </w:rPr>
        <w:br/>
        <w:t>com/ virtualization/</w:t>
      </w:r>
      <w:proofErr w:type="spellStart"/>
      <w:r w:rsidRPr="0011070C">
        <w:rPr>
          <w:rStyle w:val="URLPACKTChar"/>
        </w:rPr>
        <w:t>windowscontainers</w:t>
      </w:r>
      <w:proofErr w:type="spellEnd"/>
      <w:r w:rsidRPr="0011070C">
        <w:rPr>
          <w:rStyle w:val="URLPACKTChar"/>
        </w:rPr>
        <w:t>/about/</w:t>
      </w:r>
    </w:p>
    <w:p w14:paraId="46BFAA72" w14:textId="5EAE30FB" w:rsidR="00987230" w:rsidRDefault="00036E59" w:rsidP="00987230">
      <w:pPr>
        <w:pStyle w:val="Heading2"/>
      </w:pPr>
      <w:r>
        <w:t>The system</w:t>
      </w:r>
      <w:r w:rsidR="00680501">
        <w:t>s</w:t>
      </w:r>
      <w:r w:rsidR="00987230">
        <w:t xml:space="preserve"> used in the chapter</w:t>
      </w:r>
    </w:p>
    <w:p w14:paraId="41FAB407" w14:textId="5EBFF0EB" w:rsidR="00987230" w:rsidRDefault="00590162" w:rsidP="00987230">
      <w:pPr>
        <w:pStyle w:val="NormalPACKT"/>
        <w:rPr>
          <w:lang w:val="en-GB"/>
        </w:rPr>
      </w:pPr>
      <w:r>
        <w:rPr>
          <w:lang w:val="en-GB"/>
        </w:rPr>
        <w:t>In this chapter</w:t>
      </w:r>
      <w:r w:rsidR="00D302CE">
        <w:rPr>
          <w:lang w:val="en-GB"/>
        </w:rPr>
        <w:t>,</w:t>
      </w:r>
      <w:r>
        <w:rPr>
          <w:lang w:val="en-GB"/>
        </w:rPr>
        <w:t xml:space="preserve"> you configure and manage containers on the </w:t>
      </w:r>
      <w:r w:rsidR="00D302CE">
        <w:rPr>
          <w:lang w:val="en-GB"/>
        </w:rPr>
        <w:t>W</w:t>
      </w:r>
      <w:r>
        <w:rPr>
          <w:lang w:val="en-GB"/>
        </w:rPr>
        <w:t xml:space="preserve">indows Server 2022 host </w:t>
      </w:r>
      <w:r w:rsidRPr="00D302CE">
        <w:rPr>
          <w:rStyle w:val="CodeInTextPACKT"/>
        </w:rPr>
        <w:t>CH1</w:t>
      </w:r>
      <w:r>
        <w:rPr>
          <w:lang w:val="en-GB"/>
        </w:rPr>
        <w:t xml:space="preserve">. You have installed </w:t>
      </w:r>
      <w:del w:id="11" w:author="Liam Draper" w:date="2022-10-21T11:18:00Z">
        <w:r w:rsidDel="00767BE6">
          <w:rPr>
            <w:lang w:val="en-GB"/>
          </w:rPr>
          <w:delText xml:space="preserve">  </w:delText>
        </w:r>
      </w:del>
      <w:ins w:id="12" w:author="Liam Draper" w:date="2022-10-21T11:29:00Z">
        <w:r w:rsidR="00CC3977">
          <w:rPr>
            <w:lang w:val="en-GB"/>
          </w:rPr>
          <w:t xml:space="preserve"> </w:t>
        </w:r>
      </w:ins>
      <w:r>
        <w:rPr>
          <w:lang w:val="en-GB"/>
        </w:rPr>
        <w:t xml:space="preserve">PowerShell 7 (and VS code) on this host. You also need the Domain Controller and DNS Server for the Reskit.Org domain, </w:t>
      </w:r>
      <w:r w:rsidRPr="00A43DA6">
        <w:rPr>
          <w:rStyle w:val="CodeInTextPACKT"/>
          <w:rPrChange w:id="13" w:author="Thomas Lee" w:date="2022-12-13T14:48:00Z">
            <w:rPr>
              <w:lang w:val="en-GB"/>
            </w:rPr>
          </w:rPrChange>
        </w:rPr>
        <w:t>DC</w:t>
      </w:r>
      <w:r>
        <w:rPr>
          <w:lang w:val="en-GB"/>
        </w:rPr>
        <w:t>1</w:t>
      </w:r>
      <w:r w:rsidR="00D302CE">
        <w:rPr>
          <w:lang w:val="en-GB"/>
        </w:rPr>
        <w:t>,</w:t>
      </w:r>
      <w:r>
        <w:rPr>
          <w:lang w:val="en-GB"/>
        </w:rPr>
        <w:t xml:space="preserve"> online. The hosts are as follows:</w:t>
      </w:r>
    </w:p>
    <w:p w14:paraId="49D93780" w14:textId="58C39BF8" w:rsidR="00987230" w:rsidRPr="0018485E" w:rsidRDefault="00A43DA6" w:rsidP="00987230">
      <w:pPr>
        <w:pStyle w:val="FigurePACKT"/>
      </w:pPr>
      <w:commentRangeStart w:id="14"/>
      <w:ins w:id="15" w:author="Thomas Lee" w:date="2022-12-13T14:47:00Z">
        <w:r>
          <w:rPr>
            <w:noProof/>
          </w:rPr>
          <w:lastRenderedPageBreak/>
          <w:drawing>
            <wp:inline distT="0" distB="0" distL="0" distR="0" wp14:anchorId="634353D5" wp14:editId="3A4C24CD">
              <wp:extent cx="5731510" cy="3536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6950"/>
                      </a:xfrm>
                      <a:prstGeom prst="rect">
                        <a:avLst/>
                      </a:prstGeom>
                    </pic:spPr>
                  </pic:pic>
                </a:graphicData>
              </a:graphic>
            </wp:inline>
          </w:drawing>
        </w:r>
      </w:ins>
      <w:commentRangeEnd w:id="14"/>
      <w:ins w:id="16" w:author="Thomas Lee" w:date="2022-12-13T14:49:00Z">
        <w:r>
          <w:rPr>
            <w:rStyle w:val="CommentReference"/>
            <w:rFonts w:ascii="Arial" w:hAnsi="Arial" w:cs="Arial"/>
            <w:bCs/>
            <w:lang w:val="en-US"/>
          </w:rPr>
          <w:commentReference w:id="14"/>
        </w:r>
      </w:ins>
      <w:del w:id="17" w:author="Thomas Lee" w:date="2022-12-13T14:47:00Z">
        <w:r w:rsidR="00987230" w:rsidDel="00A43DA6">
          <w:object w:dxaOrig="13755" w:dyaOrig="10051" w14:anchorId="7B6A6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1pt;height:183.95pt" o:ole="">
              <v:imagedata r:id="rId13" o:title=""/>
            </v:shape>
            <o:OLEObject Type="Embed" ProgID="Visio.Drawing.15" ShapeID="_x0000_i1025" DrawAspect="Content" ObjectID="_1732449396" r:id="rId14"/>
          </w:object>
        </w:r>
      </w:del>
    </w:p>
    <w:p w14:paraId="2D3303DD" w14:textId="3B3BA48D" w:rsidR="00987230" w:rsidRPr="00DC6325" w:rsidRDefault="00987230">
      <w:pPr>
        <w:pStyle w:val="FigureCaptionPACKT"/>
        <w:pPrChange w:id="18" w:author="Liam Draper" w:date="2022-10-21T11:18:00Z">
          <w:pPr>
            <w:pStyle w:val="FigurePACKT"/>
          </w:pPr>
        </w:pPrChange>
      </w:pPr>
      <w:r w:rsidRPr="00DC6325">
        <w:t xml:space="preserve">Figure </w:t>
      </w:r>
      <w:r w:rsidR="0040701C">
        <w:t>10</w:t>
      </w:r>
      <w:r w:rsidRPr="00DC6325">
        <w:t>.</w:t>
      </w:r>
      <w:r w:rsidR="0040701C">
        <w:t>1</w:t>
      </w:r>
      <w:r w:rsidRPr="00DC6325">
        <w:t xml:space="preserve">: </w:t>
      </w:r>
      <w:r>
        <w:t>Host in use for this chapter</w:t>
      </w:r>
    </w:p>
    <w:p w14:paraId="19281160" w14:textId="4C6AF497" w:rsidR="00987230" w:rsidRDefault="00987230" w:rsidP="00987230">
      <w:pPr>
        <w:pStyle w:val="LayoutInformationPACKT"/>
        <w:rPr>
          <w:noProof/>
        </w:rPr>
      </w:pPr>
      <w:r>
        <w:t xml:space="preserve">Insert </w:t>
      </w:r>
      <w:r w:rsidRPr="00C41783">
        <w:t>image</w:t>
      </w:r>
      <w:r>
        <w:t xml:space="preserve"> </w:t>
      </w:r>
      <w:r w:rsidR="00936D34">
        <w:rPr>
          <w:noProof/>
        </w:rPr>
        <w:t>B18878_</w:t>
      </w:r>
      <w:r w:rsidR="00590162">
        <w:rPr>
          <w:noProof/>
        </w:rPr>
        <w:t>10</w:t>
      </w:r>
      <w:r w:rsidRPr="00023EAD">
        <w:rPr>
          <w:noProof/>
        </w:rPr>
        <w:t>_</w:t>
      </w:r>
      <w:r>
        <w:rPr>
          <w:noProof/>
        </w:rPr>
        <w:t>0</w:t>
      </w:r>
      <w:r w:rsidR="00590162">
        <w:rPr>
          <w:noProof/>
        </w:rPr>
        <w:t>1</w:t>
      </w:r>
      <w:r>
        <w:rPr>
          <w:noProof/>
        </w:rPr>
        <w:t>.png</w:t>
      </w:r>
    </w:p>
    <w:p w14:paraId="312F4C6B" w14:textId="269F1E39" w:rsidR="00987230" w:rsidRDefault="00987230" w:rsidP="00987230">
      <w:pPr>
        <w:pStyle w:val="NormalPACKT"/>
      </w:pPr>
      <w:del w:id="19" w:author="Thomas Lee" w:date="2022-12-13T14:47:00Z">
        <w:r w:rsidDel="00A43DA6">
          <w:delText xml:space="preserve">In later chapters, you will use additional servers and will promote </w:delText>
        </w:r>
        <w:r w:rsidRPr="00B94B85" w:rsidDel="00A43DA6">
          <w:rPr>
            <w:rStyle w:val="CodeInTextPACKT"/>
          </w:rPr>
          <w:delText>SRV1</w:delText>
        </w:r>
        <w:r w:rsidDel="00A43DA6">
          <w:delText xml:space="preserve"> to be a domain-based server rather than being in a workgroup</w:delText>
        </w:r>
      </w:del>
      <w:r>
        <w:t xml:space="preserve">. </w:t>
      </w:r>
    </w:p>
    <w:p w14:paraId="7E9375B7" w14:textId="3E3633E6" w:rsidR="00987230" w:rsidRDefault="00680501" w:rsidP="00987230">
      <w:pPr>
        <w:pStyle w:val="Heading1"/>
        <w:tabs>
          <w:tab w:val="left" w:pos="0"/>
        </w:tabs>
      </w:pPr>
      <w:r>
        <w:t xml:space="preserve">Configuring </w:t>
      </w:r>
      <w:r w:rsidR="00986B48">
        <w:t>a container host</w:t>
      </w:r>
    </w:p>
    <w:p w14:paraId="30755D5C" w14:textId="04A15B59" w:rsidR="00590162" w:rsidRDefault="00590162" w:rsidP="00590162">
      <w:pPr>
        <w:pStyle w:val="NormalPACKT"/>
      </w:pPr>
      <w:r>
        <w:t xml:space="preserve">The first step in containerization is to configure a container host. The container host is a Windows System (virtual or physical). You have installed Windows Server 2022 host with just </w:t>
      </w:r>
      <w:proofErr w:type="spellStart"/>
      <w:r>
        <w:t>Powershell</w:t>
      </w:r>
      <w:proofErr w:type="spellEnd"/>
      <w:r>
        <w:t xml:space="preserve"> loaded. </w:t>
      </w:r>
    </w:p>
    <w:p w14:paraId="3D3A1643" w14:textId="13B7DF58" w:rsidR="00590162" w:rsidRDefault="00590162" w:rsidP="00590162">
      <w:pPr>
        <w:pStyle w:val="NormalPACKT"/>
      </w:pPr>
      <w:r>
        <w:t xml:space="preserve">Configuring the host requires you to add Windows features and download/install the Docker components you need to manage containers. </w:t>
      </w:r>
    </w:p>
    <w:p w14:paraId="4071DFBD" w14:textId="3C36E489" w:rsidR="00590162" w:rsidRPr="00590162" w:rsidRDefault="00590162" w:rsidP="00590162">
      <w:pPr>
        <w:pStyle w:val="NormalPACKT"/>
      </w:pPr>
      <w:r>
        <w:t>You can also run containers on Windows 11, and this recipe would mostly work on that platform but would need some modifications. These changes and containers on Windows 11 are outside the scope of this chapter</w:t>
      </w:r>
    </w:p>
    <w:p w14:paraId="1E058C98" w14:textId="77777777" w:rsidR="00987230" w:rsidRDefault="00987230" w:rsidP="00987230">
      <w:pPr>
        <w:pStyle w:val="Heading2"/>
        <w:tabs>
          <w:tab w:val="left" w:pos="0"/>
        </w:tabs>
      </w:pPr>
      <w:r>
        <w:lastRenderedPageBreak/>
        <w:t>Getting ready</w:t>
      </w:r>
    </w:p>
    <w:p w14:paraId="55EF7111" w14:textId="1CBE5674" w:rsidR="00987230" w:rsidRPr="009D0F10" w:rsidRDefault="00987230" w:rsidP="00987230">
      <w:pPr>
        <w:pStyle w:val="NormalPACKT"/>
        <w:rPr>
          <w:lang w:val="en-GB"/>
        </w:rPr>
      </w:pPr>
      <w:r>
        <w:rPr>
          <w:lang w:val="en-GB"/>
        </w:rPr>
        <w:t xml:space="preserve">You run this recipe on </w:t>
      </w:r>
      <w:r w:rsidR="00590162">
        <w:rPr>
          <w:rStyle w:val="CodeTextPACKTChar"/>
        </w:rPr>
        <w:t>CH1</w:t>
      </w:r>
      <w:r>
        <w:rPr>
          <w:lang w:val="en-GB"/>
        </w:rPr>
        <w:t xml:space="preserve"> after you have installed PowerShell 7</w:t>
      </w:r>
      <w:r w:rsidR="00590162">
        <w:rPr>
          <w:lang w:val="en-GB"/>
        </w:rPr>
        <w:t xml:space="preserve"> (and VS code)</w:t>
      </w:r>
    </w:p>
    <w:p w14:paraId="5DD18ED0" w14:textId="4D07508B" w:rsidR="00987230" w:rsidRDefault="00987230" w:rsidP="00987230">
      <w:pPr>
        <w:pStyle w:val="Heading2"/>
        <w:tabs>
          <w:tab w:val="left" w:pos="0"/>
        </w:tabs>
      </w:pPr>
      <w:r>
        <w:t>How to do it...</w:t>
      </w:r>
    </w:p>
    <w:p w14:paraId="4107D042" w14:textId="77777777" w:rsidR="00F636A9" w:rsidRPr="00F636A9" w:rsidRDefault="00F636A9" w:rsidP="00F636A9">
      <w:pPr>
        <w:shd w:val="clear" w:color="auto" w:fill="FFFFFF"/>
        <w:spacing w:before="0" w:after="0" w:line="285" w:lineRule="atLeast"/>
        <w:rPr>
          <w:rFonts w:ascii="Cascadia Code" w:hAnsi="Cascadia Code" w:cs="Cascadia Code"/>
          <w:bCs w:val="0"/>
          <w:color w:val="000000"/>
          <w:sz w:val="21"/>
          <w:szCs w:val="21"/>
          <w:lang w:val="en-GB" w:eastAsia="en-GB"/>
        </w:rPr>
      </w:pPr>
    </w:p>
    <w:p w14:paraId="63CD55FB" w14:textId="32176386" w:rsidR="00F636A9" w:rsidRPr="00F636A9" w:rsidRDefault="00F636A9" w:rsidP="00F636A9">
      <w:pPr>
        <w:pStyle w:val="NumberedBulletPACKT"/>
        <w:rPr>
          <w:color w:val="000000"/>
          <w:lang w:val="en-GB" w:eastAsia="en-GB"/>
        </w:rPr>
      </w:pPr>
      <w:r w:rsidRPr="00F636A9">
        <w:rPr>
          <w:lang w:val="en-GB" w:eastAsia="en-GB"/>
        </w:rPr>
        <w:t>Installing the Docker provider</w:t>
      </w:r>
      <w:r w:rsidR="00D76954">
        <w:rPr>
          <w:lang w:val="en-GB" w:eastAsia="en-GB"/>
        </w:rPr>
        <w:t xml:space="preserve"> module</w:t>
      </w:r>
    </w:p>
    <w:p w14:paraId="1DF3CB3B" w14:textId="77777777" w:rsidR="00F636A9" w:rsidRPr="00F636A9" w:rsidRDefault="00F636A9" w:rsidP="00F636A9">
      <w:pPr>
        <w:pStyle w:val="CodePACKT"/>
        <w:rPr>
          <w:rStyle w:val="CodeInTextPACKT"/>
          <w:sz w:val="19"/>
          <w:szCs w:val="18"/>
        </w:rPr>
      </w:pPr>
    </w:p>
    <w:p w14:paraId="57686E80" w14:textId="61FC0FB7" w:rsidR="00F636A9" w:rsidRPr="00F636A9" w:rsidRDefault="00F636A9" w:rsidP="00F636A9">
      <w:pPr>
        <w:pStyle w:val="CodePACKT"/>
        <w:rPr>
          <w:rStyle w:val="CodeInTextPACKT"/>
          <w:sz w:val="19"/>
          <w:szCs w:val="18"/>
        </w:rPr>
      </w:pPr>
      <w:r w:rsidRPr="00F636A9">
        <w:rPr>
          <w:rStyle w:val="CodeInTextPACKT"/>
          <w:sz w:val="19"/>
          <w:szCs w:val="18"/>
        </w:rPr>
        <w:t xml:space="preserve">$InstallHT1 = </w:t>
      </w:r>
      <w:proofErr w:type="gramStart"/>
      <w:r w:rsidRPr="00F636A9">
        <w:rPr>
          <w:rStyle w:val="CodeInTextPACKT"/>
          <w:sz w:val="19"/>
          <w:szCs w:val="18"/>
        </w:rPr>
        <w:t>@{</w:t>
      </w:r>
      <w:proofErr w:type="gramEnd"/>
    </w:p>
    <w:p w14:paraId="5C64090D" w14:textId="77777777" w:rsidR="00F636A9" w:rsidRPr="00F636A9" w:rsidRDefault="00F636A9" w:rsidP="00F636A9">
      <w:pPr>
        <w:pStyle w:val="CodePACKT"/>
        <w:rPr>
          <w:rStyle w:val="CodeInTextPACKT"/>
          <w:sz w:val="19"/>
          <w:szCs w:val="18"/>
        </w:rPr>
      </w:pPr>
      <w:r w:rsidRPr="00F636A9">
        <w:rPr>
          <w:rStyle w:val="CodeInTextPACKT"/>
          <w:sz w:val="19"/>
          <w:szCs w:val="18"/>
        </w:rPr>
        <w:t>  Name       = '</w:t>
      </w:r>
      <w:proofErr w:type="spellStart"/>
      <w:r w:rsidRPr="00F636A9">
        <w:rPr>
          <w:rStyle w:val="CodeInTextPACKT"/>
          <w:sz w:val="19"/>
          <w:szCs w:val="18"/>
        </w:rPr>
        <w:t>DockerMSFTProvider</w:t>
      </w:r>
      <w:proofErr w:type="spellEnd"/>
      <w:r w:rsidRPr="00F636A9">
        <w:rPr>
          <w:rStyle w:val="CodeInTextPACKT"/>
          <w:sz w:val="19"/>
          <w:szCs w:val="18"/>
        </w:rPr>
        <w:t>'</w:t>
      </w:r>
    </w:p>
    <w:p w14:paraId="04BC2ECA" w14:textId="77777777" w:rsidR="00F636A9" w:rsidRPr="00F636A9" w:rsidRDefault="00F636A9" w:rsidP="00F636A9">
      <w:pPr>
        <w:pStyle w:val="CodePACKT"/>
        <w:rPr>
          <w:rStyle w:val="CodeInTextPACKT"/>
          <w:sz w:val="19"/>
          <w:szCs w:val="18"/>
        </w:rPr>
      </w:pPr>
      <w:r w:rsidRPr="00F636A9">
        <w:rPr>
          <w:rStyle w:val="CodeInTextPACKT"/>
          <w:sz w:val="19"/>
          <w:szCs w:val="18"/>
        </w:rPr>
        <w:t>  Repository = '</w:t>
      </w:r>
      <w:proofErr w:type="spellStart"/>
      <w:r w:rsidRPr="00F636A9">
        <w:rPr>
          <w:rStyle w:val="CodeInTextPACKT"/>
          <w:sz w:val="19"/>
          <w:szCs w:val="18"/>
        </w:rPr>
        <w:t>PSGallery</w:t>
      </w:r>
      <w:proofErr w:type="spellEnd"/>
      <w:r w:rsidRPr="00F636A9">
        <w:rPr>
          <w:rStyle w:val="CodeInTextPACKT"/>
          <w:sz w:val="19"/>
          <w:szCs w:val="18"/>
        </w:rPr>
        <w:t>'</w:t>
      </w:r>
    </w:p>
    <w:p w14:paraId="425BA08C" w14:textId="77777777" w:rsidR="00F636A9" w:rsidRPr="00F636A9" w:rsidRDefault="00F636A9" w:rsidP="00F636A9">
      <w:pPr>
        <w:pStyle w:val="CodePACKT"/>
        <w:rPr>
          <w:rStyle w:val="CodeInTextPACKT"/>
          <w:sz w:val="19"/>
          <w:szCs w:val="18"/>
        </w:rPr>
      </w:pPr>
      <w:r w:rsidRPr="00F636A9">
        <w:rPr>
          <w:rStyle w:val="CodeInTextPACKT"/>
          <w:sz w:val="19"/>
          <w:szCs w:val="18"/>
        </w:rPr>
        <w:t>  Force      = $True</w:t>
      </w:r>
    </w:p>
    <w:p w14:paraId="502AF84B" w14:textId="77777777" w:rsidR="00F636A9" w:rsidRPr="00F636A9" w:rsidRDefault="00F636A9" w:rsidP="00F636A9">
      <w:pPr>
        <w:pStyle w:val="CodePACKT"/>
        <w:rPr>
          <w:rStyle w:val="CodeInTextPACKT"/>
          <w:sz w:val="19"/>
          <w:szCs w:val="18"/>
        </w:rPr>
      </w:pPr>
      <w:r w:rsidRPr="00F636A9">
        <w:rPr>
          <w:rStyle w:val="CodeInTextPACKT"/>
          <w:sz w:val="19"/>
          <w:szCs w:val="18"/>
        </w:rPr>
        <w:t>}</w:t>
      </w:r>
    </w:p>
    <w:p w14:paraId="1B84427E" w14:textId="77777777" w:rsidR="00F636A9" w:rsidRPr="00F636A9" w:rsidRDefault="00F636A9" w:rsidP="00F636A9">
      <w:pPr>
        <w:pStyle w:val="CodePACKT"/>
        <w:rPr>
          <w:rStyle w:val="CodeInTextPACKT"/>
          <w:sz w:val="19"/>
          <w:szCs w:val="18"/>
        </w:rPr>
      </w:pPr>
      <w:r w:rsidRPr="00F636A9">
        <w:rPr>
          <w:rStyle w:val="CodeInTextPACKT"/>
          <w:sz w:val="19"/>
          <w:szCs w:val="18"/>
        </w:rPr>
        <w:t>Install-Module @InstallHT1</w:t>
      </w:r>
    </w:p>
    <w:p w14:paraId="3BF7AF2B" w14:textId="77777777" w:rsidR="00F636A9" w:rsidRPr="00F636A9" w:rsidRDefault="00F636A9" w:rsidP="00F636A9">
      <w:pPr>
        <w:shd w:val="clear" w:color="auto" w:fill="FFFFFF"/>
        <w:spacing w:before="0" w:after="0" w:line="285" w:lineRule="atLeast"/>
        <w:rPr>
          <w:rStyle w:val="CodeInTextPACKT"/>
          <w:lang w:val="en-GB" w:eastAsia="en-GB"/>
        </w:rPr>
      </w:pPr>
    </w:p>
    <w:p w14:paraId="74D2ED1B" w14:textId="77777777" w:rsidR="00F636A9" w:rsidRPr="00F636A9" w:rsidRDefault="00F636A9" w:rsidP="00B51872">
      <w:pPr>
        <w:pStyle w:val="NumberedBulletPACKT"/>
        <w:shd w:val="clear" w:color="auto" w:fill="FFFFFF"/>
        <w:spacing w:after="0" w:line="285" w:lineRule="atLeast"/>
        <w:rPr>
          <w:rFonts w:ascii="Cascadia Code" w:hAnsi="Cascadia Code" w:cs="Cascadia Code"/>
          <w:color w:val="000000"/>
          <w:sz w:val="21"/>
          <w:szCs w:val="21"/>
          <w:lang w:val="en-GB" w:eastAsia="en-GB"/>
        </w:rPr>
      </w:pPr>
      <w:r w:rsidRPr="00F636A9">
        <w:rPr>
          <w:lang w:val="en-GB" w:eastAsia="en-GB"/>
        </w:rPr>
        <w:t>Installing the latest version of the docker package</w:t>
      </w:r>
      <w:r w:rsidRPr="00F636A9">
        <w:rPr>
          <w:bCs/>
          <w:lang w:val="en-GB" w:eastAsia="en-GB"/>
        </w:rPr>
        <w:t xml:space="preserve">. </w:t>
      </w:r>
    </w:p>
    <w:p w14:paraId="3DA73552" w14:textId="77777777" w:rsidR="00F636A9" w:rsidRPr="00F636A9" w:rsidRDefault="00F636A9" w:rsidP="00F636A9">
      <w:pPr>
        <w:pStyle w:val="CodePACKT"/>
      </w:pPr>
    </w:p>
    <w:p w14:paraId="78AA7E3A" w14:textId="5ADF254F" w:rsidR="00F636A9" w:rsidRPr="00F636A9" w:rsidRDefault="00F636A9" w:rsidP="00F636A9">
      <w:pPr>
        <w:pStyle w:val="CodePACKT"/>
      </w:pPr>
      <w:r w:rsidRPr="00F636A9">
        <w:t xml:space="preserve">$InstallHT2 = </w:t>
      </w:r>
      <w:proofErr w:type="gramStart"/>
      <w:r w:rsidRPr="00F636A9">
        <w:t>@{</w:t>
      </w:r>
      <w:proofErr w:type="gramEnd"/>
    </w:p>
    <w:p w14:paraId="3FB96524" w14:textId="77777777" w:rsidR="00F636A9" w:rsidRPr="00F636A9" w:rsidRDefault="00F636A9" w:rsidP="00F636A9">
      <w:pPr>
        <w:pStyle w:val="CodePACKT"/>
      </w:pPr>
      <w:r w:rsidRPr="00F636A9">
        <w:t>  Name         = 'Docker'</w:t>
      </w:r>
    </w:p>
    <w:p w14:paraId="4669E979" w14:textId="77777777" w:rsidR="00F636A9" w:rsidRPr="00F636A9" w:rsidRDefault="00F636A9" w:rsidP="00F636A9">
      <w:pPr>
        <w:pStyle w:val="CodePACKT"/>
      </w:pPr>
      <w:r w:rsidRPr="00F636A9">
        <w:t xml:space="preserve">  </w:t>
      </w:r>
      <w:proofErr w:type="spellStart"/>
      <w:r w:rsidRPr="00F636A9">
        <w:t>ProviderName</w:t>
      </w:r>
      <w:proofErr w:type="spellEnd"/>
      <w:r w:rsidRPr="00F636A9">
        <w:t xml:space="preserve"> = '</w:t>
      </w:r>
      <w:proofErr w:type="spellStart"/>
      <w:r w:rsidRPr="00F636A9">
        <w:t>DockerMSFTProvider</w:t>
      </w:r>
      <w:proofErr w:type="spellEnd"/>
      <w:r w:rsidRPr="00F636A9">
        <w:t>'</w:t>
      </w:r>
    </w:p>
    <w:p w14:paraId="682EA72A" w14:textId="77777777" w:rsidR="00F636A9" w:rsidRPr="00F636A9" w:rsidRDefault="00F636A9" w:rsidP="00F636A9">
      <w:pPr>
        <w:pStyle w:val="CodePACKT"/>
      </w:pPr>
      <w:r w:rsidRPr="00F636A9">
        <w:t>  Force        = $True</w:t>
      </w:r>
    </w:p>
    <w:p w14:paraId="60CFD8C9" w14:textId="77777777" w:rsidR="00F636A9" w:rsidRPr="00F636A9" w:rsidRDefault="00F636A9" w:rsidP="00F636A9">
      <w:pPr>
        <w:pStyle w:val="CodePACKT"/>
      </w:pPr>
      <w:r w:rsidRPr="00F636A9">
        <w:t>}</w:t>
      </w:r>
    </w:p>
    <w:p w14:paraId="20BC91C1" w14:textId="77777777" w:rsidR="00F636A9" w:rsidRPr="00F636A9" w:rsidRDefault="00F636A9" w:rsidP="00F636A9">
      <w:pPr>
        <w:pStyle w:val="CodePACKT"/>
      </w:pPr>
      <w:r w:rsidRPr="00F636A9">
        <w:t>Install-Package @InstallHT2</w:t>
      </w:r>
    </w:p>
    <w:p w14:paraId="7D3060D1" w14:textId="77777777" w:rsidR="00F636A9" w:rsidRPr="00F636A9" w:rsidRDefault="00F636A9" w:rsidP="00F636A9">
      <w:pPr>
        <w:pStyle w:val="CodePACKT"/>
      </w:pPr>
    </w:p>
    <w:p w14:paraId="43FF2B9C" w14:textId="3BBFC948" w:rsidR="00F636A9" w:rsidRPr="00D14120" w:rsidRDefault="00F636A9" w:rsidP="00D14120">
      <w:pPr>
        <w:pStyle w:val="NumberedBulletPACKT"/>
        <w:rPr>
          <w:color w:val="000000"/>
          <w:lang w:val="en-GB" w:eastAsia="en-GB"/>
        </w:rPr>
      </w:pPr>
      <w:r w:rsidRPr="00F636A9">
        <w:rPr>
          <w:lang w:val="en-GB" w:eastAsia="en-GB"/>
        </w:rPr>
        <w:t>Ensur</w:t>
      </w:r>
      <w:r>
        <w:rPr>
          <w:bCs/>
          <w:lang w:val="en-GB" w:eastAsia="en-GB"/>
        </w:rPr>
        <w:t>ing</w:t>
      </w:r>
      <w:r w:rsidRPr="00F636A9">
        <w:rPr>
          <w:lang w:val="en-GB" w:eastAsia="en-GB"/>
        </w:rPr>
        <w:t xml:space="preserve"> Hyper-V and related tools are added</w:t>
      </w:r>
    </w:p>
    <w:p w14:paraId="4799B1B0" w14:textId="77777777" w:rsidR="00D14120" w:rsidRPr="00D14120" w:rsidRDefault="00D14120" w:rsidP="00D14120">
      <w:pPr>
        <w:pStyle w:val="CodePACKT"/>
      </w:pPr>
    </w:p>
    <w:p w14:paraId="2F38D8EA" w14:textId="77777777" w:rsidR="00F636A9" w:rsidRPr="00D14120" w:rsidRDefault="00F636A9" w:rsidP="00D14120">
      <w:pPr>
        <w:pStyle w:val="CodePACKT"/>
      </w:pPr>
      <w:r w:rsidRPr="00D14120">
        <w:t xml:space="preserve">Add-WindowsFeature -Name Hyper-V -IncludeManagementTools | </w:t>
      </w:r>
    </w:p>
    <w:p w14:paraId="32E6494C" w14:textId="77777777" w:rsidR="00F636A9" w:rsidRPr="00D14120" w:rsidRDefault="00F636A9" w:rsidP="00D14120">
      <w:pPr>
        <w:pStyle w:val="CodePACKT"/>
      </w:pPr>
      <w:r w:rsidRPr="00D14120">
        <w:t>  Out-Null</w:t>
      </w:r>
    </w:p>
    <w:p w14:paraId="4796BC9B" w14:textId="77777777" w:rsidR="00F636A9" w:rsidRPr="00D14120" w:rsidRDefault="00F636A9" w:rsidP="00D14120">
      <w:pPr>
        <w:pStyle w:val="CodePACKT"/>
      </w:pPr>
    </w:p>
    <w:p w14:paraId="7CCE5189" w14:textId="4DB40637" w:rsidR="00F636A9" w:rsidRPr="00F636A9" w:rsidRDefault="00F636A9" w:rsidP="00D14120">
      <w:pPr>
        <w:pStyle w:val="NumberedBulletPACKT"/>
        <w:rPr>
          <w:color w:val="000000"/>
          <w:lang w:val="en-GB" w:eastAsia="en-GB"/>
        </w:rPr>
      </w:pPr>
      <w:commentRangeStart w:id="20"/>
      <w:commentRangeStart w:id="21"/>
      <w:r w:rsidRPr="00F636A9">
        <w:rPr>
          <w:lang w:val="en-GB" w:eastAsia="en-GB"/>
        </w:rPr>
        <w:t>Remov</w:t>
      </w:r>
      <w:r w:rsidR="00D14120">
        <w:rPr>
          <w:lang w:val="en-GB" w:eastAsia="en-GB"/>
        </w:rPr>
        <w:t>ing</w:t>
      </w:r>
      <w:r w:rsidRPr="00F636A9">
        <w:rPr>
          <w:lang w:val="en-GB" w:eastAsia="en-GB"/>
        </w:rPr>
        <w:t xml:space="preserve"> Defender as it interferes with Docker</w:t>
      </w:r>
      <w:commentRangeEnd w:id="20"/>
      <w:r w:rsidR="005B5373">
        <w:rPr>
          <w:rStyle w:val="CommentReference"/>
          <w:rFonts w:ascii="Arial" w:hAnsi="Arial" w:cs="Arial"/>
          <w:bCs/>
        </w:rPr>
        <w:commentReference w:id="20"/>
      </w:r>
      <w:commentRangeEnd w:id="21"/>
      <w:r w:rsidR="002C2632">
        <w:rPr>
          <w:rStyle w:val="CommentReference"/>
          <w:rFonts w:ascii="Arial" w:hAnsi="Arial" w:cs="Arial"/>
          <w:bCs/>
        </w:rPr>
        <w:commentReference w:id="21"/>
      </w:r>
    </w:p>
    <w:p w14:paraId="433F26B7" w14:textId="77777777" w:rsidR="00D14120" w:rsidRPr="00D14120" w:rsidRDefault="00D14120" w:rsidP="00D14120">
      <w:pPr>
        <w:pStyle w:val="CodePACKT"/>
      </w:pPr>
    </w:p>
    <w:p w14:paraId="121ADCB3" w14:textId="54BF2018" w:rsidR="00F636A9" w:rsidRPr="00D14120" w:rsidRDefault="00F636A9" w:rsidP="00D14120">
      <w:pPr>
        <w:pStyle w:val="CodePACKT"/>
      </w:pPr>
      <w:r w:rsidRPr="00D14120">
        <w:t>Remove-WindowsFeature -Name Windows-Defender |</w:t>
      </w:r>
    </w:p>
    <w:p w14:paraId="2B91701B" w14:textId="77777777" w:rsidR="00F636A9" w:rsidRPr="00D14120" w:rsidRDefault="00F636A9" w:rsidP="00D14120">
      <w:pPr>
        <w:pStyle w:val="CodePACKT"/>
      </w:pPr>
      <w:r w:rsidRPr="00D14120">
        <w:t>  Out-Null</w:t>
      </w:r>
    </w:p>
    <w:p w14:paraId="058694AD" w14:textId="77777777" w:rsidR="00F636A9" w:rsidRPr="00D14120" w:rsidRDefault="00F636A9" w:rsidP="00D14120">
      <w:pPr>
        <w:pStyle w:val="CodePACKT"/>
      </w:pPr>
    </w:p>
    <w:p w14:paraId="170274A9" w14:textId="0FB65749" w:rsidR="00F636A9" w:rsidRPr="00F636A9" w:rsidRDefault="00F636A9" w:rsidP="00D14120">
      <w:pPr>
        <w:pStyle w:val="NumberedBulletPACKT"/>
        <w:rPr>
          <w:color w:val="000000"/>
          <w:lang w:val="en-GB" w:eastAsia="en-GB"/>
        </w:rPr>
      </w:pPr>
      <w:r w:rsidRPr="00F636A9">
        <w:rPr>
          <w:lang w:val="en-GB" w:eastAsia="en-GB"/>
        </w:rPr>
        <w:t>Restart</w:t>
      </w:r>
      <w:r w:rsidR="00D14120">
        <w:rPr>
          <w:bCs/>
          <w:lang w:val="en-GB" w:eastAsia="en-GB"/>
        </w:rPr>
        <w:t>ing</w:t>
      </w:r>
      <w:r w:rsidRPr="00F636A9">
        <w:rPr>
          <w:lang w:val="en-GB" w:eastAsia="en-GB"/>
        </w:rPr>
        <w:t xml:space="preserve"> the computer to enable docker and containers</w:t>
      </w:r>
    </w:p>
    <w:p w14:paraId="1A27A8DA" w14:textId="77777777" w:rsidR="00D14120" w:rsidRDefault="00D14120" w:rsidP="00D14120">
      <w:pPr>
        <w:pStyle w:val="CodePACKT"/>
      </w:pPr>
    </w:p>
    <w:p w14:paraId="544239A1" w14:textId="13D2D44F" w:rsidR="00F636A9" w:rsidRPr="00F636A9" w:rsidRDefault="00F636A9" w:rsidP="00D14120">
      <w:pPr>
        <w:pStyle w:val="CodePACKT"/>
      </w:pPr>
      <w:r w:rsidRPr="00F636A9">
        <w:t xml:space="preserve">Restart-Computer </w:t>
      </w:r>
    </w:p>
    <w:p w14:paraId="0BA9C536" w14:textId="77777777" w:rsidR="00F636A9" w:rsidRPr="00F636A9" w:rsidRDefault="00F636A9" w:rsidP="00D14120">
      <w:pPr>
        <w:pStyle w:val="CodePACKT"/>
      </w:pPr>
    </w:p>
    <w:p w14:paraId="0AFF556E" w14:textId="109830BE" w:rsidR="00F636A9" w:rsidRPr="00F636A9" w:rsidRDefault="00F636A9" w:rsidP="00D14120">
      <w:pPr>
        <w:pStyle w:val="NumberedBulletPACKT"/>
        <w:rPr>
          <w:lang w:val="en-GB" w:eastAsia="en-GB"/>
        </w:rPr>
      </w:pPr>
      <w:r w:rsidRPr="00F636A9">
        <w:rPr>
          <w:lang w:val="en-GB" w:eastAsia="en-GB"/>
        </w:rPr>
        <w:t>Check</w:t>
      </w:r>
      <w:r w:rsidR="00D14120" w:rsidRPr="00D14120">
        <w:rPr>
          <w:lang w:val="en-GB" w:eastAsia="en-GB"/>
        </w:rPr>
        <w:t>ing</w:t>
      </w:r>
      <w:r w:rsidRPr="00F636A9">
        <w:rPr>
          <w:lang w:val="en-GB" w:eastAsia="en-GB"/>
        </w:rPr>
        <w:t xml:space="preserve"> Windows Containers and Hyper-V features are installed on </w:t>
      </w:r>
      <w:r w:rsidRPr="00F636A9">
        <w:rPr>
          <w:rStyle w:val="CodeInTextPACKT"/>
        </w:rPr>
        <w:t>CH1</w:t>
      </w:r>
    </w:p>
    <w:p w14:paraId="724D2008" w14:textId="77777777" w:rsidR="00D14120" w:rsidRDefault="00D14120" w:rsidP="00D14120">
      <w:pPr>
        <w:pStyle w:val="CodePACKT"/>
      </w:pPr>
    </w:p>
    <w:p w14:paraId="007D01E8" w14:textId="6D5F0B9B" w:rsidR="00F636A9" w:rsidRPr="00F636A9" w:rsidRDefault="00F636A9" w:rsidP="00D14120">
      <w:pPr>
        <w:pStyle w:val="CodePACKT"/>
      </w:pPr>
      <w:r w:rsidRPr="00F636A9">
        <w:t xml:space="preserve">Get-WindowsFeature -Name Containers, </w:t>
      </w:r>
      <w:proofErr w:type="spellStart"/>
      <w:r w:rsidRPr="00F636A9">
        <w:t>Hyper-v</w:t>
      </w:r>
      <w:proofErr w:type="spellEnd"/>
      <w:r w:rsidRPr="00F636A9">
        <w:t xml:space="preserve"> </w:t>
      </w:r>
    </w:p>
    <w:p w14:paraId="56BEC373" w14:textId="77777777" w:rsidR="00F636A9" w:rsidRPr="00F636A9" w:rsidRDefault="00F636A9" w:rsidP="00D14120">
      <w:pPr>
        <w:pStyle w:val="CodePACKT"/>
      </w:pPr>
    </w:p>
    <w:p w14:paraId="62F1E4D4" w14:textId="213CB2BE" w:rsidR="00D14120" w:rsidRPr="00D14120" w:rsidRDefault="00F636A9" w:rsidP="00D14120">
      <w:pPr>
        <w:pStyle w:val="NumberedBulletPACKT"/>
        <w:rPr>
          <w:lang w:val="en-GB" w:eastAsia="en-GB"/>
        </w:rPr>
      </w:pPr>
      <w:r w:rsidRPr="00F636A9">
        <w:rPr>
          <w:lang w:val="en-GB" w:eastAsia="en-GB"/>
        </w:rPr>
        <w:t>Checking Docker service</w:t>
      </w:r>
    </w:p>
    <w:p w14:paraId="7CC359F5" w14:textId="77777777" w:rsidR="00D14120" w:rsidRPr="00D14120" w:rsidRDefault="00D14120" w:rsidP="00D14120">
      <w:pPr>
        <w:pStyle w:val="CodePACKT"/>
      </w:pPr>
    </w:p>
    <w:p w14:paraId="59F151EA" w14:textId="74E47E04" w:rsidR="00F636A9" w:rsidRPr="00D14120" w:rsidRDefault="00F636A9" w:rsidP="00D14120">
      <w:pPr>
        <w:pStyle w:val="CodePACKT"/>
      </w:pPr>
      <w:r w:rsidRPr="00D14120">
        <w:t xml:space="preserve">Get-Service -Name Docker   </w:t>
      </w:r>
    </w:p>
    <w:p w14:paraId="19E060D7" w14:textId="77777777" w:rsidR="00F636A9" w:rsidRPr="00F636A9" w:rsidRDefault="00F636A9" w:rsidP="00D14120">
      <w:pPr>
        <w:pStyle w:val="CodePACKT"/>
      </w:pPr>
    </w:p>
    <w:p w14:paraId="4FEFE1FC" w14:textId="7643A770" w:rsidR="00F636A9" w:rsidRPr="00F636A9" w:rsidRDefault="00F636A9" w:rsidP="00D14120">
      <w:pPr>
        <w:pStyle w:val="NumberedBulletPACKT"/>
        <w:rPr>
          <w:lang w:val="en-GB" w:eastAsia="en-GB"/>
        </w:rPr>
      </w:pPr>
      <w:r w:rsidRPr="00F636A9">
        <w:rPr>
          <w:lang w:val="en-GB" w:eastAsia="en-GB"/>
        </w:rPr>
        <w:t>Check</w:t>
      </w:r>
      <w:r w:rsidR="00D14120">
        <w:rPr>
          <w:lang w:val="en-GB" w:eastAsia="en-GB"/>
        </w:rPr>
        <w:t>ing</w:t>
      </w:r>
      <w:r w:rsidRPr="00F636A9">
        <w:rPr>
          <w:lang w:val="en-GB" w:eastAsia="en-GB"/>
        </w:rPr>
        <w:t xml:space="preserve"> Docker Version information</w:t>
      </w:r>
    </w:p>
    <w:p w14:paraId="4C75153F" w14:textId="77777777" w:rsidR="00D14120" w:rsidRDefault="00D14120" w:rsidP="00D14120">
      <w:pPr>
        <w:pStyle w:val="CodePACKT"/>
      </w:pPr>
    </w:p>
    <w:p w14:paraId="40BD5E22" w14:textId="30A1DBAC" w:rsidR="00F636A9" w:rsidRPr="00F636A9" w:rsidRDefault="00F636A9" w:rsidP="00D14120">
      <w:pPr>
        <w:pStyle w:val="CodePACKT"/>
      </w:pPr>
      <w:r w:rsidRPr="00F636A9">
        <w:t xml:space="preserve">docker version             </w:t>
      </w:r>
    </w:p>
    <w:p w14:paraId="3BD1132C" w14:textId="77777777" w:rsidR="00F636A9" w:rsidRPr="00F636A9" w:rsidRDefault="00F636A9" w:rsidP="00D14120">
      <w:pPr>
        <w:pStyle w:val="CodePACKT"/>
      </w:pPr>
    </w:p>
    <w:p w14:paraId="5ED94A23" w14:textId="0700C568" w:rsidR="00F636A9" w:rsidRPr="00F636A9" w:rsidRDefault="00F636A9" w:rsidP="00D14120">
      <w:pPr>
        <w:pStyle w:val="NumberedBulletPACKT"/>
        <w:rPr>
          <w:lang w:val="en-GB" w:eastAsia="en-GB"/>
        </w:rPr>
      </w:pPr>
      <w:r w:rsidRPr="00F636A9">
        <w:rPr>
          <w:lang w:val="en-GB" w:eastAsia="en-GB"/>
        </w:rPr>
        <w:t>Display</w:t>
      </w:r>
      <w:r w:rsidR="00D14120" w:rsidRPr="00D14120">
        <w:rPr>
          <w:lang w:val="en-GB" w:eastAsia="en-GB"/>
        </w:rPr>
        <w:t>ing</w:t>
      </w:r>
      <w:r w:rsidRPr="00F636A9">
        <w:rPr>
          <w:lang w:val="en-GB" w:eastAsia="en-GB"/>
        </w:rPr>
        <w:t xml:space="preserve"> docker configuration information</w:t>
      </w:r>
    </w:p>
    <w:p w14:paraId="34589AFA" w14:textId="77777777" w:rsidR="00D14120" w:rsidRPr="00D14120" w:rsidRDefault="00D14120" w:rsidP="00D14120">
      <w:pPr>
        <w:pStyle w:val="CodePACKT"/>
      </w:pPr>
    </w:p>
    <w:p w14:paraId="2CA9CB60" w14:textId="1615A676" w:rsidR="00590162" w:rsidRPr="00D14120" w:rsidRDefault="00F636A9" w:rsidP="00D14120">
      <w:pPr>
        <w:pStyle w:val="CodePACKT"/>
        <w:rPr>
          <w:rFonts w:ascii="Cascadia Code" w:hAnsi="Cascadia Code" w:cs="Cascadia Code"/>
          <w:color w:val="000000"/>
          <w:sz w:val="21"/>
          <w:szCs w:val="21"/>
          <w:lang w:eastAsia="en-GB"/>
        </w:rPr>
      </w:pPr>
      <w:r w:rsidRPr="00F636A9">
        <w:rPr>
          <w:rFonts w:ascii="Cascadia Code" w:hAnsi="Cascadia Code" w:cs="Cascadia Code"/>
          <w:color w:val="000000"/>
          <w:sz w:val="21"/>
          <w:szCs w:val="21"/>
          <w:lang w:eastAsia="en-GB"/>
        </w:rPr>
        <w:t>docker info</w:t>
      </w:r>
    </w:p>
    <w:p w14:paraId="1D255C42" w14:textId="2DBFC9F6" w:rsidR="00987230" w:rsidRDefault="00987230" w:rsidP="00987230">
      <w:pPr>
        <w:pStyle w:val="Heading2"/>
        <w:numPr>
          <w:ilvl w:val="1"/>
          <w:numId w:val="3"/>
        </w:numPr>
        <w:tabs>
          <w:tab w:val="left" w:pos="0"/>
        </w:tabs>
      </w:pPr>
      <w:r>
        <w:lastRenderedPageBreak/>
        <w:t>How it works...</w:t>
      </w:r>
    </w:p>
    <w:p w14:paraId="31B3A1D5" w14:textId="30843254" w:rsidR="00BC72CF" w:rsidRDefault="00BC72CF" w:rsidP="00BC72CF">
      <w:pPr>
        <w:pStyle w:val="NormalPACKT"/>
        <w:rPr>
          <w:lang w:val="en-GB"/>
        </w:rPr>
      </w:pPr>
      <w:r>
        <w:rPr>
          <w:lang w:val="en-GB"/>
        </w:rPr>
        <w:t xml:space="preserve">In </w:t>
      </w:r>
      <w:r w:rsidRPr="00BC72CF">
        <w:rPr>
          <w:rStyle w:val="ItalicsPACKT"/>
        </w:rPr>
        <w:t>step 1</w:t>
      </w:r>
      <w:r>
        <w:rPr>
          <w:lang w:val="en-GB"/>
        </w:rPr>
        <w:t>, you download and install the Docker provider module for Windows. This step produces no console</w:t>
      </w:r>
      <w:r w:rsidR="006B2266">
        <w:rPr>
          <w:lang w:val="en-GB"/>
        </w:rPr>
        <w:t xml:space="preserve"> </w:t>
      </w:r>
      <w:r>
        <w:rPr>
          <w:lang w:val="en-GB"/>
        </w:rPr>
        <w:t xml:space="preserve">output. In </w:t>
      </w:r>
      <w:r w:rsidRPr="00BC72CF">
        <w:rPr>
          <w:rStyle w:val="ItalicsPACKT"/>
        </w:rPr>
        <w:t>step 2</w:t>
      </w:r>
      <w:r>
        <w:rPr>
          <w:lang w:val="en-GB"/>
        </w:rPr>
        <w:t>, you install the latest version of the Docker provider</w:t>
      </w:r>
      <w:r w:rsidR="00D302CE">
        <w:rPr>
          <w:lang w:val="en-GB"/>
        </w:rPr>
        <w:t>,</w:t>
      </w:r>
      <w:r w:rsidR="006B2266">
        <w:rPr>
          <w:lang w:val="en-GB"/>
        </w:rPr>
        <w:t xml:space="preserve"> </w:t>
      </w:r>
      <w:r w:rsidR="0040701C">
        <w:rPr>
          <w:lang w:val="en-GB"/>
        </w:rPr>
        <w:t>which produces the following output:</w:t>
      </w:r>
    </w:p>
    <w:p w14:paraId="3F7A3AF4" w14:textId="702C6E9D" w:rsidR="0040701C" w:rsidRDefault="0040701C" w:rsidP="0040701C">
      <w:pPr>
        <w:pStyle w:val="FigurePACKT"/>
      </w:pPr>
      <w:r>
        <w:rPr>
          <w:noProof/>
        </w:rPr>
        <w:drawing>
          <wp:inline distT="0" distB="0" distL="0" distR="0" wp14:anchorId="0AED05F8" wp14:editId="3F282D34">
            <wp:extent cx="4372102" cy="1334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0927" cy="1337188"/>
                    </a:xfrm>
                    <a:prstGeom prst="rect">
                      <a:avLst/>
                    </a:prstGeom>
                  </pic:spPr>
                </pic:pic>
              </a:graphicData>
            </a:graphic>
          </wp:inline>
        </w:drawing>
      </w:r>
    </w:p>
    <w:p w14:paraId="56521556" w14:textId="181E43CA" w:rsidR="0040701C" w:rsidRPr="00DC6325" w:rsidRDefault="0040701C">
      <w:pPr>
        <w:pStyle w:val="FigureCaptionPACKT"/>
        <w:pPrChange w:id="22" w:author="Liam Draper" w:date="2022-10-21T11:32:00Z">
          <w:pPr>
            <w:pStyle w:val="FigurePACKT"/>
          </w:pPr>
        </w:pPrChange>
      </w:pPr>
      <w:r w:rsidRPr="00DC6325">
        <w:t xml:space="preserve">Figure </w:t>
      </w:r>
      <w:r>
        <w:t>10</w:t>
      </w:r>
      <w:r w:rsidRPr="00DC6325">
        <w:t>.</w:t>
      </w:r>
      <w:r>
        <w:t>2</w:t>
      </w:r>
      <w:r w:rsidRPr="00DC6325">
        <w:t xml:space="preserve">: </w:t>
      </w:r>
      <w:r>
        <w:t>Installing the dicker package</w:t>
      </w:r>
    </w:p>
    <w:p w14:paraId="260966A0" w14:textId="04712338" w:rsidR="0040701C" w:rsidRDefault="0040701C" w:rsidP="0040701C">
      <w:pPr>
        <w:pStyle w:val="LayoutInformationPACKT"/>
        <w:rPr>
          <w:noProof/>
        </w:rPr>
      </w:pPr>
      <w:r>
        <w:t xml:space="preserve">Insert </w:t>
      </w:r>
      <w:r w:rsidRPr="00C41783">
        <w:t>image</w:t>
      </w:r>
      <w:r>
        <w:t xml:space="preserve"> </w:t>
      </w:r>
      <w:r>
        <w:rPr>
          <w:noProof/>
        </w:rPr>
        <w:t>B18878_10</w:t>
      </w:r>
      <w:r w:rsidRPr="00023EAD">
        <w:rPr>
          <w:noProof/>
        </w:rPr>
        <w:t>_</w:t>
      </w:r>
      <w:r>
        <w:rPr>
          <w:noProof/>
        </w:rPr>
        <w:t>02.png</w:t>
      </w:r>
    </w:p>
    <w:p w14:paraId="0360D03F" w14:textId="695E1026" w:rsidR="0040701C" w:rsidRDefault="0040701C" w:rsidP="0040701C">
      <w:pPr>
        <w:pStyle w:val="NormalPACKT"/>
      </w:pPr>
      <w:r>
        <w:t xml:space="preserve">In </w:t>
      </w:r>
      <w:r w:rsidRPr="0040701C">
        <w:rPr>
          <w:rStyle w:val="ItalicsPACKT"/>
        </w:rPr>
        <w:t>step 3</w:t>
      </w:r>
      <w:r>
        <w:t xml:space="preserve">, you add the Hyper-V feature to </w:t>
      </w:r>
      <w:r w:rsidRPr="0040701C">
        <w:rPr>
          <w:rStyle w:val="CodeInTextPACKT"/>
        </w:rPr>
        <w:t>CH1</w:t>
      </w:r>
      <w:r>
        <w:t xml:space="preserve"> and add the Hyper-V Management tools, producing output like this:</w:t>
      </w:r>
    </w:p>
    <w:p w14:paraId="589E805B" w14:textId="5FB807D9" w:rsidR="0040701C" w:rsidRDefault="008E5FF4" w:rsidP="008E5FF4">
      <w:pPr>
        <w:pStyle w:val="FigurePACKT"/>
      </w:pPr>
      <w:r>
        <w:rPr>
          <w:noProof/>
        </w:rPr>
        <w:drawing>
          <wp:inline distT="0" distB="0" distL="0" distR="0" wp14:anchorId="3211F7C2" wp14:editId="40B3FEC8">
            <wp:extent cx="3378454" cy="10420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6661" cy="1044589"/>
                    </a:xfrm>
                    <a:prstGeom prst="rect">
                      <a:avLst/>
                    </a:prstGeom>
                  </pic:spPr>
                </pic:pic>
              </a:graphicData>
            </a:graphic>
          </wp:inline>
        </w:drawing>
      </w:r>
    </w:p>
    <w:p w14:paraId="5DEE712D" w14:textId="0F073A26" w:rsidR="0040701C" w:rsidRPr="00DC6325" w:rsidRDefault="0040701C">
      <w:pPr>
        <w:pStyle w:val="FigureCaptionPACKT"/>
        <w:pPrChange w:id="23" w:author="Liam Draper" w:date="2022-10-21T11:32:00Z">
          <w:pPr>
            <w:pStyle w:val="FigurePACKT"/>
          </w:pPr>
        </w:pPrChange>
      </w:pPr>
      <w:r w:rsidRPr="00DC6325">
        <w:t xml:space="preserve">Figure </w:t>
      </w:r>
      <w:r>
        <w:t>10</w:t>
      </w:r>
      <w:r w:rsidRPr="00DC6325">
        <w:t>.</w:t>
      </w:r>
      <w:r>
        <w:t>3</w:t>
      </w:r>
      <w:r w:rsidRPr="00DC6325">
        <w:t xml:space="preserve">: </w:t>
      </w:r>
      <w:r>
        <w:t>Adding Hyper-V Windows Server feature to CH1</w:t>
      </w:r>
    </w:p>
    <w:p w14:paraId="1F78BE5D" w14:textId="48B4F3B1" w:rsidR="0040701C" w:rsidRDefault="0040701C" w:rsidP="0040701C">
      <w:pPr>
        <w:pStyle w:val="LayoutInformationPACKT"/>
        <w:rPr>
          <w:noProof/>
        </w:rPr>
      </w:pPr>
      <w:r>
        <w:t xml:space="preserve">Insert </w:t>
      </w:r>
      <w:r w:rsidRPr="00C41783">
        <w:t>image</w:t>
      </w:r>
      <w:r>
        <w:t xml:space="preserve"> </w:t>
      </w:r>
      <w:r>
        <w:rPr>
          <w:noProof/>
        </w:rPr>
        <w:t>B18878_10</w:t>
      </w:r>
      <w:r w:rsidRPr="00023EAD">
        <w:rPr>
          <w:noProof/>
        </w:rPr>
        <w:t>_</w:t>
      </w:r>
      <w:r>
        <w:rPr>
          <w:noProof/>
        </w:rPr>
        <w:t>03.png</w:t>
      </w:r>
    </w:p>
    <w:p w14:paraId="7FB500D9" w14:textId="5A8B8586" w:rsidR="0040701C" w:rsidRDefault="008E5FF4" w:rsidP="0040701C">
      <w:pPr>
        <w:pStyle w:val="NormalPACKT"/>
      </w:pPr>
      <w:r>
        <w:t xml:space="preserve">The Windows Defender package can interfere with the operation of containers. For that reason, in </w:t>
      </w:r>
      <w:r w:rsidRPr="008E5FF4">
        <w:rPr>
          <w:rStyle w:val="ItalicsPACKT"/>
        </w:rPr>
        <w:t>step 4</w:t>
      </w:r>
      <w:r w:rsidR="00D302CE">
        <w:rPr>
          <w:rStyle w:val="ItalicsPACKT"/>
        </w:rPr>
        <w:t>,</w:t>
      </w:r>
      <w:r>
        <w:t xml:space="preserve"> you remove this feature. To complete the setup of the components added and removed so far, you need to reboot the machine, which you do in </w:t>
      </w:r>
      <w:r w:rsidRPr="008E5FF4">
        <w:rPr>
          <w:rStyle w:val="ItalicsPACKT"/>
        </w:rPr>
        <w:t>step 5</w:t>
      </w:r>
      <w:r>
        <w:t>. These two steps produce no console output.</w:t>
      </w:r>
    </w:p>
    <w:p w14:paraId="364DD945" w14:textId="2F909CF0" w:rsidR="0040701C" w:rsidRDefault="008E5FF4" w:rsidP="0040701C">
      <w:pPr>
        <w:pStyle w:val="NormalPACKT"/>
      </w:pPr>
      <w:r>
        <w:t>After rebooting</w:t>
      </w:r>
      <w:r w:rsidRPr="008E5FF4">
        <w:rPr>
          <w:rStyle w:val="CodeInTextPACKT"/>
        </w:rPr>
        <w:t xml:space="preserve"> CH1</w:t>
      </w:r>
      <w:r>
        <w:t xml:space="preserve">, in </w:t>
      </w:r>
      <w:r w:rsidRPr="008E5FF4">
        <w:rPr>
          <w:rStyle w:val="ItalicsPACKT"/>
        </w:rPr>
        <w:t>step 6</w:t>
      </w:r>
      <w:r>
        <w:t>, you confirm that you have added the Containers and Hyper-V features successfully, producing output like this:</w:t>
      </w:r>
    </w:p>
    <w:p w14:paraId="5B77C810" w14:textId="08895BB4" w:rsidR="008E5FF4" w:rsidRDefault="00616B84" w:rsidP="00616B84">
      <w:pPr>
        <w:pStyle w:val="FigurePACKT"/>
      </w:pPr>
      <w:r>
        <w:rPr>
          <w:noProof/>
        </w:rPr>
        <w:drawing>
          <wp:inline distT="0" distB="0" distL="0" distR="0" wp14:anchorId="188FCC5A" wp14:editId="4BE13E6D">
            <wp:extent cx="3506470" cy="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7430" cy="674181"/>
                    </a:xfrm>
                    <a:prstGeom prst="rect">
                      <a:avLst/>
                    </a:prstGeom>
                  </pic:spPr>
                </pic:pic>
              </a:graphicData>
            </a:graphic>
          </wp:inline>
        </w:drawing>
      </w:r>
    </w:p>
    <w:p w14:paraId="5818372F" w14:textId="7D379FD2" w:rsidR="008E5FF4" w:rsidRPr="00DC6325" w:rsidRDefault="008E5FF4">
      <w:pPr>
        <w:pStyle w:val="FigureCaptionPACKT"/>
        <w:pPrChange w:id="24" w:author="Liam Draper" w:date="2022-10-21T11:32:00Z">
          <w:pPr>
            <w:pStyle w:val="FigurePACKT"/>
          </w:pPr>
        </w:pPrChange>
      </w:pPr>
      <w:r w:rsidRPr="00DC6325">
        <w:t xml:space="preserve">Figure </w:t>
      </w:r>
      <w:r>
        <w:t>10</w:t>
      </w:r>
      <w:r w:rsidRPr="00DC6325">
        <w:t>.</w:t>
      </w:r>
      <w:r>
        <w:t>4</w:t>
      </w:r>
      <w:r w:rsidRPr="00DC6325">
        <w:t xml:space="preserve">: </w:t>
      </w:r>
      <w:r>
        <w:t xml:space="preserve">Checking the Hyper-V and Containers features on </w:t>
      </w:r>
      <w:r w:rsidRPr="008E5FF4">
        <w:rPr>
          <w:rStyle w:val="CodeInTextPACKT"/>
        </w:rPr>
        <w:t>CH1</w:t>
      </w:r>
    </w:p>
    <w:p w14:paraId="3409E084" w14:textId="0FAE6CBB" w:rsidR="008E5FF4" w:rsidRDefault="008E5FF4" w:rsidP="008E5FF4">
      <w:pPr>
        <w:pStyle w:val="LayoutInformationPACKT"/>
        <w:rPr>
          <w:noProof/>
        </w:rPr>
      </w:pPr>
      <w:r>
        <w:t xml:space="preserve">Insert </w:t>
      </w:r>
      <w:r w:rsidRPr="00C41783">
        <w:t>image</w:t>
      </w:r>
      <w:r>
        <w:t xml:space="preserve"> </w:t>
      </w:r>
      <w:r>
        <w:rPr>
          <w:noProof/>
        </w:rPr>
        <w:t>B18878_10</w:t>
      </w:r>
      <w:r w:rsidRPr="00023EAD">
        <w:rPr>
          <w:noProof/>
        </w:rPr>
        <w:t>_</w:t>
      </w:r>
      <w:r>
        <w:rPr>
          <w:noProof/>
        </w:rPr>
        <w:t>04.png</w:t>
      </w:r>
    </w:p>
    <w:p w14:paraId="5FF86A70" w14:textId="2ED3EFB8" w:rsidR="008E5FF4" w:rsidRDefault="00616B84" w:rsidP="0040701C">
      <w:pPr>
        <w:pStyle w:val="NormalPACKT"/>
      </w:pPr>
      <w:r>
        <w:t xml:space="preserve">Within Windows Server, the Docker service does much of the work </w:t>
      </w:r>
      <w:r w:rsidR="00D302CE">
        <w:t>of</w:t>
      </w:r>
      <w:r>
        <w:t xml:space="preserve"> running containers. In </w:t>
      </w:r>
      <w:r w:rsidRPr="00616B84">
        <w:rPr>
          <w:rStyle w:val="ItalicsPACKT"/>
        </w:rPr>
        <w:t>step 7</w:t>
      </w:r>
      <w:r>
        <w:t>, you verify that the docker service is running. This step produces output like this:</w:t>
      </w:r>
    </w:p>
    <w:p w14:paraId="78EFF0D4" w14:textId="2E336398" w:rsidR="00616B84" w:rsidRPr="0040701C" w:rsidRDefault="00DE2745" w:rsidP="00DE2745">
      <w:pPr>
        <w:pStyle w:val="FigurePACKT"/>
      </w:pPr>
      <w:r>
        <w:rPr>
          <w:noProof/>
        </w:rPr>
        <w:drawing>
          <wp:inline distT="0" distB="0" distL="0" distR="0" wp14:anchorId="048089FA" wp14:editId="6B611196">
            <wp:extent cx="2209414" cy="734448"/>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1622" cy="738506"/>
                    </a:xfrm>
                    <a:prstGeom prst="rect">
                      <a:avLst/>
                    </a:prstGeom>
                  </pic:spPr>
                </pic:pic>
              </a:graphicData>
            </a:graphic>
          </wp:inline>
        </w:drawing>
      </w:r>
    </w:p>
    <w:p w14:paraId="49B6A608" w14:textId="5EA3428F" w:rsidR="00DE2745" w:rsidRPr="00DC6325" w:rsidRDefault="00DE2745">
      <w:pPr>
        <w:pStyle w:val="FigureCaptionPACKT"/>
        <w:pPrChange w:id="25" w:author="Liam Draper" w:date="2022-10-21T11:32:00Z">
          <w:pPr>
            <w:pStyle w:val="FigurePACKT"/>
          </w:pPr>
        </w:pPrChange>
      </w:pPr>
      <w:r w:rsidRPr="00DC6325">
        <w:t xml:space="preserve">Figure </w:t>
      </w:r>
      <w:r>
        <w:t>10</w:t>
      </w:r>
      <w:r w:rsidRPr="00DC6325">
        <w:t>.</w:t>
      </w:r>
      <w:r>
        <w:t>5</w:t>
      </w:r>
      <w:r w:rsidRPr="00DC6325">
        <w:t xml:space="preserve">: </w:t>
      </w:r>
      <w:r>
        <w:t xml:space="preserve">Checking the Hyper-V and Containers features on </w:t>
      </w:r>
      <w:r w:rsidRPr="008E5FF4">
        <w:rPr>
          <w:rStyle w:val="CodeInTextPACKT"/>
        </w:rPr>
        <w:t>CH1</w:t>
      </w:r>
    </w:p>
    <w:p w14:paraId="7F0C5160" w14:textId="2461ADE8" w:rsidR="00DE2745" w:rsidRDefault="00DE2745" w:rsidP="00DE2745">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05.png</w:t>
      </w:r>
    </w:p>
    <w:p w14:paraId="739C82C8" w14:textId="307E59EA" w:rsidR="0040701C" w:rsidRDefault="001D616C" w:rsidP="00DE2745">
      <w:pPr>
        <w:pStyle w:val="NormalPACKT"/>
      </w:pPr>
      <w:r>
        <w:t xml:space="preserve">In </w:t>
      </w:r>
      <w:r w:rsidRPr="001D616C">
        <w:rPr>
          <w:rStyle w:val="ItalicsPACKT"/>
        </w:rPr>
        <w:t>step 8</w:t>
      </w:r>
      <w:r>
        <w:t xml:space="preserve">, you use the </w:t>
      </w:r>
      <w:r w:rsidRPr="00CC3977">
        <w:rPr>
          <w:rStyle w:val="CodeInTextPACKT"/>
          <w:rPrChange w:id="26" w:author="Liam Draper" w:date="2022-10-21T11:33:00Z">
            <w:rPr/>
          </w:rPrChange>
        </w:rPr>
        <w:t>docker.exe</w:t>
      </w:r>
      <w:r>
        <w:t xml:space="preserve"> command to display Docker’s version information, with output like this:</w:t>
      </w:r>
    </w:p>
    <w:p w14:paraId="545B624C" w14:textId="76C6272F" w:rsidR="001D616C" w:rsidRDefault="001D616C" w:rsidP="001D616C">
      <w:pPr>
        <w:pStyle w:val="FigurePACKT"/>
      </w:pPr>
      <w:r>
        <w:rPr>
          <w:noProof/>
        </w:rPr>
        <w:drawing>
          <wp:inline distT="0" distB="0" distL="0" distR="0" wp14:anchorId="2ADA2C8A" wp14:editId="4150D65C">
            <wp:extent cx="2620118" cy="2130711"/>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37" cy="2136256"/>
                    </a:xfrm>
                    <a:prstGeom prst="rect">
                      <a:avLst/>
                    </a:prstGeom>
                  </pic:spPr>
                </pic:pic>
              </a:graphicData>
            </a:graphic>
          </wp:inline>
        </w:drawing>
      </w:r>
    </w:p>
    <w:p w14:paraId="07374C4D" w14:textId="45A064CF" w:rsidR="001D616C" w:rsidRPr="00DC6325" w:rsidRDefault="001D616C">
      <w:pPr>
        <w:pStyle w:val="FigureCaptionPACKT"/>
        <w:pPrChange w:id="27" w:author="Liam Draper" w:date="2022-10-21T11:33:00Z">
          <w:pPr>
            <w:pStyle w:val="FigurePACKT"/>
          </w:pPr>
        </w:pPrChange>
      </w:pPr>
      <w:r w:rsidRPr="00DC6325">
        <w:t xml:space="preserve">Figure </w:t>
      </w:r>
      <w:r>
        <w:t>10</w:t>
      </w:r>
      <w:r w:rsidRPr="00DC6325">
        <w:t>.</w:t>
      </w:r>
      <w:r>
        <w:t>6</w:t>
      </w:r>
      <w:r w:rsidRPr="00DC6325">
        <w:t xml:space="preserve">: </w:t>
      </w:r>
      <w:r>
        <w:t>Checking Docker version information</w:t>
      </w:r>
    </w:p>
    <w:p w14:paraId="6F76D34D" w14:textId="58C1AA72" w:rsidR="001D616C" w:rsidRDefault="001D616C" w:rsidP="001D616C">
      <w:pPr>
        <w:pStyle w:val="LayoutInformationPACKT"/>
        <w:rPr>
          <w:noProof/>
        </w:rPr>
      </w:pPr>
      <w:r>
        <w:t xml:space="preserve">Insert </w:t>
      </w:r>
      <w:r w:rsidRPr="00C41783">
        <w:t>image</w:t>
      </w:r>
      <w:r>
        <w:t xml:space="preserve"> </w:t>
      </w:r>
      <w:r>
        <w:rPr>
          <w:noProof/>
        </w:rPr>
        <w:t>B18878_10</w:t>
      </w:r>
      <w:r w:rsidRPr="00023EAD">
        <w:rPr>
          <w:noProof/>
        </w:rPr>
        <w:t>_</w:t>
      </w:r>
      <w:r>
        <w:rPr>
          <w:noProof/>
        </w:rPr>
        <w:t>06.png</w:t>
      </w:r>
    </w:p>
    <w:p w14:paraId="5ECED488" w14:textId="13A03F03" w:rsidR="001D616C" w:rsidRDefault="0090793F" w:rsidP="00DE2745">
      <w:pPr>
        <w:pStyle w:val="NormalPACKT"/>
      </w:pPr>
      <w:r>
        <w:t xml:space="preserve">In </w:t>
      </w:r>
      <w:r w:rsidRPr="0090793F">
        <w:rPr>
          <w:rStyle w:val="ItalicsPACKT"/>
        </w:rPr>
        <w:t>step 9</w:t>
      </w:r>
      <w:r>
        <w:t>, you display the Docker configuration details with output like this:</w:t>
      </w:r>
    </w:p>
    <w:p w14:paraId="06566CEE" w14:textId="0A31E880" w:rsidR="0090793F" w:rsidRDefault="0090793F" w:rsidP="0090793F">
      <w:pPr>
        <w:pStyle w:val="FigurePACKT"/>
        <w:ind w:left="720" w:hanging="720"/>
      </w:pPr>
      <w:r>
        <w:rPr>
          <w:noProof/>
        </w:rPr>
        <w:drawing>
          <wp:inline distT="0" distB="0" distL="0" distR="0" wp14:anchorId="37B122EF" wp14:editId="1FA8521A">
            <wp:extent cx="4009751" cy="3975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5933" cy="3981229"/>
                    </a:xfrm>
                    <a:prstGeom prst="rect">
                      <a:avLst/>
                    </a:prstGeom>
                  </pic:spPr>
                </pic:pic>
              </a:graphicData>
            </a:graphic>
          </wp:inline>
        </w:drawing>
      </w:r>
    </w:p>
    <w:p w14:paraId="64C7D56D" w14:textId="25F2B81C" w:rsidR="0090793F" w:rsidRPr="00DC6325" w:rsidRDefault="0090793F">
      <w:pPr>
        <w:pStyle w:val="FigureCaptionPACKT"/>
        <w:pPrChange w:id="28" w:author="Liam Draper" w:date="2022-10-21T11:33:00Z">
          <w:pPr>
            <w:pStyle w:val="FigurePACKT"/>
          </w:pPr>
        </w:pPrChange>
      </w:pPr>
      <w:r w:rsidRPr="00DC6325">
        <w:t xml:space="preserve">Figure </w:t>
      </w:r>
      <w:r>
        <w:t>10</w:t>
      </w:r>
      <w:r w:rsidRPr="00DC6325">
        <w:t>.</w:t>
      </w:r>
      <w:r>
        <w:t>7</w:t>
      </w:r>
      <w:r w:rsidRPr="00DC6325">
        <w:t xml:space="preserve">: </w:t>
      </w:r>
      <w:r>
        <w:t>Displaying Docker configuration</w:t>
      </w:r>
    </w:p>
    <w:p w14:paraId="61539335" w14:textId="29CF4F2F" w:rsidR="0090793F" w:rsidRDefault="0090793F" w:rsidP="0090793F">
      <w:pPr>
        <w:pStyle w:val="LayoutInformationPACKT"/>
        <w:rPr>
          <w:noProof/>
        </w:rPr>
      </w:pPr>
      <w:r>
        <w:t xml:space="preserve">Insert </w:t>
      </w:r>
      <w:r w:rsidRPr="00C41783">
        <w:t>image</w:t>
      </w:r>
      <w:r>
        <w:t xml:space="preserve"> </w:t>
      </w:r>
      <w:r>
        <w:rPr>
          <w:noProof/>
        </w:rPr>
        <w:t>B18878_10</w:t>
      </w:r>
      <w:r w:rsidRPr="00023EAD">
        <w:rPr>
          <w:noProof/>
        </w:rPr>
        <w:t>_</w:t>
      </w:r>
      <w:r>
        <w:rPr>
          <w:noProof/>
        </w:rPr>
        <w:t>07.png</w:t>
      </w:r>
    </w:p>
    <w:p w14:paraId="30D472EC" w14:textId="0B06462E" w:rsidR="00F636A9" w:rsidRDefault="00987230" w:rsidP="00D14120">
      <w:pPr>
        <w:pStyle w:val="Heading2"/>
      </w:pPr>
      <w:r>
        <w:lastRenderedPageBreak/>
        <w:t>There's more...</w:t>
      </w:r>
    </w:p>
    <w:p w14:paraId="0ABF1B05" w14:textId="644B612F" w:rsidR="00873E37" w:rsidRDefault="00873E37" w:rsidP="00873E37">
      <w:pPr>
        <w:pStyle w:val="NormalPACKT"/>
        <w:rPr>
          <w:ins w:id="29" w:author="Thomas Lee" w:date="2022-12-13T14:51:00Z"/>
          <w:lang w:val="en-GB"/>
        </w:rPr>
      </w:pPr>
      <w:r>
        <w:rPr>
          <w:lang w:val="en-GB"/>
        </w:rPr>
        <w:t xml:space="preserve">In </w:t>
      </w:r>
      <w:r w:rsidRPr="00C5718A">
        <w:rPr>
          <w:rStyle w:val="ItalicsPACKT"/>
        </w:rPr>
        <w:t>step 2</w:t>
      </w:r>
      <w:r>
        <w:rPr>
          <w:lang w:val="en-GB"/>
        </w:rPr>
        <w:t xml:space="preserve">, you install the </w:t>
      </w:r>
      <w:proofErr w:type="spellStart"/>
      <w:r w:rsidRPr="00873E37">
        <w:rPr>
          <w:rStyle w:val="CodeInTextPACKT"/>
        </w:rPr>
        <w:t>DockerMSFTProvider</w:t>
      </w:r>
      <w:proofErr w:type="spellEnd"/>
      <w:r>
        <w:rPr>
          <w:lang w:val="en-GB"/>
        </w:rPr>
        <w:t xml:space="preserve"> package. This package also has the necessary Windows components to run cont</w:t>
      </w:r>
      <w:r w:rsidR="00D302CE">
        <w:rPr>
          <w:lang w:val="en-GB"/>
        </w:rPr>
        <w:t>a</w:t>
      </w:r>
      <w:r>
        <w:rPr>
          <w:lang w:val="en-GB"/>
        </w:rPr>
        <w:t xml:space="preserve">iners. On Windows Server, this includes the Containers Windows feature (as you check in </w:t>
      </w:r>
      <w:r w:rsidRPr="00873E37">
        <w:rPr>
          <w:rStyle w:val="ItalicsPACKT"/>
        </w:rPr>
        <w:t>step 6</w:t>
      </w:r>
      <w:r w:rsidR="00BE1C79">
        <w:rPr>
          <w:lang w:val="en-GB"/>
        </w:rPr>
        <w:t>).</w:t>
      </w:r>
      <w:r>
        <w:rPr>
          <w:lang w:val="en-GB"/>
        </w:rPr>
        <w:t xml:space="preserve">               </w:t>
      </w:r>
    </w:p>
    <w:p w14:paraId="3ADC45E1" w14:textId="52931991" w:rsidR="00A43DA6" w:rsidRPr="00873E37" w:rsidRDefault="00A43DA6" w:rsidP="00873E37">
      <w:pPr>
        <w:pStyle w:val="NormalPACKT"/>
        <w:rPr>
          <w:lang w:val="en-GB"/>
        </w:rPr>
      </w:pPr>
      <w:ins w:id="30" w:author="Thomas Lee" w:date="2022-12-13T14:51:00Z">
        <w:r>
          <w:rPr>
            <w:lang w:val="en-GB"/>
          </w:rPr>
          <w:t>In step 5, you remove Defender. This is a simple fix to avoid issues that can arise</w:t>
        </w:r>
      </w:ins>
      <w:ins w:id="31" w:author="Thomas Lee" w:date="2022-12-13T14:52:00Z">
        <w:r w:rsidR="002C2632">
          <w:rPr>
            <w:lang w:val="en-GB"/>
          </w:rPr>
          <w:t xml:space="preserve"> when you test this recipe. For production you should consult</w:t>
        </w:r>
      </w:ins>
      <w:ins w:id="32" w:author="Thomas Lee" w:date="2022-12-13T14:53:00Z">
        <w:r w:rsidR="002C2632">
          <w:rPr>
            <w:lang w:val="en-GB"/>
          </w:rPr>
          <w:t xml:space="preserve"> the Docker documentation at </w:t>
        </w:r>
        <w:r w:rsidR="002C2632" w:rsidRPr="002C2632">
          <w:rPr>
            <w:rStyle w:val="ItalicsPACKT"/>
            <w:rPrChange w:id="33" w:author="Thomas Lee" w:date="2022-12-13T14:53:00Z">
              <w:rPr>
                <w:lang w:val="en-GB"/>
              </w:rPr>
            </w:rPrChange>
          </w:rPr>
          <w:t>https://docs.docker.com/engine/security/antivirus/.</w:t>
        </w:r>
      </w:ins>
    </w:p>
    <w:p w14:paraId="39AD822E" w14:textId="0B8B5E5D" w:rsidR="00680501" w:rsidRDefault="00986B48" w:rsidP="00680501">
      <w:pPr>
        <w:pStyle w:val="Heading1"/>
        <w:tabs>
          <w:tab w:val="left" w:pos="0"/>
        </w:tabs>
      </w:pPr>
      <w:r>
        <w:t>Deploying sample containers</w:t>
      </w:r>
    </w:p>
    <w:p w14:paraId="6247F01C" w14:textId="19802340" w:rsidR="00BE1C79" w:rsidRDefault="00BE1C79" w:rsidP="00CC3977">
      <w:pPr>
        <w:pStyle w:val="NormalPACKT"/>
      </w:pPr>
      <w:r w:rsidRPr="00BE1C79">
        <w:t xml:space="preserve">Once you have a container host configured, you </w:t>
      </w:r>
      <w:r>
        <w:t>should check that you have set</w:t>
      </w:r>
      <w:r w:rsidR="00D302CE">
        <w:t xml:space="preserve"> </w:t>
      </w:r>
      <w:r>
        <w:t>up your environment s</w:t>
      </w:r>
      <w:r w:rsidRPr="00BE1C79">
        <w:t xml:space="preserve">uccessfully and </w:t>
      </w:r>
      <w:r>
        <w:t xml:space="preserve">your container host </w:t>
      </w:r>
      <w:r w:rsidRPr="00BE1C79">
        <w:t>can utilize containers. A really simple way to check that</w:t>
      </w:r>
      <w:r w:rsidR="006F6284">
        <w:t xml:space="preserve"> your container host is fully able to run containers is by </w:t>
      </w:r>
      <w:r w:rsidRPr="00BE1C79">
        <w:t>downloading and running a</w:t>
      </w:r>
      <w:r w:rsidR="006F6284">
        <w:t xml:space="preserve"> simple container image. Docker publishes a useful Hello-World container image you can use. Or you can download and run one</w:t>
      </w:r>
      <w:r>
        <w:t xml:space="preserve"> of the standard OS images. </w:t>
      </w:r>
    </w:p>
    <w:p w14:paraId="7FBC56F9" w14:textId="45E81D7F" w:rsidR="006F6284" w:rsidRDefault="00BE1C79" w:rsidP="00CC3977">
      <w:pPr>
        <w:pStyle w:val="NormalPACKT"/>
      </w:pPr>
      <w:r w:rsidRPr="00BE1C79">
        <w:t>Before you can run a container, you must acquire a container image. There are several ways to</w:t>
      </w:r>
      <w:r w:rsidR="006F6284">
        <w:t xml:space="preserve"> </w:t>
      </w:r>
      <w:r w:rsidRPr="00BE1C79">
        <w:t>obtain images</w:t>
      </w:r>
      <w:r w:rsidR="00D302CE">
        <w:t>,</w:t>
      </w:r>
      <w:r w:rsidRPr="00BE1C79">
        <w:t xml:space="preserve"> as you see in this chapter. </w:t>
      </w:r>
      <w:r w:rsidR="00D302CE">
        <w:t xml:space="preserve">Using the </w:t>
      </w:r>
      <w:r w:rsidR="00D302CE" w:rsidRPr="00D302CE">
        <w:rPr>
          <w:rStyle w:val="CodeInTextPACKT"/>
        </w:rPr>
        <w:t>docker</w:t>
      </w:r>
      <w:r w:rsidR="00D302CE">
        <w:t xml:space="preserve"> command, you can search and download images either to use directly or to use as the basis of a custom-built container. Docker maintains an online registry that contains a variety of container images for you to leverage</w:t>
      </w:r>
      <w:r w:rsidRPr="00BE1C79">
        <w:t>.</w:t>
      </w:r>
      <w:r w:rsidR="006F6284">
        <w:t xml:space="preserve"> </w:t>
      </w:r>
    </w:p>
    <w:p w14:paraId="5CC94D32" w14:textId="6FF10A05" w:rsidR="006F6284" w:rsidRPr="00BE1C79" w:rsidRDefault="00BE1C79" w:rsidP="006F6284">
      <w:pPr>
        <w:pStyle w:val="NormalPACKT"/>
        <w:rPr>
          <w:rFonts w:ascii="FranklinGothic-Book" w:hAnsi="FranklinGothic-Book" w:cs="Arial"/>
          <w:bCs/>
          <w:color w:val="000000"/>
          <w:sz w:val="20"/>
          <w:szCs w:val="20"/>
        </w:rPr>
      </w:pPr>
      <w:r w:rsidRPr="00BE1C79">
        <w:rPr>
          <w:rFonts w:ascii="FranklinGothic-Book" w:hAnsi="FranklinGothic-Book" w:cs="Arial"/>
          <w:bCs/>
          <w:color w:val="000000"/>
          <w:sz w:val="20"/>
          <w:szCs w:val="20"/>
        </w:rPr>
        <w:br/>
      </w:r>
    </w:p>
    <w:p w14:paraId="7CAFBE2B" w14:textId="212038CC" w:rsidR="00BE1C79" w:rsidRPr="00BE1C79" w:rsidRDefault="00BE1C79" w:rsidP="00CC3977">
      <w:pPr>
        <w:pStyle w:val="NormalPACKT"/>
        <w:rPr>
          <w:lang w:val="en-GB"/>
        </w:rPr>
      </w:pPr>
      <w:r w:rsidRPr="00BE1C79">
        <w:t>This recipe demonstrates using the Docker registry to obtain images and then using those</w:t>
      </w:r>
      <w:r w:rsidR="00D302CE">
        <w:t xml:space="preserve"> i</w:t>
      </w:r>
      <w:r w:rsidRPr="00BE1C79">
        <w:t>mages locally. This recipe looks at some basic container management tasks and shows some</w:t>
      </w:r>
      <w:r w:rsidR="00D302CE">
        <w:t xml:space="preserve"> </w:t>
      </w:r>
      <w:r w:rsidRPr="00BE1C79">
        <w:t xml:space="preserve">methods to automate the </w:t>
      </w:r>
      <w:r w:rsidRPr="00CC3977">
        <w:rPr>
          <w:rStyle w:val="CodeInTextPACKT"/>
          <w:rPrChange w:id="34" w:author="Liam Draper" w:date="2022-10-21T11:34:00Z">
            <w:rPr>
              <w:rFonts w:ascii="CourierStd" w:hAnsi="CourierStd"/>
            </w:rPr>
          </w:rPrChange>
        </w:rPr>
        <w:t>docker.exe</w:t>
      </w:r>
      <w:r w:rsidRPr="00BE1C79">
        <w:rPr>
          <w:rFonts w:ascii="CourierStd" w:hAnsi="CourierStd"/>
        </w:rPr>
        <w:t xml:space="preserve"> </w:t>
      </w:r>
      <w:r w:rsidRPr="00BE1C79">
        <w:t>command.</w:t>
      </w:r>
    </w:p>
    <w:p w14:paraId="5067E49E" w14:textId="77777777" w:rsidR="00680501" w:rsidRDefault="00680501" w:rsidP="00680501">
      <w:pPr>
        <w:pStyle w:val="Heading2"/>
        <w:tabs>
          <w:tab w:val="left" w:pos="0"/>
        </w:tabs>
      </w:pPr>
      <w:r>
        <w:t>Getting ready</w:t>
      </w:r>
    </w:p>
    <w:p w14:paraId="262D7F12" w14:textId="723A873F" w:rsidR="006F6284" w:rsidRDefault="00680501" w:rsidP="006F6284">
      <w:pPr>
        <w:pStyle w:val="NormalPACKT"/>
        <w:rPr>
          <w:lang w:val="en-GB"/>
        </w:rPr>
      </w:pPr>
      <w:r>
        <w:rPr>
          <w:lang w:val="en-GB"/>
        </w:rPr>
        <w:t>You</w:t>
      </w:r>
      <w:r w:rsidR="006F6284">
        <w:rPr>
          <w:lang w:val="en-GB"/>
        </w:rPr>
        <w:t xml:space="preserve"> run t</w:t>
      </w:r>
      <w:r w:rsidR="006F6284" w:rsidRPr="006F6284">
        <w:rPr>
          <w:lang w:val="en-GB"/>
        </w:rPr>
        <w:t xml:space="preserve">his recipe </w:t>
      </w:r>
      <w:r w:rsidR="006F6284">
        <w:rPr>
          <w:lang w:val="en-GB"/>
        </w:rPr>
        <w:t xml:space="preserve">in the </w:t>
      </w:r>
      <w:r w:rsidR="006F6284" w:rsidRPr="006F6284">
        <w:rPr>
          <w:lang w:val="en-GB"/>
        </w:rPr>
        <w:t xml:space="preserve">container host, </w:t>
      </w:r>
      <w:r w:rsidR="006F6284" w:rsidRPr="006F6284">
        <w:rPr>
          <w:rStyle w:val="CodeInTextPACKT"/>
          <w:lang w:val="en-GB"/>
        </w:rPr>
        <w:t>CH1</w:t>
      </w:r>
      <w:r w:rsidR="006F6284" w:rsidRPr="006F6284">
        <w:rPr>
          <w:lang w:val="en-GB"/>
        </w:rPr>
        <w:t xml:space="preserve">. You set up this host in the </w:t>
      </w:r>
      <w:r w:rsidR="006F6284" w:rsidRPr="006F6284">
        <w:rPr>
          <w:rStyle w:val="ItalicsPACKT"/>
          <w:lang w:val="en-GB"/>
        </w:rPr>
        <w:t>Configuring a</w:t>
      </w:r>
      <w:r w:rsidR="00741149">
        <w:rPr>
          <w:rStyle w:val="ItalicsPACKT"/>
          <w:lang w:val="en-GB"/>
        </w:rPr>
        <w:t xml:space="preserve"> </w:t>
      </w:r>
      <w:r w:rsidR="006F6284" w:rsidRPr="006F6284">
        <w:rPr>
          <w:rStyle w:val="ItalicsPACKT"/>
          <w:lang w:val="en-GB"/>
        </w:rPr>
        <w:t>container host</w:t>
      </w:r>
      <w:r w:rsidR="006F6284" w:rsidRPr="006F6284">
        <w:rPr>
          <w:lang w:val="en-GB"/>
        </w:rPr>
        <w:t xml:space="preserve"> recipe</w:t>
      </w:r>
      <w:r w:rsidR="00741149">
        <w:rPr>
          <w:lang w:val="en-GB"/>
        </w:rPr>
        <w:t>.</w:t>
      </w:r>
    </w:p>
    <w:p w14:paraId="56FFC5AA" w14:textId="4A637B7D" w:rsidR="00680501" w:rsidRDefault="00680501" w:rsidP="00680501">
      <w:pPr>
        <w:pStyle w:val="Heading2"/>
        <w:tabs>
          <w:tab w:val="left" w:pos="0"/>
        </w:tabs>
      </w:pPr>
      <w:r>
        <w:t>How to do it...</w:t>
      </w:r>
    </w:p>
    <w:p w14:paraId="7C94820A" w14:textId="4FE95528" w:rsidR="00741149" w:rsidRPr="00F23128" w:rsidRDefault="00741149" w:rsidP="00F23128">
      <w:pPr>
        <w:pStyle w:val="NumberedBulletPACKT"/>
        <w:numPr>
          <w:ilvl w:val="0"/>
          <w:numId w:val="26"/>
        </w:numPr>
        <w:rPr>
          <w:color w:val="000000"/>
          <w:lang w:val="en-GB" w:eastAsia="en-GB"/>
        </w:rPr>
      </w:pPr>
      <w:r w:rsidRPr="00F23128">
        <w:rPr>
          <w:lang w:val="en-GB" w:eastAsia="en-GB"/>
        </w:rPr>
        <w:t>Finding hello-world container images at the Docker Hub</w:t>
      </w:r>
    </w:p>
    <w:p w14:paraId="443248F1" w14:textId="77777777" w:rsidR="00F23128" w:rsidRDefault="00F23128" w:rsidP="00F23128">
      <w:pPr>
        <w:pStyle w:val="CodePACKT"/>
      </w:pPr>
    </w:p>
    <w:p w14:paraId="684DB02B" w14:textId="38C04C0C" w:rsidR="00741149" w:rsidRPr="00741149" w:rsidRDefault="00741149" w:rsidP="00F23128">
      <w:pPr>
        <w:pStyle w:val="CodePACKT"/>
      </w:pPr>
      <w:r w:rsidRPr="00741149">
        <w:t>docker search hello-world</w:t>
      </w:r>
    </w:p>
    <w:p w14:paraId="076C4940" w14:textId="77777777" w:rsidR="00741149" w:rsidRPr="00741149" w:rsidRDefault="00741149" w:rsidP="00F23128">
      <w:pPr>
        <w:pStyle w:val="CodePACKT"/>
      </w:pPr>
    </w:p>
    <w:p w14:paraId="6042D7BE" w14:textId="18F9925D" w:rsidR="00741149" w:rsidRPr="00741149" w:rsidRDefault="00741149" w:rsidP="00F23128">
      <w:pPr>
        <w:pStyle w:val="NumberedBulletPACKT"/>
        <w:rPr>
          <w:color w:val="000000"/>
          <w:lang w:val="en-GB" w:eastAsia="en-GB"/>
        </w:rPr>
      </w:pPr>
      <w:r w:rsidRPr="00741149">
        <w:rPr>
          <w:lang w:val="en-GB" w:eastAsia="en-GB"/>
        </w:rPr>
        <w:t>Pulling the Docker official hello-world image</w:t>
      </w:r>
    </w:p>
    <w:p w14:paraId="3B83577E" w14:textId="77777777" w:rsidR="00F23128" w:rsidRDefault="00F23128" w:rsidP="00F23128">
      <w:pPr>
        <w:pStyle w:val="CodePACKT"/>
      </w:pPr>
    </w:p>
    <w:p w14:paraId="7F5B7667" w14:textId="0B684DF5" w:rsidR="00741149" w:rsidRPr="00741149" w:rsidRDefault="00741149" w:rsidP="00F23128">
      <w:pPr>
        <w:pStyle w:val="CodePACKT"/>
      </w:pPr>
      <w:r w:rsidRPr="00741149">
        <w:t>docker pull hello-world</w:t>
      </w:r>
    </w:p>
    <w:p w14:paraId="72DA3A36" w14:textId="77777777" w:rsidR="00741149" w:rsidRPr="00741149" w:rsidRDefault="00741149" w:rsidP="00F23128">
      <w:pPr>
        <w:pStyle w:val="CodePACKT"/>
      </w:pPr>
    </w:p>
    <w:p w14:paraId="38F81FEE" w14:textId="0B977B6C" w:rsidR="00741149" w:rsidRPr="00741149" w:rsidRDefault="00741149" w:rsidP="00F23128">
      <w:pPr>
        <w:pStyle w:val="NumberedBulletPACKT"/>
        <w:rPr>
          <w:color w:val="000000"/>
          <w:lang w:val="en-GB" w:eastAsia="en-GB"/>
        </w:rPr>
      </w:pPr>
      <w:r w:rsidRPr="00741149">
        <w:rPr>
          <w:lang w:val="en-GB" w:eastAsia="en-GB"/>
        </w:rPr>
        <w:t>Checking the Image just downloaded</w:t>
      </w:r>
    </w:p>
    <w:p w14:paraId="2A480DB1" w14:textId="77777777" w:rsidR="00F23128" w:rsidRDefault="00F23128" w:rsidP="00F23128">
      <w:pPr>
        <w:pStyle w:val="CodePACKT"/>
      </w:pPr>
    </w:p>
    <w:p w14:paraId="21EDC01C" w14:textId="7E374B13" w:rsidR="00741149" w:rsidRPr="00741149" w:rsidRDefault="00741149" w:rsidP="00F23128">
      <w:pPr>
        <w:pStyle w:val="CodePACKT"/>
      </w:pPr>
      <w:r w:rsidRPr="00741149">
        <w:t>docker image ls</w:t>
      </w:r>
    </w:p>
    <w:p w14:paraId="38EFB30F" w14:textId="77777777" w:rsidR="00741149" w:rsidRPr="00741149" w:rsidRDefault="00741149" w:rsidP="00F23128">
      <w:pPr>
        <w:pStyle w:val="CodePACKT"/>
      </w:pPr>
    </w:p>
    <w:p w14:paraId="5EB52BD3" w14:textId="638F26C7" w:rsidR="00741149" w:rsidRPr="00741149" w:rsidRDefault="00741149" w:rsidP="00F23128">
      <w:pPr>
        <w:pStyle w:val="NumberedBulletPACKT"/>
        <w:rPr>
          <w:color w:val="000000"/>
          <w:lang w:val="en-GB" w:eastAsia="en-GB"/>
        </w:rPr>
      </w:pPr>
      <w:r w:rsidRPr="00741149">
        <w:rPr>
          <w:lang w:val="en-GB" w:eastAsia="en-GB"/>
        </w:rPr>
        <w:t>Running the hello-world container image</w:t>
      </w:r>
    </w:p>
    <w:p w14:paraId="01B700DC" w14:textId="77777777" w:rsidR="00F23128" w:rsidRDefault="00F23128" w:rsidP="00F23128">
      <w:pPr>
        <w:pStyle w:val="CodePACKT"/>
      </w:pPr>
    </w:p>
    <w:p w14:paraId="675F34A3" w14:textId="056EAB87" w:rsidR="00741149" w:rsidRPr="00741149" w:rsidRDefault="00741149" w:rsidP="00F23128">
      <w:pPr>
        <w:pStyle w:val="CodePACKT"/>
      </w:pPr>
      <w:r w:rsidRPr="00741149">
        <w:t>docker run hello-world</w:t>
      </w:r>
    </w:p>
    <w:p w14:paraId="4A733C23" w14:textId="77777777" w:rsidR="00741149" w:rsidRPr="00741149" w:rsidRDefault="00741149" w:rsidP="00F23128">
      <w:pPr>
        <w:pStyle w:val="CodePACKT"/>
      </w:pPr>
    </w:p>
    <w:p w14:paraId="41D6EC46" w14:textId="04587E4A" w:rsidR="00741149" w:rsidRPr="00741149" w:rsidRDefault="00741149" w:rsidP="00F23128">
      <w:pPr>
        <w:pStyle w:val="NumberedBulletPACKT"/>
        <w:rPr>
          <w:color w:val="000000"/>
          <w:lang w:val="en-GB" w:eastAsia="en-GB"/>
        </w:rPr>
      </w:pPr>
      <w:r w:rsidRPr="00741149">
        <w:rPr>
          <w:lang w:val="en-GB" w:eastAsia="en-GB"/>
        </w:rPr>
        <w:t>Getting Server Core image base image</w:t>
      </w:r>
    </w:p>
    <w:p w14:paraId="07914BF8" w14:textId="77777777" w:rsidR="00F23128" w:rsidRPr="00D40BCC" w:rsidRDefault="00F23128" w:rsidP="00D40BCC">
      <w:pPr>
        <w:pStyle w:val="CodePACKT"/>
      </w:pPr>
    </w:p>
    <w:p w14:paraId="6D32FFEF" w14:textId="3AB331FB" w:rsidR="00741149" w:rsidRPr="00D40BCC" w:rsidRDefault="00741149" w:rsidP="00D40BCC">
      <w:pPr>
        <w:pStyle w:val="CodePACKT"/>
      </w:pPr>
      <w:r w:rsidRPr="00D40BCC">
        <w:t>$</w:t>
      </w:r>
      <w:proofErr w:type="spellStart"/>
      <w:r w:rsidRPr="00D40BCC">
        <w:t>ServerCore</w:t>
      </w:r>
      <w:proofErr w:type="spellEnd"/>
      <w:r w:rsidRPr="00D40BCC">
        <w:t xml:space="preserve"> = 'mcr.microsoft.com/windows/</w:t>
      </w:r>
      <w:proofErr w:type="gramStart"/>
      <w:r w:rsidRPr="00D40BCC">
        <w:t>servercore:ltsc</w:t>
      </w:r>
      <w:proofErr w:type="gramEnd"/>
      <w:r w:rsidRPr="00D40BCC">
        <w:t>2022'</w:t>
      </w:r>
    </w:p>
    <w:p w14:paraId="5891711A" w14:textId="77777777" w:rsidR="00741149" w:rsidRPr="00D40BCC" w:rsidRDefault="00741149" w:rsidP="00D40BCC">
      <w:pPr>
        <w:pStyle w:val="CodePACKT"/>
      </w:pPr>
      <w:r w:rsidRPr="00D40BCC">
        <w:t>docker pull $</w:t>
      </w:r>
      <w:proofErr w:type="spellStart"/>
      <w:r w:rsidRPr="00D40BCC">
        <w:t>ServerCore</w:t>
      </w:r>
      <w:proofErr w:type="spellEnd"/>
    </w:p>
    <w:p w14:paraId="5EACE742" w14:textId="77777777" w:rsidR="00741149" w:rsidRPr="00D40BCC" w:rsidRDefault="00741149" w:rsidP="00D40BCC">
      <w:pPr>
        <w:pStyle w:val="CodePACKT"/>
      </w:pPr>
    </w:p>
    <w:p w14:paraId="2A30AFA3" w14:textId="51F18BDD" w:rsidR="00741149" w:rsidRPr="00741149" w:rsidRDefault="00741149" w:rsidP="00D40BCC">
      <w:pPr>
        <w:pStyle w:val="NumberedBulletPACKT"/>
        <w:rPr>
          <w:color w:val="000000"/>
          <w:lang w:val="en-GB" w:eastAsia="en-GB"/>
        </w:rPr>
      </w:pPr>
      <w:r w:rsidRPr="00741149">
        <w:rPr>
          <w:lang w:val="en-GB" w:eastAsia="en-GB"/>
        </w:rPr>
        <w:t xml:space="preserve">Checking the images available now on </w:t>
      </w:r>
      <w:r w:rsidRPr="00D302CE">
        <w:rPr>
          <w:rStyle w:val="CodeInTextPACKT"/>
        </w:rPr>
        <w:t>CH1</w:t>
      </w:r>
    </w:p>
    <w:p w14:paraId="6F8414A8" w14:textId="77777777" w:rsidR="00D40BCC" w:rsidRDefault="00D40BCC" w:rsidP="00D40BCC">
      <w:pPr>
        <w:pStyle w:val="CodePACKT"/>
      </w:pPr>
    </w:p>
    <w:p w14:paraId="28CEBFD5" w14:textId="664E93AC" w:rsidR="00741149" w:rsidRPr="00741149" w:rsidRDefault="00741149" w:rsidP="00D40BCC">
      <w:pPr>
        <w:pStyle w:val="CodePACKT"/>
      </w:pPr>
      <w:r w:rsidRPr="00741149">
        <w:t>docker image ls</w:t>
      </w:r>
    </w:p>
    <w:p w14:paraId="1EA20A06" w14:textId="77777777" w:rsidR="00741149" w:rsidRPr="00741149" w:rsidRDefault="00741149" w:rsidP="00D40BCC">
      <w:pPr>
        <w:pStyle w:val="CodePACKT"/>
      </w:pPr>
    </w:p>
    <w:p w14:paraId="49675222" w14:textId="3A8F72DB" w:rsidR="00741149" w:rsidRPr="00741149" w:rsidRDefault="00741149" w:rsidP="004C0BE3">
      <w:pPr>
        <w:pStyle w:val="NumberedBulletPACKT"/>
        <w:rPr>
          <w:color w:val="000000"/>
          <w:lang w:val="en-GB" w:eastAsia="en-GB"/>
        </w:rPr>
      </w:pPr>
      <w:r w:rsidRPr="00741149">
        <w:rPr>
          <w:lang w:val="en-GB" w:eastAsia="en-GB"/>
        </w:rPr>
        <w:t xml:space="preserve">Running the </w:t>
      </w:r>
      <w:proofErr w:type="spellStart"/>
      <w:r w:rsidRPr="00741149">
        <w:rPr>
          <w:lang w:val="en-GB" w:eastAsia="en-GB"/>
        </w:rPr>
        <w:t>servercore</w:t>
      </w:r>
      <w:proofErr w:type="spellEnd"/>
      <w:r w:rsidRPr="00741149">
        <w:rPr>
          <w:lang w:val="en-GB" w:eastAsia="en-GB"/>
        </w:rPr>
        <w:t xml:space="preserve"> container image</w:t>
      </w:r>
    </w:p>
    <w:p w14:paraId="41A4393A" w14:textId="77777777" w:rsidR="00C4584B" w:rsidRPr="00C4584B" w:rsidRDefault="00C4584B" w:rsidP="00C4584B">
      <w:pPr>
        <w:pStyle w:val="CodePACKT"/>
      </w:pPr>
    </w:p>
    <w:p w14:paraId="1BC6C6E8" w14:textId="7D4E5873" w:rsidR="00741149" w:rsidRPr="00C4584B" w:rsidRDefault="00741149" w:rsidP="00C4584B">
      <w:pPr>
        <w:pStyle w:val="CodePACKT"/>
      </w:pPr>
      <w:r w:rsidRPr="00C4584B">
        <w:t>docker run $</w:t>
      </w:r>
      <w:proofErr w:type="spellStart"/>
      <w:r w:rsidRPr="00C4584B">
        <w:t>ServerCore</w:t>
      </w:r>
      <w:proofErr w:type="spellEnd"/>
    </w:p>
    <w:p w14:paraId="33C982FB" w14:textId="77777777" w:rsidR="00741149" w:rsidRPr="00C4584B" w:rsidRDefault="00741149" w:rsidP="00C4584B">
      <w:pPr>
        <w:pStyle w:val="CodePACKT"/>
      </w:pPr>
    </w:p>
    <w:p w14:paraId="54B2A2B6" w14:textId="2C35FFAC" w:rsidR="00741149" w:rsidRPr="00741149" w:rsidRDefault="00741149" w:rsidP="00C4584B">
      <w:pPr>
        <w:pStyle w:val="NumberedBulletPACKT"/>
        <w:rPr>
          <w:color w:val="000000"/>
          <w:lang w:val="en-GB" w:eastAsia="en-GB"/>
        </w:rPr>
      </w:pPr>
      <w:r w:rsidRPr="00741149">
        <w:rPr>
          <w:lang w:val="en-GB" w:eastAsia="en-GB"/>
        </w:rPr>
        <w:t>Creating a function to get docker image details as objects</w:t>
      </w:r>
    </w:p>
    <w:p w14:paraId="119B92FD" w14:textId="77777777" w:rsidR="00C4584B" w:rsidRPr="00C4584B" w:rsidRDefault="00C4584B" w:rsidP="00C4584B">
      <w:pPr>
        <w:pStyle w:val="CodePACKT"/>
      </w:pPr>
    </w:p>
    <w:p w14:paraId="6418FD8D" w14:textId="5EF900AB" w:rsidR="00741149" w:rsidRPr="00C4584B" w:rsidRDefault="00741149" w:rsidP="00C4584B">
      <w:pPr>
        <w:pStyle w:val="CodePACKT"/>
      </w:pPr>
      <w:r w:rsidRPr="00C4584B">
        <w:t>Function Get-</w:t>
      </w:r>
      <w:proofErr w:type="spellStart"/>
      <w:r w:rsidRPr="00C4584B">
        <w:t>DockerImage</w:t>
      </w:r>
      <w:proofErr w:type="spellEnd"/>
      <w:r w:rsidRPr="00C4584B">
        <w:t xml:space="preserve"> {</w:t>
      </w:r>
    </w:p>
    <w:p w14:paraId="2DC3F778" w14:textId="77777777" w:rsidR="00741149" w:rsidRPr="00C4584B" w:rsidRDefault="00741149" w:rsidP="00C4584B">
      <w:pPr>
        <w:pStyle w:val="CodePACKT"/>
      </w:pPr>
      <w:r w:rsidRPr="00C4584B">
        <w:t>  # Getting the images</w:t>
      </w:r>
    </w:p>
    <w:p w14:paraId="51F989FD" w14:textId="5760C828" w:rsidR="00741149" w:rsidRPr="00C4584B" w:rsidRDefault="00741149" w:rsidP="00C4584B">
      <w:pPr>
        <w:pStyle w:val="CodePACKT"/>
      </w:pPr>
      <w:r w:rsidRPr="00C4584B">
        <w:t>  $Images = docker image ls | Select</w:t>
      </w:r>
      <w:r w:rsidR="0029099C">
        <w:t>-Object</w:t>
      </w:r>
      <w:r w:rsidRPr="00C4584B">
        <w:t xml:space="preserve"> -</w:t>
      </w:r>
      <w:r w:rsidR="0029099C">
        <w:t>S</w:t>
      </w:r>
      <w:r w:rsidRPr="00C4584B">
        <w:t xml:space="preserve">kip 1    </w:t>
      </w:r>
    </w:p>
    <w:p w14:paraId="6D2F8F1E" w14:textId="77777777" w:rsidR="00741149" w:rsidRPr="00C4584B" w:rsidRDefault="00741149" w:rsidP="00C4584B">
      <w:pPr>
        <w:pStyle w:val="CodePACKT"/>
      </w:pPr>
      <w:r w:rsidRPr="00C4584B">
        <w:t>  # Regex for getting the fields</w:t>
      </w:r>
    </w:p>
    <w:p w14:paraId="5492546E" w14:textId="77777777" w:rsidR="00741149" w:rsidRPr="00C4584B" w:rsidRDefault="00741149" w:rsidP="00C4584B">
      <w:pPr>
        <w:pStyle w:val="CodePACKT"/>
      </w:pPr>
      <w:r w:rsidRPr="00C4584B">
        <w:t>  $Regex = '^(\S</w:t>
      </w:r>
      <w:proofErr w:type="gramStart"/>
      <w:r w:rsidRPr="00C4584B">
        <w:t>+)\</w:t>
      </w:r>
      <w:proofErr w:type="gramEnd"/>
      <w:r w:rsidRPr="00C4584B">
        <w:t>s+(\S+)\s+(\S+)\s+([ \w]+)\s+(\S+)$'</w:t>
      </w:r>
    </w:p>
    <w:p w14:paraId="0CBDD469" w14:textId="77777777" w:rsidR="00741149" w:rsidRPr="00C4584B" w:rsidRDefault="00741149" w:rsidP="00C4584B">
      <w:pPr>
        <w:pStyle w:val="CodePACKT"/>
      </w:pPr>
      <w:r w:rsidRPr="00C4584B">
        <w:t>  # Creating an object for each image and emit</w:t>
      </w:r>
    </w:p>
    <w:p w14:paraId="698A6874" w14:textId="77777777" w:rsidR="00741149" w:rsidRPr="00C4584B" w:rsidRDefault="00741149" w:rsidP="00C4584B">
      <w:pPr>
        <w:pStyle w:val="CodePACKT"/>
      </w:pPr>
      <w:r w:rsidRPr="00C4584B">
        <w:t>  foreach ($Image in $Images) {</w:t>
      </w:r>
    </w:p>
    <w:p w14:paraId="7DD61FB3" w14:textId="77777777" w:rsidR="00741149" w:rsidRPr="00C4584B" w:rsidRDefault="00741149" w:rsidP="00C4584B">
      <w:pPr>
        <w:pStyle w:val="CodePACKT"/>
      </w:pPr>
      <w:r w:rsidRPr="00C4584B">
        <w:t>  $image -match $</w:t>
      </w:r>
      <w:proofErr w:type="gramStart"/>
      <w:r w:rsidRPr="00C4584B">
        <w:t>Regex  |</w:t>
      </w:r>
      <w:proofErr w:type="gramEnd"/>
      <w:r w:rsidRPr="00C4584B">
        <w:t xml:space="preserve"> Out-Null</w:t>
      </w:r>
    </w:p>
    <w:p w14:paraId="1A8B1602" w14:textId="77777777" w:rsidR="00741149" w:rsidRPr="00C4584B" w:rsidRDefault="00741149" w:rsidP="00C4584B">
      <w:pPr>
        <w:pStyle w:val="CodePACKT"/>
      </w:pPr>
      <w:r w:rsidRPr="00C4584B">
        <w:t xml:space="preserve">  </w:t>
      </w:r>
      <w:commentRangeStart w:id="35"/>
      <w:commentRangeStart w:id="36"/>
      <w:r w:rsidRPr="00C4584B">
        <w:t>$</w:t>
      </w:r>
      <w:proofErr w:type="spellStart"/>
      <w:r w:rsidRPr="00C4584B">
        <w:t>ContainerHT</w:t>
      </w:r>
      <w:proofErr w:type="spellEnd"/>
      <w:r w:rsidRPr="00C4584B">
        <w:t xml:space="preserve"> = [ordered] </w:t>
      </w:r>
      <w:proofErr w:type="gramStart"/>
      <w:r w:rsidRPr="00C4584B">
        <w:t>@{</w:t>
      </w:r>
      <w:proofErr w:type="gramEnd"/>
    </w:p>
    <w:p w14:paraId="64D8077E" w14:textId="77777777" w:rsidR="00741149" w:rsidRPr="00C4584B" w:rsidRDefault="00741149" w:rsidP="00C4584B">
      <w:pPr>
        <w:pStyle w:val="CodePACKT"/>
      </w:pPr>
      <w:r w:rsidRPr="00C4584B">
        <w:t>      Name    = $Matches.1</w:t>
      </w:r>
    </w:p>
    <w:p w14:paraId="4EA45287" w14:textId="77777777" w:rsidR="00741149" w:rsidRPr="00C4584B" w:rsidRDefault="00741149" w:rsidP="00C4584B">
      <w:pPr>
        <w:pStyle w:val="CodePACKT"/>
      </w:pPr>
      <w:r w:rsidRPr="00C4584B">
        <w:t>      Tag     = $Matches.2</w:t>
      </w:r>
    </w:p>
    <w:p w14:paraId="10FED226" w14:textId="77777777" w:rsidR="00741149" w:rsidRPr="00C4584B" w:rsidRDefault="00741149" w:rsidP="00C4584B">
      <w:pPr>
        <w:pStyle w:val="CodePACKT"/>
      </w:pPr>
      <w:r w:rsidRPr="00C4584B">
        <w:t xml:space="preserve">      </w:t>
      </w:r>
      <w:proofErr w:type="spellStart"/>
      <w:r w:rsidRPr="00C4584B">
        <w:t>ImageId</w:t>
      </w:r>
      <w:proofErr w:type="spellEnd"/>
      <w:r w:rsidRPr="00C4584B">
        <w:t xml:space="preserve"> = $Matches.3</w:t>
      </w:r>
    </w:p>
    <w:p w14:paraId="1AD0ABC3" w14:textId="77777777" w:rsidR="00741149" w:rsidRPr="00C4584B" w:rsidRDefault="00741149" w:rsidP="00C4584B">
      <w:pPr>
        <w:pStyle w:val="CodePACKT"/>
      </w:pPr>
      <w:r w:rsidRPr="00C4584B">
        <w:t>      Created = $Matches.4</w:t>
      </w:r>
    </w:p>
    <w:p w14:paraId="525A14E8" w14:textId="77777777" w:rsidR="00741149" w:rsidRPr="00C4584B" w:rsidRDefault="00741149" w:rsidP="00C4584B">
      <w:pPr>
        <w:pStyle w:val="CodePACKT"/>
      </w:pPr>
      <w:r w:rsidRPr="00C4584B">
        <w:t>      Size    = $Matches.5</w:t>
      </w:r>
    </w:p>
    <w:p w14:paraId="64E0E38B" w14:textId="77777777" w:rsidR="00741149" w:rsidRPr="00C4584B" w:rsidRDefault="00741149" w:rsidP="00C4584B">
      <w:pPr>
        <w:pStyle w:val="CodePACKT"/>
      </w:pPr>
      <w:r w:rsidRPr="00C4584B">
        <w:t>    } # end hash table</w:t>
      </w:r>
    </w:p>
    <w:p w14:paraId="22862E7A" w14:textId="77777777" w:rsidR="00741149" w:rsidRPr="00C4584B" w:rsidRDefault="00741149" w:rsidP="00C4584B">
      <w:pPr>
        <w:pStyle w:val="CodePACKT"/>
      </w:pPr>
      <w:r w:rsidRPr="00C4584B">
        <w:t xml:space="preserve">    New-Object -TypeName </w:t>
      </w:r>
      <w:proofErr w:type="spellStart"/>
      <w:r w:rsidRPr="00C4584B">
        <w:t>pscustomobject</w:t>
      </w:r>
      <w:proofErr w:type="spellEnd"/>
      <w:r w:rsidRPr="00C4584B">
        <w:t xml:space="preserve"> -Property $</w:t>
      </w:r>
      <w:proofErr w:type="spellStart"/>
      <w:r w:rsidRPr="00C4584B">
        <w:t>ContainerH</w:t>
      </w:r>
      <w:proofErr w:type="spellEnd"/>
      <w:r w:rsidRPr="00C4584B">
        <w:t>T</w:t>
      </w:r>
      <w:commentRangeEnd w:id="35"/>
      <w:r w:rsidR="00EE5B29">
        <w:rPr>
          <w:rStyle w:val="CommentReference"/>
          <w:rFonts w:ascii="Arial" w:hAnsi="Arial" w:cs="Arial"/>
          <w:bCs/>
          <w:lang w:val="en-US" w:eastAsia="en-US"/>
        </w:rPr>
        <w:commentReference w:id="35"/>
      </w:r>
      <w:commentRangeEnd w:id="36"/>
      <w:r w:rsidR="002C2632">
        <w:rPr>
          <w:rStyle w:val="CommentReference"/>
          <w:rFonts w:ascii="Arial" w:hAnsi="Arial" w:cs="Arial"/>
          <w:bCs/>
          <w:lang w:val="en-US" w:eastAsia="en-US"/>
        </w:rPr>
        <w:commentReference w:id="36"/>
      </w:r>
    </w:p>
    <w:p w14:paraId="10B1D624" w14:textId="77777777" w:rsidR="00741149" w:rsidRPr="00C4584B" w:rsidRDefault="00741149" w:rsidP="00C4584B">
      <w:pPr>
        <w:pStyle w:val="CodePACKT"/>
      </w:pPr>
      <w:r w:rsidRPr="00C4584B">
        <w:t>  } # end foreach</w:t>
      </w:r>
    </w:p>
    <w:p w14:paraId="1170D210" w14:textId="77777777" w:rsidR="00741149" w:rsidRPr="00C4584B" w:rsidRDefault="00741149" w:rsidP="00C4584B">
      <w:pPr>
        <w:pStyle w:val="CodePACKT"/>
      </w:pPr>
      <w:r w:rsidRPr="00C4584B">
        <w:t>  } # end function</w:t>
      </w:r>
    </w:p>
    <w:p w14:paraId="574506ED" w14:textId="63CB2B3B" w:rsidR="00741149" w:rsidRPr="00C4584B" w:rsidRDefault="00741149" w:rsidP="00C4584B">
      <w:pPr>
        <w:pStyle w:val="CodePACKT"/>
      </w:pPr>
      <w:r w:rsidRPr="00C4584B">
        <w:t xml:space="preserve">  </w:t>
      </w:r>
    </w:p>
    <w:p w14:paraId="0E279036" w14:textId="333EF9B3" w:rsidR="00741149" w:rsidRPr="00741149" w:rsidRDefault="00741149" w:rsidP="00C4584B">
      <w:pPr>
        <w:pStyle w:val="NumberedBulletPACKT"/>
        <w:rPr>
          <w:color w:val="000000"/>
          <w:lang w:val="en-GB" w:eastAsia="en-GB"/>
        </w:rPr>
      </w:pPr>
      <w:r w:rsidRPr="00741149">
        <w:rPr>
          <w:lang w:val="en-GB" w:eastAsia="en-GB"/>
        </w:rPr>
        <w:t xml:space="preserve">Inspecting </w:t>
      </w:r>
      <w:proofErr w:type="spellStart"/>
      <w:r w:rsidR="00C4584B">
        <w:rPr>
          <w:bCs/>
          <w:lang w:val="en-GB" w:eastAsia="en-GB"/>
        </w:rPr>
        <w:t>s</w:t>
      </w:r>
      <w:r w:rsidRPr="00741149">
        <w:rPr>
          <w:lang w:val="en-GB" w:eastAsia="en-GB"/>
        </w:rPr>
        <w:t>erver</w:t>
      </w:r>
      <w:r w:rsidR="00C4584B">
        <w:rPr>
          <w:bCs/>
          <w:lang w:val="en-GB" w:eastAsia="en-GB"/>
        </w:rPr>
        <w:t>c</w:t>
      </w:r>
      <w:r w:rsidRPr="00741149">
        <w:rPr>
          <w:lang w:val="en-GB" w:eastAsia="en-GB"/>
        </w:rPr>
        <w:t>ore</w:t>
      </w:r>
      <w:proofErr w:type="spellEnd"/>
      <w:r w:rsidRPr="00741149">
        <w:rPr>
          <w:lang w:val="en-GB" w:eastAsia="en-GB"/>
        </w:rPr>
        <w:t xml:space="preserve"> Image  </w:t>
      </w:r>
    </w:p>
    <w:p w14:paraId="0A62B086" w14:textId="77777777" w:rsidR="00C4584B" w:rsidRPr="00C4584B" w:rsidRDefault="00C4584B" w:rsidP="00C4584B">
      <w:pPr>
        <w:pStyle w:val="CodePACKT"/>
      </w:pPr>
    </w:p>
    <w:p w14:paraId="1ED4207D" w14:textId="4A2BB8F0" w:rsidR="00741149" w:rsidRPr="00C4584B" w:rsidRDefault="00741149" w:rsidP="00C4584B">
      <w:pPr>
        <w:pStyle w:val="CodePACKT"/>
      </w:pPr>
      <w:r w:rsidRPr="00C4584B">
        <w:t>$</w:t>
      </w:r>
      <w:proofErr w:type="spellStart"/>
      <w:r w:rsidRPr="00C4584B">
        <w:t>ServerCoreImage</w:t>
      </w:r>
      <w:proofErr w:type="spellEnd"/>
      <w:r w:rsidRPr="00C4584B">
        <w:t xml:space="preserve"> = Get-</w:t>
      </w:r>
      <w:proofErr w:type="spellStart"/>
      <w:r w:rsidRPr="00C4584B">
        <w:t>DockerImage</w:t>
      </w:r>
      <w:proofErr w:type="spellEnd"/>
      <w:r w:rsidRPr="00C4584B">
        <w:t xml:space="preserve"> | Where-Object name -match </w:t>
      </w:r>
      <w:proofErr w:type="spellStart"/>
      <w:r w:rsidRPr="00C4584B">
        <w:t>servercore</w:t>
      </w:r>
      <w:proofErr w:type="spellEnd"/>
    </w:p>
    <w:p w14:paraId="4AEF3014" w14:textId="77777777" w:rsidR="00741149" w:rsidRPr="00C4584B" w:rsidRDefault="00741149" w:rsidP="00C4584B">
      <w:pPr>
        <w:pStyle w:val="CodePACKT"/>
      </w:pPr>
      <w:r w:rsidRPr="00C4584B">
        <w:t>docker inspect $</w:t>
      </w:r>
      <w:proofErr w:type="spellStart"/>
      <w:r w:rsidRPr="00C4584B">
        <w:t>ServerCoreImage.ImageId</w:t>
      </w:r>
      <w:proofErr w:type="spellEnd"/>
      <w:r w:rsidRPr="00C4584B">
        <w:t xml:space="preserve"> | </w:t>
      </w:r>
      <w:proofErr w:type="spellStart"/>
      <w:r w:rsidRPr="00C4584B">
        <w:t>ConvertFrom-Json</w:t>
      </w:r>
      <w:proofErr w:type="spellEnd"/>
    </w:p>
    <w:p w14:paraId="551452D8" w14:textId="77777777" w:rsidR="00741149" w:rsidRPr="00C4584B" w:rsidRDefault="00741149" w:rsidP="00C4584B">
      <w:pPr>
        <w:pStyle w:val="CodePACKT"/>
      </w:pPr>
    </w:p>
    <w:p w14:paraId="07BB11AC" w14:textId="76415FBE" w:rsidR="00741149" w:rsidRPr="00741149" w:rsidRDefault="00741149" w:rsidP="00C4584B">
      <w:pPr>
        <w:pStyle w:val="NumberedBulletPACKT"/>
        <w:rPr>
          <w:color w:val="000000"/>
          <w:lang w:val="en-GB" w:eastAsia="en-GB"/>
        </w:rPr>
      </w:pPr>
      <w:r w:rsidRPr="00741149">
        <w:rPr>
          <w:lang w:val="en-GB" w:eastAsia="en-GB"/>
        </w:rPr>
        <w:t>Pulling a Server 2019 container image</w:t>
      </w:r>
    </w:p>
    <w:p w14:paraId="576C3F35" w14:textId="77777777" w:rsidR="00C4584B" w:rsidRPr="00C4584B" w:rsidRDefault="00C4584B" w:rsidP="00C4584B">
      <w:pPr>
        <w:pStyle w:val="CodePACKT"/>
      </w:pPr>
    </w:p>
    <w:p w14:paraId="2EA1A7DC" w14:textId="6A1C36B9" w:rsidR="00741149" w:rsidRPr="00C4584B" w:rsidRDefault="00741149" w:rsidP="00C4584B">
      <w:pPr>
        <w:pStyle w:val="CodePACKT"/>
      </w:pPr>
      <w:r w:rsidRPr="00C4584B">
        <w:t>$Server2019Image = 'mcr.microsoft.com/windows:1809'</w:t>
      </w:r>
    </w:p>
    <w:p w14:paraId="0AB17B7E" w14:textId="77777777" w:rsidR="00741149" w:rsidRPr="00C4584B" w:rsidRDefault="00741149" w:rsidP="00C4584B">
      <w:pPr>
        <w:pStyle w:val="CodePACKT"/>
      </w:pPr>
      <w:r w:rsidRPr="00C4584B">
        <w:t xml:space="preserve">docker pull $Server2019Image </w:t>
      </w:r>
    </w:p>
    <w:p w14:paraId="55DB38B6" w14:textId="77777777" w:rsidR="00741149" w:rsidRPr="00C4584B" w:rsidRDefault="00741149" w:rsidP="00C4584B">
      <w:pPr>
        <w:pStyle w:val="CodePACKT"/>
      </w:pPr>
    </w:p>
    <w:p w14:paraId="561B70D6" w14:textId="58FCF9DE" w:rsidR="00741149" w:rsidRPr="00741149" w:rsidRDefault="00741149" w:rsidP="00C4584B">
      <w:pPr>
        <w:pStyle w:val="NumberedBulletPACKT"/>
        <w:rPr>
          <w:color w:val="000000"/>
          <w:lang w:val="en-GB" w:eastAsia="en-GB"/>
        </w:rPr>
      </w:pPr>
      <w:r w:rsidRPr="00741149">
        <w:rPr>
          <w:lang w:val="en-GB" w:eastAsia="en-GB"/>
        </w:rPr>
        <w:t>Running older server image</w:t>
      </w:r>
    </w:p>
    <w:p w14:paraId="5577BBE3" w14:textId="77777777" w:rsidR="00C4584B" w:rsidRDefault="00C4584B" w:rsidP="00C4584B">
      <w:pPr>
        <w:pStyle w:val="CodePACKT"/>
      </w:pPr>
    </w:p>
    <w:p w14:paraId="75C4AFF5" w14:textId="78EA742C" w:rsidR="00741149" w:rsidRPr="00741149" w:rsidRDefault="00741149" w:rsidP="00C4584B">
      <w:pPr>
        <w:pStyle w:val="CodePACKT"/>
      </w:pPr>
      <w:r w:rsidRPr="00741149">
        <w:t>docker run $Server2019Image</w:t>
      </w:r>
    </w:p>
    <w:p w14:paraId="159F51A1" w14:textId="77777777" w:rsidR="00741149" w:rsidRPr="00741149" w:rsidRDefault="00741149" w:rsidP="00C4584B">
      <w:pPr>
        <w:pStyle w:val="CodePACKT"/>
      </w:pPr>
    </w:p>
    <w:p w14:paraId="1C0B3846" w14:textId="1EF7DF99" w:rsidR="00741149" w:rsidRPr="00741149" w:rsidRDefault="00C4584B" w:rsidP="00C4584B">
      <w:pPr>
        <w:pStyle w:val="NumberedBulletPACKT"/>
        <w:rPr>
          <w:color w:val="000000"/>
          <w:lang w:val="en-GB" w:eastAsia="en-GB"/>
        </w:rPr>
      </w:pPr>
      <w:r>
        <w:rPr>
          <w:lang w:val="en-GB" w:eastAsia="en-GB"/>
        </w:rPr>
        <w:t xml:space="preserve">Running the image </w:t>
      </w:r>
      <w:r w:rsidR="00741149" w:rsidRPr="00741149">
        <w:rPr>
          <w:lang w:val="en-GB" w:eastAsia="en-GB"/>
        </w:rPr>
        <w:t>with isolation</w:t>
      </w:r>
    </w:p>
    <w:p w14:paraId="65570641" w14:textId="77777777" w:rsidR="00C4584B" w:rsidRPr="00C4584B" w:rsidRDefault="00C4584B" w:rsidP="00C4584B">
      <w:pPr>
        <w:pStyle w:val="CodePACKT"/>
      </w:pPr>
    </w:p>
    <w:p w14:paraId="757AA467" w14:textId="2E2F3D7F" w:rsidR="00741149" w:rsidRPr="00C4584B" w:rsidRDefault="00741149" w:rsidP="00C4584B">
      <w:pPr>
        <w:pStyle w:val="CodePACKT"/>
      </w:pPr>
      <w:r w:rsidRPr="00C4584B">
        <w:t>docker run --isolation=</w:t>
      </w:r>
      <w:proofErr w:type="spellStart"/>
      <w:r w:rsidRPr="00C4584B">
        <w:t>hyperv</w:t>
      </w:r>
      <w:proofErr w:type="spellEnd"/>
      <w:r w:rsidRPr="00C4584B">
        <w:t xml:space="preserve"> $Server2019Image</w:t>
      </w:r>
    </w:p>
    <w:p w14:paraId="7D01EE7D" w14:textId="77777777" w:rsidR="00741149" w:rsidRPr="00C4584B" w:rsidRDefault="00741149" w:rsidP="00C4584B">
      <w:pPr>
        <w:pStyle w:val="CodePACKT"/>
      </w:pPr>
    </w:p>
    <w:p w14:paraId="4E2720FA" w14:textId="2849D903" w:rsidR="00741149" w:rsidRPr="00741149" w:rsidRDefault="00741149" w:rsidP="00C4584B">
      <w:pPr>
        <w:pStyle w:val="NumberedBulletPACKT"/>
        <w:rPr>
          <w:color w:val="000000"/>
          <w:lang w:val="en-GB" w:eastAsia="en-GB"/>
        </w:rPr>
      </w:pPr>
      <w:r w:rsidRPr="00741149">
        <w:rPr>
          <w:lang w:val="en-GB" w:eastAsia="en-GB"/>
        </w:rPr>
        <w:t>Checking difference in run times with Hyper-V</w:t>
      </w:r>
    </w:p>
    <w:p w14:paraId="2B04950F" w14:textId="77777777" w:rsidR="00C4584B" w:rsidRPr="00C4584B" w:rsidRDefault="00C4584B" w:rsidP="00C4584B">
      <w:pPr>
        <w:pStyle w:val="CodePACKT"/>
      </w:pPr>
    </w:p>
    <w:p w14:paraId="4E29027E" w14:textId="7D727522" w:rsidR="00741149" w:rsidRPr="00C4584B" w:rsidRDefault="00741149" w:rsidP="00C4584B">
      <w:pPr>
        <w:pStyle w:val="CodePACKT"/>
      </w:pPr>
      <w:r w:rsidRPr="00C4584B">
        <w:t># Running with no isolation</w:t>
      </w:r>
    </w:p>
    <w:p w14:paraId="1651764A" w14:textId="77777777" w:rsidR="00741149" w:rsidRPr="00C4584B" w:rsidRDefault="00741149" w:rsidP="00C4584B">
      <w:pPr>
        <w:pStyle w:val="CodePACKT"/>
      </w:pPr>
      <w:commentRangeStart w:id="37"/>
      <w:commentRangeStart w:id="38"/>
      <w:r w:rsidRPr="00C4584B">
        <w:t>$Start1 = Get-Date</w:t>
      </w:r>
    </w:p>
    <w:p w14:paraId="4E33B88B" w14:textId="77777777" w:rsidR="00741149" w:rsidRPr="00C4584B" w:rsidRDefault="00741149" w:rsidP="00C4584B">
      <w:pPr>
        <w:pStyle w:val="CodePACKT"/>
      </w:pPr>
      <w:r w:rsidRPr="00C4584B">
        <w:t>docker run hello-world |</w:t>
      </w:r>
    </w:p>
    <w:p w14:paraId="313B8729" w14:textId="77777777" w:rsidR="00741149" w:rsidRPr="00C4584B" w:rsidRDefault="00741149" w:rsidP="00C4584B">
      <w:pPr>
        <w:pStyle w:val="CodePACKT"/>
      </w:pPr>
      <w:r w:rsidRPr="00C4584B">
        <w:t>    Out-Null</w:t>
      </w:r>
    </w:p>
    <w:p w14:paraId="53BD017E" w14:textId="77777777" w:rsidR="00741149" w:rsidRPr="00C4584B" w:rsidRDefault="00741149" w:rsidP="00C4584B">
      <w:pPr>
        <w:pStyle w:val="CodePACKT"/>
      </w:pPr>
      <w:r w:rsidRPr="00C4584B">
        <w:t>$End1 = Get-Date</w:t>
      </w:r>
    </w:p>
    <w:p w14:paraId="14EF1133" w14:textId="77777777" w:rsidR="00741149" w:rsidRPr="00C4584B" w:rsidRDefault="00741149" w:rsidP="00C4584B">
      <w:pPr>
        <w:pStyle w:val="CodePACKT"/>
      </w:pPr>
      <w:r w:rsidRPr="00C4584B">
        <w:lastRenderedPageBreak/>
        <w:t>$Time1 = ($End1-$Start1</w:t>
      </w:r>
      <w:proofErr w:type="gramStart"/>
      <w:r w:rsidRPr="00C4584B">
        <w:t>).</w:t>
      </w:r>
      <w:proofErr w:type="spellStart"/>
      <w:r w:rsidRPr="00C4584B">
        <w:t>TotalMilliseconds</w:t>
      </w:r>
      <w:proofErr w:type="spellEnd"/>
      <w:proofErr w:type="gramEnd"/>
    </w:p>
    <w:p w14:paraId="32737D83" w14:textId="77777777" w:rsidR="00741149" w:rsidRPr="00C4584B" w:rsidRDefault="00741149" w:rsidP="00C4584B">
      <w:pPr>
        <w:pStyle w:val="CodePACKT"/>
      </w:pPr>
      <w:r w:rsidRPr="00C4584B">
        <w:t># Running with isolation</w:t>
      </w:r>
    </w:p>
    <w:p w14:paraId="13A2D5F9" w14:textId="77777777" w:rsidR="00741149" w:rsidRPr="00C4584B" w:rsidRDefault="00741149" w:rsidP="00C4584B">
      <w:pPr>
        <w:pStyle w:val="CodePACKT"/>
      </w:pPr>
      <w:r w:rsidRPr="00C4584B">
        <w:t>$Start2 = Get-Date</w:t>
      </w:r>
    </w:p>
    <w:p w14:paraId="68F75A97" w14:textId="77777777" w:rsidR="00741149" w:rsidRPr="00C4584B" w:rsidRDefault="00741149" w:rsidP="00C4584B">
      <w:pPr>
        <w:pStyle w:val="CodePACKT"/>
      </w:pPr>
      <w:r w:rsidRPr="00C4584B">
        <w:t>docker run --isolation=</w:t>
      </w:r>
      <w:proofErr w:type="spellStart"/>
      <w:r w:rsidRPr="00C4584B">
        <w:t>hyperv</w:t>
      </w:r>
      <w:proofErr w:type="spellEnd"/>
      <w:r w:rsidRPr="00C4584B">
        <w:t xml:space="preserve"> hello-world | Out-Null</w:t>
      </w:r>
    </w:p>
    <w:p w14:paraId="745B4857" w14:textId="77777777" w:rsidR="00741149" w:rsidRPr="00C4584B" w:rsidRDefault="00741149" w:rsidP="00C4584B">
      <w:pPr>
        <w:pStyle w:val="CodePACKT"/>
      </w:pPr>
      <w:r w:rsidRPr="00C4584B">
        <w:t>$End2 = get-date</w:t>
      </w:r>
    </w:p>
    <w:p w14:paraId="6CF32A9D" w14:textId="77777777" w:rsidR="00741149" w:rsidRPr="00C4584B" w:rsidRDefault="00741149" w:rsidP="00C4584B">
      <w:pPr>
        <w:pStyle w:val="CodePACKT"/>
      </w:pPr>
      <w:r w:rsidRPr="00C4584B">
        <w:t>$Time2 = ($End2-$Start2</w:t>
      </w:r>
      <w:proofErr w:type="gramStart"/>
      <w:r w:rsidRPr="00C4584B">
        <w:t>).</w:t>
      </w:r>
      <w:proofErr w:type="spellStart"/>
      <w:r w:rsidRPr="00C4584B">
        <w:t>TotalMilliseconds</w:t>
      </w:r>
      <w:proofErr w:type="spellEnd"/>
      <w:proofErr w:type="gramEnd"/>
    </w:p>
    <w:p w14:paraId="47B6B05C" w14:textId="77777777" w:rsidR="00741149" w:rsidRPr="00C4584B" w:rsidRDefault="00741149" w:rsidP="00C4584B">
      <w:pPr>
        <w:pStyle w:val="CodePACKT"/>
      </w:pPr>
      <w:r w:rsidRPr="00C4584B">
        <w:t># Displaying the time differences</w:t>
      </w:r>
    </w:p>
    <w:p w14:paraId="4698A5D8" w14:textId="77777777" w:rsidR="00741149" w:rsidRPr="00C4584B" w:rsidRDefault="00741149" w:rsidP="00C4584B">
      <w:pPr>
        <w:pStyle w:val="CodePACKT"/>
      </w:pPr>
      <w:r w:rsidRPr="00C4584B">
        <w:t xml:space="preserve">"Without isolation, </w:t>
      </w:r>
      <w:proofErr w:type="gramStart"/>
      <w:r w:rsidRPr="00C4584B">
        <w:t>took :</w:t>
      </w:r>
      <w:proofErr w:type="gramEnd"/>
      <w:r w:rsidRPr="00C4584B">
        <w:t xml:space="preserve"> $Time1 milliseconds"</w:t>
      </w:r>
    </w:p>
    <w:p w14:paraId="691F22F0" w14:textId="77777777" w:rsidR="00741149" w:rsidRPr="00C4584B" w:rsidRDefault="00741149" w:rsidP="00C4584B">
      <w:pPr>
        <w:pStyle w:val="CodePACKT"/>
      </w:pPr>
      <w:r w:rsidRPr="00C4584B">
        <w:t>"With isolation, took  </w:t>
      </w:r>
      <w:proofErr w:type="gramStart"/>
      <w:r w:rsidRPr="00C4584B">
        <w:t xml:space="preserve">  :</w:t>
      </w:r>
      <w:proofErr w:type="gramEnd"/>
      <w:r w:rsidRPr="00C4584B">
        <w:t xml:space="preserve"> $Time2 milliseconds"</w:t>
      </w:r>
      <w:commentRangeEnd w:id="37"/>
      <w:r w:rsidR="00D25F72">
        <w:rPr>
          <w:rStyle w:val="CommentReference"/>
          <w:rFonts w:ascii="Arial" w:hAnsi="Arial" w:cs="Arial"/>
          <w:bCs/>
          <w:lang w:val="en-US" w:eastAsia="en-US"/>
        </w:rPr>
        <w:commentReference w:id="37"/>
      </w:r>
      <w:commentRangeEnd w:id="38"/>
      <w:r w:rsidR="002C2632">
        <w:rPr>
          <w:rStyle w:val="CommentReference"/>
          <w:rFonts w:ascii="Arial" w:hAnsi="Arial" w:cs="Arial"/>
          <w:bCs/>
          <w:lang w:val="en-US" w:eastAsia="en-US"/>
        </w:rPr>
        <w:commentReference w:id="38"/>
      </w:r>
    </w:p>
    <w:p w14:paraId="6A8C385D" w14:textId="77777777" w:rsidR="00741149" w:rsidRPr="00C4584B" w:rsidRDefault="00741149" w:rsidP="00C4584B">
      <w:pPr>
        <w:pStyle w:val="CodePACKT"/>
      </w:pPr>
    </w:p>
    <w:p w14:paraId="205B2632" w14:textId="5D99E8C2" w:rsidR="00741149" w:rsidRPr="00741149" w:rsidRDefault="00741149" w:rsidP="00C4584B">
      <w:pPr>
        <w:pStyle w:val="NumberedBulletPACKT"/>
        <w:rPr>
          <w:color w:val="000000"/>
          <w:lang w:val="en-GB" w:eastAsia="en-GB"/>
        </w:rPr>
      </w:pPr>
      <w:r w:rsidRPr="00741149">
        <w:rPr>
          <w:lang w:val="en-GB" w:eastAsia="en-GB"/>
        </w:rPr>
        <w:t>Viewing system disk usage</w:t>
      </w:r>
    </w:p>
    <w:p w14:paraId="07AADB3C" w14:textId="77777777" w:rsidR="00C4584B" w:rsidRPr="00C4584B" w:rsidRDefault="00C4584B" w:rsidP="00C4584B">
      <w:pPr>
        <w:pStyle w:val="CodePACKT"/>
        <w:rPr>
          <w:rStyle w:val="CodeInTextPACKT"/>
          <w:sz w:val="19"/>
          <w:szCs w:val="18"/>
        </w:rPr>
      </w:pPr>
    </w:p>
    <w:p w14:paraId="63D520E8" w14:textId="24E887B4" w:rsidR="00741149" w:rsidRPr="00C4584B" w:rsidRDefault="00741149" w:rsidP="00C4584B">
      <w:pPr>
        <w:pStyle w:val="CodePACKT"/>
        <w:rPr>
          <w:rStyle w:val="CodeInTextPACKT"/>
          <w:sz w:val="19"/>
          <w:szCs w:val="18"/>
        </w:rPr>
      </w:pPr>
      <w:r w:rsidRPr="00C4584B">
        <w:rPr>
          <w:rStyle w:val="CodeInTextPACKT"/>
          <w:sz w:val="19"/>
          <w:szCs w:val="18"/>
        </w:rPr>
        <w:t xml:space="preserve">docker system </w:t>
      </w:r>
      <w:proofErr w:type="spellStart"/>
      <w:r w:rsidRPr="00C4584B">
        <w:rPr>
          <w:rStyle w:val="CodeInTextPACKT"/>
          <w:sz w:val="19"/>
          <w:szCs w:val="18"/>
        </w:rPr>
        <w:t>df</w:t>
      </w:r>
      <w:proofErr w:type="spellEnd"/>
    </w:p>
    <w:p w14:paraId="025C4ED5" w14:textId="77777777" w:rsidR="00741149" w:rsidRPr="00741149" w:rsidRDefault="00741149" w:rsidP="00741149">
      <w:pPr>
        <w:shd w:val="clear" w:color="auto" w:fill="FFFFFF"/>
        <w:spacing w:before="0" w:after="0" w:line="285" w:lineRule="atLeast"/>
        <w:rPr>
          <w:rStyle w:val="CodeInTextPACKT"/>
          <w:lang w:val="en-GB" w:eastAsia="en-GB"/>
        </w:rPr>
      </w:pPr>
    </w:p>
    <w:p w14:paraId="2A490018" w14:textId="7D4FA8AA" w:rsidR="00741149" w:rsidRPr="00741149" w:rsidRDefault="00741149" w:rsidP="00C4584B">
      <w:pPr>
        <w:pStyle w:val="NumberedBulletPACKT"/>
        <w:rPr>
          <w:color w:val="000000"/>
          <w:lang w:val="en-GB" w:eastAsia="en-GB"/>
        </w:rPr>
      </w:pPr>
      <w:r w:rsidRPr="00741149">
        <w:rPr>
          <w:lang w:val="en-GB" w:eastAsia="en-GB"/>
        </w:rPr>
        <w:t>Viewing active containers</w:t>
      </w:r>
    </w:p>
    <w:p w14:paraId="43A2DD2C" w14:textId="77777777" w:rsidR="00C4584B" w:rsidRDefault="00C4584B" w:rsidP="00C4584B">
      <w:pPr>
        <w:pStyle w:val="CodePACKT"/>
      </w:pPr>
    </w:p>
    <w:p w14:paraId="4D9573D5" w14:textId="5D488F00" w:rsidR="00741149" w:rsidRPr="00741149" w:rsidRDefault="00741149" w:rsidP="00C4584B">
      <w:pPr>
        <w:pStyle w:val="CodePACKT"/>
      </w:pPr>
      <w:r w:rsidRPr="00741149">
        <w:t>docker container ls -a</w:t>
      </w:r>
    </w:p>
    <w:p w14:paraId="79899E6C" w14:textId="77777777" w:rsidR="00741149" w:rsidRPr="00741149" w:rsidRDefault="00741149" w:rsidP="00C4584B">
      <w:pPr>
        <w:pStyle w:val="CodePACKT"/>
      </w:pPr>
    </w:p>
    <w:p w14:paraId="2F8F9297" w14:textId="50767DB1" w:rsidR="00741149" w:rsidRPr="00741149" w:rsidRDefault="00741149" w:rsidP="00C4584B">
      <w:pPr>
        <w:pStyle w:val="NumberedBulletPACKT"/>
        <w:rPr>
          <w:color w:val="000000"/>
          <w:lang w:val="en-GB" w:eastAsia="en-GB"/>
        </w:rPr>
      </w:pPr>
      <w:r w:rsidRPr="00741149">
        <w:rPr>
          <w:lang w:val="en-GB" w:eastAsia="en-GB"/>
        </w:rPr>
        <w:t>Removing active containers</w:t>
      </w:r>
    </w:p>
    <w:p w14:paraId="410391E2" w14:textId="77777777" w:rsidR="00C4584B" w:rsidRPr="00C4584B" w:rsidRDefault="00C4584B" w:rsidP="00C4584B">
      <w:pPr>
        <w:pStyle w:val="CodePACKT"/>
      </w:pPr>
    </w:p>
    <w:p w14:paraId="31F7805A" w14:textId="3DFA28FF" w:rsidR="00741149" w:rsidRPr="00767BE6" w:rsidRDefault="00741149" w:rsidP="00C4584B">
      <w:pPr>
        <w:pStyle w:val="CodePACKT"/>
        <w:rPr>
          <w:lang w:val="fr-FR"/>
        </w:rPr>
      </w:pPr>
      <w:r w:rsidRPr="00767BE6">
        <w:rPr>
          <w:lang w:val="fr-FR"/>
        </w:rPr>
        <w:t>$Actives = docker container ls -q -a</w:t>
      </w:r>
    </w:p>
    <w:p w14:paraId="7F03B9D5" w14:textId="77777777" w:rsidR="00741149" w:rsidRPr="00C4584B" w:rsidRDefault="00741149" w:rsidP="00C4584B">
      <w:pPr>
        <w:pStyle w:val="CodePACKT"/>
      </w:pPr>
      <w:r w:rsidRPr="00C4584B">
        <w:t>foreach ($Active in $actives) {</w:t>
      </w:r>
    </w:p>
    <w:p w14:paraId="4CFD28F9" w14:textId="77777777" w:rsidR="00741149" w:rsidRPr="00C4584B" w:rsidRDefault="00741149" w:rsidP="00C4584B">
      <w:pPr>
        <w:pStyle w:val="CodePACKT"/>
      </w:pPr>
      <w:r w:rsidRPr="00C4584B">
        <w:t>  docker container rm $Active -f</w:t>
      </w:r>
    </w:p>
    <w:p w14:paraId="2719B765" w14:textId="77777777" w:rsidR="00741149" w:rsidRPr="00C4584B" w:rsidRDefault="00741149" w:rsidP="00C4584B">
      <w:pPr>
        <w:pStyle w:val="CodePACKT"/>
      </w:pPr>
      <w:r w:rsidRPr="00C4584B">
        <w:t>}</w:t>
      </w:r>
    </w:p>
    <w:p w14:paraId="209D567D" w14:textId="77777777" w:rsidR="00741149" w:rsidRPr="00C4584B" w:rsidRDefault="00741149" w:rsidP="00C4584B">
      <w:pPr>
        <w:pStyle w:val="CodePACKT"/>
      </w:pPr>
    </w:p>
    <w:p w14:paraId="4F0BC71C" w14:textId="46104073" w:rsidR="00741149" w:rsidRPr="00741149" w:rsidRDefault="00741149" w:rsidP="00C4584B">
      <w:pPr>
        <w:pStyle w:val="NumberedBulletPACKT"/>
        <w:rPr>
          <w:color w:val="000000"/>
          <w:lang w:val="en-GB" w:eastAsia="en-GB"/>
        </w:rPr>
      </w:pPr>
      <w:r w:rsidRPr="00741149">
        <w:rPr>
          <w:lang w:val="en-GB" w:eastAsia="en-GB"/>
        </w:rPr>
        <w:t>Removing all docker images</w:t>
      </w:r>
    </w:p>
    <w:p w14:paraId="57D2C2C8" w14:textId="77777777" w:rsidR="00C4584B" w:rsidRPr="00C4584B" w:rsidRDefault="00C4584B" w:rsidP="00C4584B">
      <w:pPr>
        <w:pStyle w:val="CodePACKT"/>
      </w:pPr>
    </w:p>
    <w:p w14:paraId="11E264E0" w14:textId="18BAF842" w:rsidR="00741149" w:rsidRPr="00C4584B" w:rsidRDefault="00741149" w:rsidP="00C4584B">
      <w:pPr>
        <w:pStyle w:val="CodePACKT"/>
      </w:pPr>
      <w:r w:rsidRPr="00C4584B">
        <w:t xml:space="preserve">docker </w:t>
      </w:r>
      <w:proofErr w:type="spellStart"/>
      <w:r w:rsidRPr="00C4584B">
        <w:t>rmi</w:t>
      </w:r>
      <w:proofErr w:type="spellEnd"/>
      <w:r w:rsidRPr="00C4584B">
        <w:t xml:space="preserve"> $(docker images -q) -</w:t>
      </w:r>
      <w:proofErr w:type="gramStart"/>
      <w:r w:rsidRPr="00C4584B">
        <w:t>f  |</w:t>
      </w:r>
      <w:proofErr w:type="gramEnd"/>
      <w:r w:rsidRPr="00C4584B">
        <w:t xml:space="preserve"> Out-Null</w:t>
      </w:r>
    </w:p>
    <w:p w14:paraId="3544A7D6" w14:textId="77777777" w:rsidR="00741149" w:rsidRPr="00C4584B" w:rsidRDefault="00741149" w:rsidP="00C4584B">
      <w:pPr>
        <w:pStyle w:val="CodePACKT"/>
      </w:pPr>
    </w:p>
    <w:p w14:paraId="25E79B01" w14:textId="019197D5" w:rsidR="00741149" w:rsidRPr="00741149" w:rsidRDefault="00741149" w:rsidP="00C4584B">
      <w:pPr>
        <w:pStyle w:val="NumberedBulletPACKT"/>
        <w:rPr>
          <w:color w:val="000000"/>
          <w:lang w:val="en-GB" w:eastAsia="en-GB"/>
        </w:rPr>
      </w:pPr>
      <w:r w:rsidRPr="00741149">
        <w:rPr>
          <w:lang w:val="en-GB" w:eastAsia="en-GB"/>
        </w:rPr>
        <w:t>Removing other docker detritus</w:t>
      </w:r>
    </w:p>
    <w:p w14:paraId="6AD52198" w14:textId="77777777" w:rsidR="00C4584B" w:rsidRDefault="00C4584B" w:rsidP="00C4584B">
      <w:pPr>
        <w:pStyle w:val="CodePACKT"/>
      </w:pPr>
    </w:p>
    <w:p w14:paraId="41323C2C" w14:textId="7EA3BEA1" w:rsidR="00741149" w:rsidRPr="00741149" w:rsidRDefault="00741149" w:rsidP="00C4584B">
      <w:pPr>
        <w:pStyle w:val="CodePACKT"/>
      </w:pPr>
      <w:r w:rsidRPr="00741149">
        <w:t>docker prune -f</w:t>
      </w:r>
    </w:p>
    <w:p w14:paraId="3F3B3069" w14:textId="77777777" w:rsidR="00741149" w:rsidRPr="00741149" w:rsidRDefault="00741149" w:rsidP="00C4584B">
      <w:pPr>
        <w:pStyle w:val="CodePACKT"/>
      </w:pPr>
    </w:p>
    <w:p w14:paraId="5CBD1079" w14:textId="116F5CFC" w:rsidR="00741149" w:rsidRPr="00741149" w:rsidRDefault="00741149" w:rsidP="00C4584B">
      <w:pPr>
        <w:pStyle w:val="NumberedBulletPACKT"/>
        <w:rPr>
          <w:color w:val="000000"/>
          <w:lang w:val="en-GB" w:eastAsia="en-GB"/>
        </w:rPr>
      </w:pPr>
      <w:r w:rsidRPr="00741149">
        <w:rPr>
          <w:lang w:val="en-GB" w:eastAsia="en-GB"/>
        </w:rPr>
        <w:t>Checking images and containers</w:t>
      </w:r>
    </w:p>
    <w:p w14:paraId="5C691C86" w14:textId="77777777" w:rsidR="00C4584B" w:rsidRDefault="00C4584B" w:rsidP="00C4584B">
      <w:pPr>
        <w:pStyle w:val="CodePACKT"/>
      </w:pPr>
    </w:p>
    <w:p w14:paraId="5C2DD41D" w14:textId="5880B33D" w:rsidR="00741149" w:rsidRPr="00741149" w:rsidRDefault="00741149" w:rsidP="00C4584B">
      <w:pPr>
        <w:pStyle w:val="CodePACKT"/>
      </w:pPr>
      <w:r w:rsidRPr="00741149">
        <w:t>docker image ls</w:t>
      </w:r>
    </w:p>
    <w:p w14:paraId="652F346D" w14:textId="77777777" w:rsidR="00741149" w:rsidRPr="00741149" w:rsidRDefault="00741149" w:rsidP="00C4584B">
      <w:pPr>
        <w:pStyle w:val="CodePACKT"/>
      </w:pPr>
      <w:r w:rsidRPr="00741149">
        <w:t xml:space="preserve">docker container ls </w:t>
      </w:r>
    </w:p>
    <w:p w14:paraId="2D4EE86B" w14:textId="73F3F750" w:rsidR="00680501" w:rsidRDefault="00680501" w:rsidP="00680501">
      <w:pPr>
        <w:pStyle w:val="Heading2"/>
        <w:numPr>
          <w:ilvl w:val="1"/>
          <w:numId w:val="3"/>
        </w:numPr>
        <w:tabs>
          <w:tab w:val="left" w:pos="0"/>
        </w:tabs>
      </w:pPr>
      <w:r>
        <w:t>How it works...</w:t>
      </w:r>
    </w:p>
    <w:p w14:paraId="7163A6E1" w14:textId="6C2FAC0B" w:rsidR="00C4584B" w:rsidRDefault="00C5718A" w:rsidP="00C4584B">
      <w:pPr>
        <w:pStyle w:val="NormalPACKT"/>
        <w:rPr>
          <w:lang w:val="en-GB"/>
        </w:rPr>
      </w:pPr>
      <w:r>
        <w:rPr>
          <w:lang w:val="en-GB"/>
        </w:rPr>
        <w:t xml:space="preserve">In </w:t>
      </w:r>
      <w:r w:rsidRPr="00A91196">
        <w:rPr>
          <w:rStyle w:val="ItalicsPACKT"/>
        </w:rPr>
        <w:t>step 1</w:t>
      </w:r>
      <w:r>
        <w:rPr>
          <w:lang w:val="en-GB"/>
        </w:rPr>
        <w:t xml:space="preserve">, you use the </w:t>
      </w:r>
      <w:r w:rsidRPr="00CC3977">
        <w:rPr>
          <w:rStyle w:val="CodeInTextPACKT"/>
          <w:rPrChange w:id="39" w:author="Liam Draper" w:date="2022-10-21T11:35:00Z">
            <w:rPr>
              <w:lang w:val="en-GB"/>
            </w:rPr>
          </w:rPrChange>
        </w:rPr>
        <w:t>docker.exe</w:t>
      </w:r>
      <w:r>
        <w:rPr>
          <w:lang w:val="en-GB"/>
        </w:rPr>
        <w:t xml:space="preserve"> search command to find hello-world containers at the Docker hub. The output looks like this:</w:t>
      </w:r>
    </w:p>
    <w:p w14:paraId="55529344" w14:textId="6778C42F" w:rsidR="00C5718A" w:rsidRDefault="00C5718A" w:rsidP="00C5718A">
      <w:pPr>
        <w:pStyle w:val="FigurePACKT"/>
      </w:pPr>
      <w:r>
        <w:rPr>
          <w:noProof/>
        </w:rPr>
        <w:lastRenderedPageBreak/>
        <w:drawing>
          <wp:inline distT="0" distB="0" distL="0" distR="0" wp14:anchorId="1F0B3B28" wp14:editId="1D75D53B">
            <wp:extent cx="4433062" cy="207017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2105" cy="2074393"/>
                    </a:xfrm>
                    <a:prstGeom prst="rect">
                      <a:avLst/>
                    </a:prstGeom>
                  </pic:spPr>
                </pic:pic>
              </a:graphicData>
            </a:graphic>
          </wp:inline>
        </w:drawing>
      </w:r>
    </w:p>
    <w:p w14:paraId="7F8A5B7E" w14:textId="1F9818E1" w:rsidR="00C5718A" w:rsidRPr="00DC6325" w:rsidRDefault="00C5718A">
      <w:pPr>
        <w:pStyle w:val="FigureCaptionPACKT"/>
        <w:pPrChange w:id="40" w:author="Liam Draper" w:date="2022-10-21T11:35:00Z">
          <w:pPr>
            <w:pStyle w:val="FigurePACKT"/>
          </w:pPr>
        </w:pPrChange>
      </w:pPr>
      <w:r w:rsidRPr="00DC6325">
        <w:t xml:space="preserve">Figure </w:t>
      </w:r>
      <w:r>
        <w:t>10</w:t>
      </w:r>
      <w:r w:rsidRPr="00DC6325">
        <w:t>.</w:t>
      </w:r>
      <w:r>
        <w:t>8</w:t>
      </w:r>
      <w:r w:rsidRPr="00DC6325">
        <w:t xml:space="preserve">: </w:t>
      </w:r>
      <w:r>
        <w:t>Discovering hello-world container images</w:t>
      </w:r>
    </w:p>
    <w:p w14:paraId="79E4E44F" w14:textId="781944E1" w:rsidR="00C5718A" w:rsidRDefault="00C5718A" w:rsidP="00C5718A">
      <w:pPr>
        <w:pStyle w:val="LayoutInformationPACKT"/>
        <w:rPr>
          <w:noProof/>
        </w:rPr>
      </w:pPr>
      <w:r>
        <w:t xml:space="preserve">Insert </w:t>
      </w:r>
      <w:r w:rsidRPr="00C41783">
        <w:t>image</w:t>
      </w:r>
      <w:r>
        <w:t xml:space="preserve"> </w:t>
      </w:r>
      <w:r>
        <w:rPr>
          <w:noProof/>
        </w:rPr>
        <w:t>B18878_10</w:t>
      </w:r>
      <w:r w:rsidRPr="00023EAD">
        <w:rPr>
          <w:noProof/>
        </w:rPr>
        <w:t>_</w:t>
      </w:r>
      <w:r>
        <w:rPr>
          <w:noProof/>
        </w:rPr>
        <w:t>08.png</w:t>
      </w:r>
    </w:p>
    <w:p w14:paraId="0DD11996" w14:textId="12414B7F" w:rsidR="00C5718A" w:rsidRDefault="00C5718A" w:rsidP="00C5718A">
      <w:pPr>
        <w:pStyle w:val="NormalPACKT"/>
      </w:pPr>
      <w:r>
        <w:t xml:space="preserve">In </w:t>
      </w:r>
      <w:r w:rsidRPr="00C5718A">
        <w:rPr>
          <w:rStyle w:val="ItalicsPACKT"/>
        </w:rPr>
        <w:t>step 2</w:t>
      </w:r>
      <w:r>
        <w:t xml:space="preserve">, you use the </w:t>
      </w:r>
      <w:r w:rsidRPr="00CC3977">
        <w:rPr>
          <w:rStyle w:val="CodeInTextPACKT"/>
          <w:rPrChange w:id="41" w:author="Liam Draper" w:date="2022-10-21T11:35:00Z">
            <w:rPr/>
          </w:rPrChange>
        </w:rPr>
        <w:t>docker.exe</w:t>
      </w:r>
      <w:r>
        <w:t xml:space="preserve"> command to pull the Docker official hello-world image with output like this:</w:t>
      </w:r>
    </w:p>
    <w:p w14:paraId="6DF9F404" w14:textId="34F06FD9" w:rsidR="00C5718A" w:rsidRDefault="00C5718A" w:rsidP="00C5718A">
      <w:pPr>
        <w:pStyle w:val="NormalPACKT"/>
      </w:pPr>
      <w:r>
        <w:rPr>
          <w:noProof/>
        </w:rPr>
        <w:drawing>
          <wp:inline distT="0" distB="0" distL="0" distR="0" wp14:anchorId="0060E2F5" wp14:editId="61EC0EC0">
            <wp:extent cx="5731510" cy="15005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00505"/>
                    </a:xfrm>
                    <a:prstGeom prst="rect">
                      <a:avLst/>
                    </a:prstGeom>
                  </pic:spPr>
                </pic:pic>
              </a:graphicData>
            </a:graphic>
          </wp:inline>
        </w:drawing>
      </w:r>
    </w:p>
    <w:p w14:paraId="05D4D635" w14:textId="64F1B7E0" w:rsidR="005F4533" w:rsidRPr="00DC6325" w:rsidRDefault="005F4533">
      <w:pPr>
        <w:pStyle w:val="FigureCaptionPACKT"/>
        <w:pPrChange w:id="42" w:author="Liam Draper" w:date="2022-10-21T11:35:00Z">
          <w:pPr>
            <w:pStyle w:val="FigurePACKT"/>
          </w:pPr>
        </w:pPrChange>
      </w:pPr>
      <w:r w:rsidRPr="00DC6325">
        <w:t xml:space="preserve">Figure </w:t>
      </w:r>
      <w:r>
        <w:t>10</w:t>
      </w:r>
      <w:r w:rsidRPr="00DC6325">
        <w:t>.</w:t>
      </w:r>
      <w:r>
        <w:t>9</w:t>
      </w:r>
      <w:r w:rsidRPr="00DC6325">
        <w:t xml:space="preserve">: </w:t>
      </w:r>
      <w:r>
        <w:t>Downloading the hello-world official Docker container from the Docker hub</w:t>
      </w:r>
    </w:p>
    <w:p w14:paraId="512A668D" w14:textId="2F86C8F8" w:rsidR="005F4533" w:rsidRDefault="005F4533" w:rsidP="005F4533">
      <w:pPr>
        <w:pStyle w:val="LayoutInformationPACKT"/>
        <w:rPr>
          <w:noProof/>
        </w:rPr>
      </w:pPr>
      <w:r>
        <w:t xml:space="preserve">Insert </w:t>
      </w:r>
      <w:r w:rsidRPr="00C41783">
        <w:t>image</w:t>
      </w:r>
      <w:r>
        <w:t xml:space="preserve"> </w:t>
      </w:r>
      <w:r>
        <w:rPr>
          <w:noProof/>
        </w:rPr>
        <w:t>B18878_10</w:t>
      </w:r>
      <w:r w:rsidRPr="00023EAD">
        <w:rPr>
          <w:noProof/>
        </w:rPr>
        <w:t>_</w:t>
      </w:r>
      <w:r>
        <w:rPr>
          <w:noProof/>
        </w:rPr>
        <w:t>09.png</w:t>
      </w:r>
    </w:p>
    <w:p w14:paraId="60D89DC5" w14:textId="256A60E8" w:rsidR="00863E06" w:rsidRDefault="00863E06" w:rsidP="00863E06">
      <w:pPr>
        <w:pStyle w:val="NormalPACKT"/>
      </w:pPr>
      <w:r>
        <w:t xml:space="preserve">In </w:t>
      </w:r>
      <w:r w:rsidRPr="00863E06">
        <w:rPr>
          <w:rStyle w:val="ItalicsPACKT"/>
        </w:rPr>
        <w:t>step 3</w:t>
      </w:r>
      <w:r>
        <w:t xml:space="preserve">, you use the docker image command to view the images that reside on </w:t>
      </w:r>
      <w:r w:rsidRPr="00863E06">
        <w:rPr>
          <w:rStyle w:val="CodeInTextPACKT"/>
        </w:rPr>
        <w:t>CH1</w:t>
      </w:r>
      <w:r>
        <w:t>, with output like this:</w:t>
      </w:r>
    </w:p>
    <w:p w14:paraId="7D146803" w14:textId="0B8273E0" w:rsidR="00863E06" w:rsidRDefault="00863E06" w:rsidP="00863E06">
      <w:pPr>
        <w:pStyle w:val="FigurePACKT"/>
      </w:pPr>
      <w:r>
        <w:rPr>
          <w:noProof/>
        </w:rPr>
        <w:drawing>
          <wp:inline distT="0" distB="0" distL="0" distR="0" wp14:anchorId="26A4172B" wp14:editId="0AC12940">
            <wp:extent cx="3480528" cy="6315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9519" cy="635021"/>
                    </a:xfrm>
                    <a:prstGeom prst="rect">
                      <a:avLst/>
                    </a:prstGeom>
                  </pic:spPr>
                </pic:pic>
              </a:graphicData>
            </a:graphic>
          </wp:inline>
        </w:drawing>
      </w:r>
    </w:p>
    <w:p w14:paraId="64BB5E42" w14:textId="497A4D83" w:rsidR="00863E06" w:rsidRPr="00DC6325" w:rsidRDefault="00863E06">
      <w:pPr>
        <w:pStyle w:val="FigureCaptionPACKT"/>
        <w:pPrChange w:id="43" w:author="Liam Draper" w:date="2022-10-21T11:35:00Z">
          <w:pPr>
            <w:pStyle w:val="FigurePACKT"/>
          </w:pPr>
        </w:pPrChange>
      </w:pPr>
      <w:r w:rsidRPr="00DC6325">
        <w:t xml:space="preserve">Figure </w:t>
      </w:r>
      <w:r>
        <w:t>10</w:t>
      </w:r>
      <w:r w:rsidRPr="00DC6325">
        <w:t>.</w:t>
      </w:r>
      <w:r>
        <w:t>10</w:t>
      </w:r>
      <w:r w:rsidRPr="00DC6325">
        <w:t xml:space="preserve">: </w:t>
      </w:r>
      <w:r>
        <w:t xml:space="preserve">Viewing docker image on </w:t>
      </w:r>
      <w:r w:rsidRPr="00863E06">
        <w:rPr>
          <w:rStyle w:val="CodeInTextPACKT"/>
        </w:rPr>
        <w:t>CH1</w:t>
      </w:r>
    </w:p>
    <w:p w14:paraId="031BFB0C" w14:textId="121F4F04" w:rsidR="00863E06" w:rsidRDefault="00863E06" w:rsidP="00863E06">
      <w:pPr>
        <w:pStyle w:val="LayoutInformationPACKT"/>
        <w:rPr>
          <w:noProof/>
        </w:rPr>
      </w:pPr>
      <w:r>
        <w:t xml:space="preserve">Insert </w:t>
      </w:r>
      <w:r w:rsidRPr="00C41783">
        <w:t>image</w:t>
      </w:r>
      <w:r>
        <w:t xml:space="preserve"> </w:t>
      </w:r>
      <w:r>
        <w:rPr>
          <w:noProof/>
        </w:rPr>
        <w:t>B18878_10</w:t>
      </w:r>
      <w:r w:rsidRPr="00023EAD">
        <w:rPr>
          <w:noProof/>
        </w:rPr>
        <w:t>_</w:t>
      </w:r>
      <w:r>
        <w:rPr>
          <w:noProof/>
        </w:rPr>
        <w:t>10.png</w:t>
      </w:r>
    </w:p>
    <w:p w14:paraId="4D05708B" w14:textId="39F16ACC" w:rsidR="00863E06" w:rsidRDefault="00863E06" w:rsidP="00863E06">
      <w:pPr>
        <w:pStyle w:val="NormalPACKT"/>
      </w:pPr>
      <w:r>
        <w:t xml:space="preserve">With the container image downloaded, in </w:t>
      </w:r>
      <w:r w:rsidRPr="00292467">
        <w:rPr>
          <w:rStyle w:val="ItalicsPACKT"/>
        </w:rPr>
        <w:t>step 4</w:t>
      </w:r>
      <w:r>
        <w:t>, you run this image in the container to validate your container installation and configuration. The output looks like this:</w:t>
      </w:r>
    </w:p>
    <w:p w14:paraId="7D9AE5DA" w14:textId="259D3D06" w:rsidR="00863E06" w:rsidRDefault="00292467" w:rsidP="00292467">
      <w:pPr>
        <w:pStyle w:val="FigurePACKT"/>
      </w:pPr>
      <w:r>
        <w:rPr>
          <w:noProof/>
        </w:rPr>
        <w:lastRenderedPageBreak/>
        <w:drawing>
          <wp:inline distT="0" distB="0" distL="0" distR="0" wp14:anchorId="1C3AE7F9" wp14:editId="790CCEB7">
            <wp:extent cx="4847338" cy="28968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3817" cy="2900675"/>
                    </a:xfrm>
                    <a:prstGeom prst="rect">
                      <a:avLst/>
                    </a:prstGeom>
                  </pic:spPr>
                </pic:pic>
              </a:graphicData>
            </a:graphic>
          </wp:inline>
        </w:drawing>
      </w:r>
    </w:p>
    <w:p w14:paraId="5DCB0E6B" w14:textId="7B26AABA" w:rsidR="00863E06" w:rsidRPr="00DC6325" w:rsidRDefault="00863E06">
      <w:pPr>
        <w:pStyle w:val="FigureCaptionPACKT"/>
        <w:pPrChange w:id="44" w:author="Liam Draper" w:date="2022-10-21T11:35:00Z">
          <w:pPr>
            <w:pStyle w:val="FigurePACKT"/>
          </w:pPr>
        </w:pPrChange>
      </w:pPr>
      <w:r w:rsidRPr="00DC6325">
        <w:t xml:space="preserve">Figure </w:t>
      </w:r>
      <w:r>
        <w:t>10</w:t>
      </w:r>
      <w:r w:rsidRPr="00DC6325">
        <w:t>.</w:t>
      </w:r>
      <w:r>
        <w:t>11</w:t>
      </w:r>
      <w:r w:rsidRPr="00DC6325">
        <w:t xml:space="preserve">: </w:t>
      </w:r>
      <w:r>
        <w:t>Running the hello-world container image</w:t>
      </w:r>
    </w:p>
    <w:p w14:paraId="51F4FB2F" w14:textId="75E05875" w:rsidR="00863E06" w:rsidRDefault="00863E06" w:rsidP="00863E06">
      <w:pPr>
        <w:pStyle w:val="LayoutInformationPACKT"/>
        <w:rPr>
          <w:noProof/>
        </w:rPr>
      </w:pPr>
      <w:r>
        <w:t xml:space="preserve">Insert </w:t>
      </w:r>
      <w:r w:rsidRPr="00C41783">
        <w:t>image</w:t>
      </w:r>
      <w:r>
        <w:t xml:space="preserve"> </w:t>
      </w:r>
      <w:r>
        <w:rPr>
          <w:noProof/>
        </w:rPr>
        <w:t>B18878_10</w:t>
      </w:r>
      <w:r w:rsidRPr="00023EAD">
        <w:rPr>
          <w:noProof/>
        </w:rPr>
        <w:t>_</w:t>
      </w:r>
      <w:r>
        <w:rPr>
          <w:noProof/>
        </w:rPr>
        <w:t>11.png</w:t>
      </w:r>
    </w:p>
    <w:p w14:paraId="46C3BA33" w14:textId="56EC603E" w:rsidR="00863E06" w:rsidRDefault="00292467" w:rsidP="00863E06">
      <w:pPr>
        <w:pStyle w:val="NormalPACKT"/>
      </w:pPr>
      <w:r>
        <w:t xml:space="preserve">In </w:t>
      </w:r>
      <w:r w:rsidRPr="00292467">
        <w:rPr>
          <w:rStyle w:val="ItalicsPACKT"/>
        </w:rPr>
        <w:t>step 5</w:t>
      </w:r>
      <w:r>
        <w:t>, you download another container image, a Windows Server core image. The output from this step is as follows:</w:t>
      </w:r>
    </w:p>
    <w:p w14:paraId="45351273" w14:textId="3103DC95" w:rsidR="00292467" w:rsidRDefault="00F20D9F" w:rsidP="00F20D9F">
      <w:pPr>
        <w:pStyle w:val="FigurePACKT"/>
      </w:pPr>
      <w:r>
        <w:rPr>
          <w:noProof/>
        </w:rPr>
        <w:drawing>
          <wp:inline distT="0" distB="0" distL="0" distR="0" wp14:anchorId="7C320822" wp14:editId="227081EF">
            <wp:extent cx="4439259" cy="97087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6506" cy="972458"/>
                    </a:xfrm>
                    <a:prstGeom prst="rect">
                      <a:avLst/>
                    </a:prstGeom>
                  </pic:spPr>
                </pic:pic>
              </a:graphicData>
            </a:graphic>
          </wp:inline>
        </w:drawing>
      </w:r>
    </w:p>
    <w:p w14:paraId="7C50DF89" w14:textId="7B719B5E" w:rsidR="00292467" w:rsidRPr="00DC6325" w:rsidRDefault="00292467">
      <w:pPr>
        <w:pStyle w:val="FigureCaptionPACKT"/>
        <w:pPrChange w:id="45" w:author="Liam Draper" w:date="2022-10-21T11:36:00Z">
          <w:pPr>
            <w:pStyle w:val="FigurePACKT"/>
          </w:pPr>
        </w:pPrChange>
      </w:pPr>
      <w:r w:rsidRPr="00DC6325">
        <w:t xml:space="preserve">Figure </w:t>
      </w:r>
      <w:r>
        <w:t>10</w:t>
      </w:r>
      <w:r w:rsidRPr="00DC6325">
        <w:t>.</w:t>
      </w:r>
      <w:r>
        <w:t>12</w:t>
      </w:r>
      <w:r w:rsidRPr="00DC6325">
        <w:t xml:space="preserve">: </w:t>
      </w:r>
      <w:r>
        <w:t>Pulling a Windows Server Core container image</w:t>
      </w:r>
    </w:p>
    <w:p w14:paraId="459C72FF" w14:textId="5EEB0D1B" w:rsidR="00292467" w:rsidRDefault="00292467" w:rsidP="00292467">
      <w:pPr>
        <w:pStyle w:val="LayoutInformationPACKT"/>
        <w:rPr>
          <w:noProof/>
        </w:rPr>
      </w:pPr>
      <w:r>
        <w:t xml:space="preserve">Insert </w:t>
      </w:r>
      <w:r w:rsidRPr="00C41783">
        <w:t>image</w:t>
      </w:r>
      <w:r>
        <w:t xml:space="preserve"> </w:t>
      </w:r>
      <w:r>
        <w:rPr>
          <w:noProof/>
        </w:rPr>
        <w:t>B18878_10</w:t>
      </w:r>
      <w:r w:rsidRPr="00023EAD">
        <w:rPr>
          <w:noProof/>
        </w:rPr>
        <w:t>_</w:t>
      </w:r>
      <w:r>
        <w:rPr>
          <w:noProof/>
        </w:rPr>
        <w:t>12.png</w:t>
      </w:r>
    </w:p>
    <w:p w14:paraId="5EC66656" w14:textId="7BE81C33" w:rsidR="00292467" w:rsidRDefault="00F20D9F" w:rsidP="00863E06">
      <w:pPr>
        <w:pStyle w:val="NormalPACKT"/>
      </w:pPr>
      <w:r>
        <w:t xml:space="preserve">In </w:t>
      </w:r>
      <w:r w:rsidRPr="00A91196">
        <w:rPr>
          <w:rStyle w:val="ItalicsPACKT"/>
        </w:rPr>
        <w:t>step 6</w:t>
      </w:r>
      <w:r>
        <w:t xml:space="preserve">, you check the container images on </w:t>
      </w:r>
      <w:r w:rsidRPr="00A91196">
        <w:rPr>
          <w:rStyle w:val="CodeInTextPACKT"/>
        </w:rPr>
        <w:t>CH1</w:t>
      </w:r>
      <w:r w:rsidR="00D302CE">
        <w:rPr>
          <w:rStyle w:val="CodeInTextPACKT"/>
        </w:rPr>
        <w:t>,</w:t>
      </w:r>
      <w:r>
        <w:t xml:space="preserve"> where you can see the newly </w:t>
      </w:r>
      <w:r w:rsidR="00A91196">
        <w:t>downloaded</w:t>
      </w:r>
      <w:r>
        <w:t xml:space="preserve"> server core container image. The output looks like this:</w:t>
      </w:r>
    </w:p>
    <w:p w14:paraId="34A28979" w14:textId="657198E7" w:rsidR="00F20D9F" w:rsidRDefault="00F20D9F" w:rsidP="00F20D9F">
      <w:pPr>
        <w:pStyle w:val="FigurePACKT"/>
      </w:pPr>
      <w:r>
        <w:rPr>
          <w:noProof/>
        </w:rPr>
        <w:drawing>
          <wp:inline distT="0" distB="0" distL="0" distR="0" wp14:anchorId="5203B60D" wp14:editId="7E3A2BA3">
            <wp:extent cx="4779325" cy="683593"/>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4798" cy="685806"/>
                    </a:xfrm>
                    <a:prstGeom prst="rect">
                      <a:avLst/>
                    </a:prstGeom>
                  </pic:spPr>
                </pic:pic>
              </a:graphicData>
            </a:graphic>
          </wp:inline>
        </w:drawing>
      </w:r>
    </w:p>
    <w:p w14:paraId="2BD9F413" w14:textId="4C7B0178" w:rsidR="00F20D9F" w:rsidRPr="00DC6325" w:rsidRDefault="00F20D9F">
      <w:pPr>
        <w:pStyle w:val="FigureCaptionPACKT"/>
        <w:pPrChange w:id="46" w:author="Liam Draper" w:date="2022-10-21T11:36:00Z">
          <w:pPr>
            <w:pStyle w:val="FigurePACKT"/>
          </w:pPr>
        </w:pPrChange>
      </w:pPr>
      <w:r w:rsidRPr="00DC6325">
        <w:t xml:space="preserve">Figure </w:t>
      </w:r>
      <w:r>
        <w:t>10</w:t>
      </w:r>
      <w:r w:rsidRPr="00DC6325">
        <w:t>.</w:t>
      </w:r>
      <w:r>
        <w:t>13</w:t>
      </w:r>
      <w:r w:rsidRPr="00DC6325">
        <w:t xml:space="preserve">: </w:t>
      </w:r>
      <w:r>
        <w:t xml:space="preserve">Listing container images on </w:t>
      </w:r>
      <w:r w:rsidRPr="00F20D9F">
        <w:rPr>
          <w:rStyle w:val="CodeInTextPACKT"/>
        </w:rPr>
        <w:t>CH1</w:t>
      </w:r>
    </w:p>
    <w:p w14:paraId="637549ED" w14:textId="738619E6" w:rsidR="00F20D9F" w:rsidRDefault="00F20D9F" w:rsidP="00F20D9F">
      <w:pPr>
        <w:pStyle w:val="LayoutInformationPACKT"/>
        <w:rPr>
          <w:noProof/>
        </w:rPr>
      </w:pPr>
      <w:r>
        <w:t xml:space="preserve">Insert </w:t>
      </w:r>
      <w:r w:rsidRPr="00C41783">
        <w:t>image</w:t>
      </w:r>
      <w:r>
        <w:t xml:space="preserve"> </w:t>
      </w:r>
      <w:r>
        <w:rPr>
          <w:noProof/>
        </w:rPr>
        <w:t>B18878_10</w:t>
      </w:r>
      <w:r w:rsidRPr="00023EAD">
        <w:rPr>
          <w:noProof/>
        </w:rPr>
        <w:t>_</w:t>
      </w:r>
      <w:r>
        <w:rPr>
          <w:noProof/>
        </w:rPr>
        <w:t>13.png</w:t>
      </w:r>
    </w:p>
    <w:p w14:paraId="1765CFD0" w14:textId="142BB6A0" w:rsidR="00F20D9F" w:rsidRDefault="00F20D9F" w:rsidP="00863E06">
      <w:pPr>
        <w:pStyle w:val="NormalPACKT"/>
      </w:pPr>
      <w:r>
        <w:t xml:space="preserve">In </w:t>
      </w:r>
      <w:r w:rsidRPr="00F20D9F">
        <w:rPr>
          <w:rStyle w:val="ItalicsPACKT"/>
        </w:rPr>
        <w:t>step 7</w:t>
      </w:r>
      <w:r>
        <w:t>, you run the container returning output like this:</w:t>
      </w:r>
    </w:p>
    <w:p w14:paraId="6C09CF32" w14:textId="66943DB8" w:rsidR="00F20D9F" w:rsidRDefault="00F20D9F" w:rsidP="00F20D9F">
      <w:pPr>
        <w:pStyle w:val="FigurePACKT"/>
      </w:pPr>
      <w:r w:rsidRPr="00F20D9F">
        <w:rPr>
          <w:noProof/>
        </w:rPr>
        <w:drawing>
          <wp:inline distT="0" distB="0" distL="0" distR="0" wp14:anchorId="60109C93" wp14:editId="0C4B3918">
            <wp:extent cx="3047801" cy="59174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5622" cy="593262"/>
                    </a:xfrm>
                    <a:prstGeom prst="rect">
                      <a:avLst/>
                    </a:prstGeom>
                  </pic:spPr>
                </pic:pic>
              </a:graphicData>
            </a:graphic>
          </wp:inline>
        </w:drawing>
      </w:r>
    </w:p>
    <w:p w14:paraId="1033B312" w14:textId="3B53C9C8" w:rsidR="00F20D9F" w:rsidRPr="00DC6325" w:rsidRDefault="00F20D9F">
      <w:pPr>
        <w:pStyle w:val="FigureCaptionPACKT"/>
        <w:pPrChange w:id="47" w:author="Liam Draper" w:date="2022-10-21T11:36:00Z">
          <w:pPr>
            <w:pStyle w:val="FigurePACKT"/>
          </w:pPr>
        </w:pPrChange>
      </w:pPr>
      <w:r w:rsidRPr="00DC6325">
        <w:t xml:space="preserve">Figure </w:t>
      </w:r>
      <w:r>
        <w:t>10</w:t>
      </w:r>
      <w:r w:rsidRPr="00DC6325">
        <w:t>.</w:t>
      </w:r>
      <w:r>
        <w:t>14</w:t>
      </w:r>
      <w:r w:rsidRPr="00DC6325">
        <w:t xml:space="preserve">: </w:t>
      </w:r>
      <w:r>
        <w:t xml:space="preserve">Executing the </w:t>
      </w:r>
      <w:proofErr w:type="spellStart"/>
      <w:r>
        <w:t>servercore</w:t>
      </w:r>
      <w:proofErr w:type="spellEnd"/>
      <w:r>
        <w:t xml:space="preserve"> container image</w:t>
      </w:r>
    </w:p>
    <w:p w14:paraId="2A69763C" w14:textId="73CCA8AD" w:rsidR="00F20D9F" w:rsidRDefault="00F20D9F" w:rsidP="00F20D9F">
      <w:pPr>
        <w:pStyle w:val="LayoutInformationPACKT"/>
        <w:rPr>
          <w:noProof/>
        </w:rPr>
      </w:pPr>
      <w:r>
        <w:t xml:space="preserve">Insert </w:t>
      </w:r>
      <w:r w:rsidRPr="00C41783">
        <w:t>image</w:t>
      </w:r>
      <w:r>
        <w:t xml:space="preserve"> </w:t>
      </w:r>
      <w:r>
        <w:rPr>
          <w:noProof/>
        </w:rPr>
        <w:t>B18878_10</w:t>
      </w:r>
      <w:r w:rsidRPr="00023EAD">
        <w:rPr>
          <w:noProof/>
        </w:rPr>
        <w:t>_</w:t>
      </w:r>
      <w:r>
        <w:rPr>
          <w:noProof/>
        </w:rPr>
        <w:t>14.png</w:t>
      </w:r>
    </w:p>
    <w:p w14:paraId="4D088B7D" w14:textId="77777777" w:rsidR="002C2632" w:rsidRDefault="00F20D9F" w:rsidP="00F20D9F">
      <w:pPr>
        <w:pStyle w:val="NormalPACKT"/>
        <w:rPr>
          <w:ins w:id="48" w:author="Thomas Lee" w:date="2022-12-13T14:55:00Z"/>
        </w:rPr>
      </w:pPr>
      <w:r>
        <w:lastRenderedPageBreak/>
        <w:t xml:space="preserve">The </w:t>
      </w:r>
      <w:r w:rsidRPr="0029099C">
        <w:rPr>
          <w:rStyle w:val="CodeInTextPACKT"/>
        </w:rPr>
        <w:t>docker.exe</w:t>
      </w:r>
      <w:r>
        <w:t xml:space="preserve"> command produces simple string output, unlike PowerShell cmdlets which produce rich objects. One way to </w:t>
      </w:r>
      <w:r w:rsidR="00D302CE">
        <w:t>overcome</w:t>
      </w:r>
      <w:r>
        <w:t xml:space="preserve"> that limitation is to create objects on the fly using a wrapper function. </w:t>
      </w:r>
    </w:p>
    <w:p w14:paraId="0D6FFD25" w14:textId="1D35F284" w:rsidR="00F20D9F" w:rsidRPr="00F20D9F" w:rsidRDefault="00F20D9F" w:rsidP="00F20D9F">
      <w:pPr>
        <w:pStyle w:val="NormalPACKT"/>
      </w:pPr>
      <w:r>
        <w:t xml:space="preserve">In </w:t>
      </w:r>
      <w:r w:rsidRPr="0029099C">
        <w:rPr>
          <w:rStyle w:val="ItalicsPACKT"/>
        </w:rPr>
        <w:t>step 8</w:t>
      </w:r>
      <w:r>
        <w:t xml:space="preserve">, you create a new </w:t>
      </w:r>
      <w:r w:rsidR="00D302CE">
        <w:t xml:space="preserve">PowerShell </w:t>
      </w:r>
      <w:r>
        <w:t>function (</w:t>
      </w:r>
      <w:r w:rsidRPr="0029099C">
        <w:rPr>
          <w:rStyle w:val="CodeInTextPACKT"/>
        </w:rPr>
        <w:t>Get-</w:t>
      </w:r>
      <w:proofErr w:type="spellStart"/>
      <w:r w:rsidRPr="0029099C">
        <w:rPr>
          <w:rStyle w:val="CodeInTextPACKT"/>
        </w:rPr>
        <w:t>DockerImage</w:t>
      </w:r>
      <w:proofErr w:type="spellEnd"/>
      <w:r>
        <w:t>) which gets the images but returns the information as custom objects. There is no output directly from this step.</w:t>
      </w:r>
      <w:ins w:id="49" w:author="Thomas Lee" w:date="2022-12-13T14:55:00Z">
        <w:r w:rsidR="002C2632">
          <w:t xml:space="preserve"> Within this step you create</w:t>
        </w:r>
      </w:ins>
      <w:ins w:id="50" w:author="Thomas Lee" w:date="2022-12-13T14:56:00Z">
        <w:r w:rsidR="002C2632">
          <w:t xml:space="preserve"> a hash table </w:t>
        </w:r>
      </w:ins>
      <w:ins w:id="51" w:author="Thomas Lee" w:date="2022-12-13T15:00:00Z">
        <w:r w:rsidR="007B10C7">
          <w:t xml:space="preserve">which you </w:t>
        </w:r>
      </w:ins>
      <w:ins w:id="52" w:author="Thomas Lee" w:date="2022-12-13T14:56:00Z">
        <w:r w:rsidR="002C2632">
          <w:t xml:space="preserve">then convert to a custom object. You could have created the </w:t>
        </w:r>
        <w:proofErr w:type="spellStart"/>
        <w:r w:rsidR="002C2632">
          <w:t>objevt</w:t>
        </w:r>
        <w:proofErr w:type="spellEnd"/>
        <w:r w:rsidR="002C2632">
          <w:t xml:space="preserve"> directly – as always you have choices. </w:t>
        </w:r>
      </w:ins>
    </w:p>
    <w:p w14:paraId="3648AE8F" w14:textId="44FB07C3" w:rsidR="00292467" w:rsidRDefault="0029099C" w:rsidP="00863E06">
      <w:pPr>
        <w:pStyle w:val="NormalPACKT"/>
      </w:pPr>
      <w:r>
        <w:t xml:space="preserve">In </w:t>
      </w:r>
      <w:r w:rsidRPr="0029099C">
        <w:rPr>
          <w:rStyle w:val="ItalicsPACKT"/>
        </w:rPr>
        <w:t>step 9</w:t>
      </w:r>
      <w:r>
        <w:t xml:space="preserve">, you use the </w:t>
      </w:r>
      <w:r w:rsidRPr="0029099C">
        <w:rPr>
          <w:rStyle w:val="CodeInTextPACKT"/>
        </w:rPr>
        <w:t>Get-</w:t>
      </w:r>
      <w:proofErr w:type="spellStart"/>
      <w:r w:rsidRPr="0029099C">
        <w:rPr>
          <w:rStyle w:val="CodeInTextPACKT"/>
        </w:rPr>
        <w:t>DockerImage</w:t>
      </w:r>
      <w:proofErr w:type="spellEnd"/>
      <w:r>
        <w:t xml:space="preserve"> function to get a specific</w:t>
      </w:r>
      <w:r w:rsidR="00D302CE">
        <w:t xml:space="preserve"> container</w:t>
      </w:r>
      <w:r>
        <w:t xml:space="preserve"> image</w:t>
      </w:r>
      <w:r w:rsidR="00D302CE">
        <w:t>,</w:t>
      </w:r>
      <w:r>
        <w:t xml:space="preserve"> then you do a detailed examination of this container image, with output like this:</w:t>
      </w:r>
    </w:p>
    <w:p w14:paraId="27109422" w14:textId="1C94C921" w:rsidR="0029099C" w:rsidRDefault="00357212" w:rsidP="00357212">
      <w:pPr>
        <w:pStyle w:val="FigurePACKT"/>
      </w:pPr>
      <w:r>
        <w:rPr>
          <w:noProof/>
        </w:rPr>
        <w:drawing>
          <wp:inline distT="0" distB="0" distL="0" distR="0" wp14:anchorId="12F4C3A5" wp14:editId="435317F8">
            <wp:extent cx="3985279" cy="268054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750" cy="2684899"/>
                    </a:xfrm>
                    <a:prstGeom prst="rect">
                      <a:avLst/>
                    </a:prstGeom>
                  </pic:spPr>
                </pic:pic>
              </a:graphicData>
            </a:graphic>
          </wp:inline>
        </w:drawing>
      </w:r>
    </w:p>
    <w:p w14:paraId="7AB8F645" w14:textId="258041B6" w:rsidR="0029099C" w:rsidRPr="00DC6325" w:rsidRDefault="0029099C">
      <w:pPr>
        <w:pStyle w:val="FigureCaptionPACKT"/>
        <w:pPrChange w:id="53" w:author="Liam Draper" w:date="2022-10-21T11:36:00Z">
          <w:pPr>
            <w:pStyle w:val="FigurePACKT"/>
          </w:pPr>
        </w:pPrChange>
      </w:pPr>
      <w:r w:rsidRPr="00DC6325">
        <w:t xml:space="preserve">Figure </w:t>
      </w:r>
      <w:r>
        <w:t>10</w:t>
      </w:r>
      <w:r w:rsidRPr="00DC6325">
        <w:t>.</w:t>
      </w:r>
      <w:r>
        <w:t>15</w:t>
      </w:r>
      <w:r w:rsidRPr="00DC6325">
        <w:t xml:space="preserve">: </w:t>
      </w:r>
      <w:r>
        <w:t>Inspecting the server core image</w:t>
      </w:r>
    </w:p>
    <w:p w14:paraId="24CC9EB8" w14:textId="4B190FB3" w:rsidR="0029099C" w:rsidRDefault="0029099C" w:rsidP="0029099C">
      <w:pPr>
        <w:pStyle w:val="LayoutInformationPACKT"/>
        <w:rPr>
          <w:noProof/>
        </w:rPr>
      </w:pPr>
      <w:r>
        <w:t xml:space="preserve">Insert </w:t>
      </w:r>
      <w:r w:rsidRPr="00C41783">
        <w:t>image</w:t>
      </w:r>
      <w:r>
        <w:t xml:space="preserve"> </w:t>
      </w:r>
      <w:r>
        <w:rPr>
          <w:noProof/>
        </w:rPr>
        <w:t>B18878_10</w:t>
      </w:r>
      <w:r w:rsidRPr="00023EAD">
        <w:rPr>
          <w:noProof/>
        </w:rPr>
        <w:t>_</w:t>
      </w:r>
      <w:r>
        <w:rPr>
          <w:noProof/>
        </w:rPr>
        <w:t>15.png</w:t>
      </w:r>
    </w:p>
    <w:p w14:paraId="3F5D55FF" w14:textId="189E4964" w:rsidR="0029099C" w:rsidRDefault="0029099C" w:rsidP="00357212">
      <w:pPr>
        <w:pStyle w:val="NormalPACKT"/>
      </w:pPr>
      <w:r>
        <w:t xml:space="preserve">In </w:t>
      </w:r>
      <w:r w:rsidRPr="00357212">
        <w:rPr>
          <w:rStyle w:val="ItalicsPACKT"/>
        </w:rPr>
        <w:t>step 10</w:t>
      </w:r>
      <w:r>
        <w:t xml:space="preserve">, you pull a Windows Server image for an older version (Windows Server 2019), </w:t>
      </w:r>
    </w:p>
    <w:p w14:paraId="3079EEE0" w14:textId="3FD64849" w:rsidR="00863E06" w:rsidRDefault="00357212" w:rsidP="00357212">
      <w:pPr>
        <w:pStyle w:val="FigurePACKT"/>
      </w:pPr>
      <w:r>
        <w:rPr>
          <w:noProof/>
        </w:rPr>
        <w:drawing>
          <wp:inline distT="0" distB="0" distL="0" distR="0" wp14:anchorId="1A9FDE6E" wp14:editId="7367917B">
            <wp:extent cx="5168285" cy="13175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0120" cy="1323118"/>
                    </a:xfrm>
                    <a:prstGeom prst="rect">
                      <a:avLst/>
                    </a:prstGeom>
                  </pic:spPr>
                </pic:pic>
              </a:graphicData>
            </a:graphic>
          </wp:inline>
        </w:drawing>
      </w:r>
    </w:p>
    <w:p w14:paraId="609BF703" w14:textId="5A611192" w:rsidR="00357212" w:rsidRPr="00DC6325" w:rsidRDefault="00357212">
      <w:pPr>
        <w:pStyle w:val="FigureCaptionPACKT"/>
        <w:pPrChange w:id="54" w:author="Liam Draper" w:date="2022-10-21T11:36:00Z">
          <w:pPr>
            <w:pStyle w:val="FigurePACKT"/>
          </w:pPr>
        </w:pPrChange>
      </w:pPr>
      <w:r w:rsidRPr="00DC6325">
        <w:t xml:space="preserve">Figure </w:t>
      </w:r>
      <w:r>
        <w:t>10</w:t>
      </w:r>
      <w:r w:rsidRPr="00DC6325">
        <w:t>.</w:t>
      </w:r>
      <w:r>
        <w:t>16</w:t>
      </w:r>
      <w:r w:rsidRPr="00DC6325">
        <w:t xml:space="preserve">: </w:t>
      </w:r>
      <w:r>
        <w:t>Inspecting the server core image</w:t>
      </w:r>
    </w:p>
    <w:p w14:paraId="5A602AFE" w14:textId="6EB542B1" w:rsidR="00357212" w:rsidRDefault="00357212" w:rsidP="00357212">
      <w:pPr>
        <w:pStyle w:val="LayoutInformationPACKT"/>
        <w:rPr>
          <w:noProof/>
        </w:rPr>
      </w:pPr>
      <w:r>
        <w:t xml:space="preserve">Insert </w:t>
      </w:r>
      <w:r w:rsidRPr="00C41783">
        <w:t>image</w:t>
      </w:r>
      <w:r>
        <w:t xml:space="preserve"> </w:t>
      </w:r>
      <w:r>
        <w:rPr>
          <w:noProof/>
        </w:rPr>
        <w:t>B18878_10</w:t>
      </w:r>
      <w:r w:rsidRPr="00023EAD">
        <w:rPr>
          <w:noProof/>
        </w:rPr>
        <w:t>_</w:t>
      </w:r>
      <w:r>
        <w:rPr>
          <w:noProof/>
        </w:rPr>
        <w:t>16.png</w:t>
      </w:r>
    </w:p>
    <w:p w14:paraId="4759F1BF" w14:textId="6D659B81" w:rsidR="00357212" w:rsidRDefault="00357212" w:rsidP="00863E06">
      <w:pPr>
        <w:pStyle w:val="NormalPACKT"/>
      </w:pPr>
      <w:r>
        <w:t xml:space="preserve">In </w:t>
      </w:r>
      <w:r w:rsidRPr="00357212">
        <w:rPr>
          <w:rStyle w:val="ItalicsPACKT"/>
        </w:rPr>
        <w:t>step 11</w:t>
      </w:r>
      <w:r>
        <w:t>, you attempt to run this downloaded image with the following output:</w:t>
      </w:r>
    </w:p>
    <w:p w14:paraId="219B69D4" w14:textId="416FD60C" w:rsidR="00357212" w:rsidRDefault="00427E8D" w:rsidP="00427E8D">
      <w:pPr>
        <w:pStyle w:val="FigurePACKT"/>
      </w:pPr>
      <w:r>
        <w:rPr>
          <w:noProof/>
        </w:rPr>
        <w:drawing>
          <wp:inline distT="0" distB="0" distL="0" distR="0" wp14:anchorId="7A736D30" wp14:editId="0E4DBC1A">
            <wp:extent cx="4446816" cy="80994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4011" cy="811256"/>
                    </a:xfrm>
                    <a:prstGeom prst="rect">
                      <a:avLst/>
                    </a:prstGeom>
                  </pic:spPr>
                </pic:pic>
              </a:graphicData>
            </a:graphic>
          </wp:inline>
        </w:drawing>
      </w:r>
    </w:p>
    <w:p w14:paraId="67B10C75" w14:textId="41C32F61" w:rsidR="00A301C1" w:rsidRPr="00DC6325" w:rsidRDefault="00A301C1">
      <w:pPr>
        <w:pStyle w:val="FigureCaptionPACKT"/>
        <w:pPrChange w:id="55" w:author="Liam Draper" w:date="2022-10-21T11:36:00Z">
          <w:pPr>
            <w:pStyle w:val="FigurePACKT"/>
          </w:pPr>
        </w:pPrChange>
      </w:pPr>
      <w:r w:rsidRPr="00DC6325">
        <w:t xml:space="preserve">Figure </w:t>
      </w:r>
      <w:r>
        <w:t>10</w:t>
      </w:r>
      <w:r w:rsidRPr="00DC6325">
        <w:t>.</w:t>
      </w:r>
      <w:r>
        <w:t>17</w:t>
      </w:r>
      <w:r w:rsidRPr="00DC6325">
        <w:t xml:space="preserve">: </w:t>
      </w:r>
      <w:r>
        <w:t>Running a Windows Server 2019 image natively</w:t>
      </w:r>
    </w:p>
    <w:p w14:paraId="0E37C5EA" w14:textId="648FBEEC" w:rsidR="00A301C1" w:rsidRDefault="00A301C1" w:rsidP="00A301C1">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17.png</w:t>
      </w:r>
    </w:p>
    <w:p w14:paraId="1EEB2FD1" w14:textId="4CDED1BC" w:rsidR="005F4533" w:rsidRDefault="00427E8D" w:rsidP="005F4533">
      <w:pPr>
        <w:pStyle w:val="NormalPACKT"/>
      </w:pPr>
      <w:r>
        <w:t xml:space="preserve">Since the Windows kernel in the container host is different </w:t>
      </w:r>
      <w:r w:rsidR="00D302CE">
        <w:t>from the kernel in the container image, Windows cannot natively run the Windows Server 2019 images</w:t>
      </w:r>
      <w:r>
        <w:t>. You can work around this by using Hyper-V isolation, like this:</w:t>
      </w:r>
    </w:p>
    <w:p w14:paraId="2336318B" w14:textId="7FEBA117" w:rsidR="00427E8D" w:rsidRDefault="00427E8D" w:rsidP="002C2632">
      <w:pPr>
        <w:pStyle w:val="FigurePACKT"/>
        <w:pPrChange w:id="56" w:author="Thomas Lee" w:date="2022-12-13T14:57:00Z">
          <w:pPr>
            <w:pStyle w:val="NormalPACKT"/>
          </w:pPr>
        </w:pPrChange>
      </w:pPr>
      <w:r>
        <w:rPr>
          <w:noProof/>
        </w:rPr>
        <w:drawing>
          <wp:inline distT="0" distB="0" distL="0" distR="0" wp14:anchorId="0D8FDFE7" wp14:editId="243EAC48">
            <wp:extent cx="3932744" cy="6508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9757" cy="653657"/>
                    </a:xfrm>
                    <a:prstGeom prst="rect">
                      <a:avLst/>
                    </a:prstGeom>
                  </pic:spPr>
                </pic:pic>
              </a:graphicData>
            </a:graphic>
          </wp:inline>
        </w:drawing>
      </w:r>
    </w:p>
    <w:p w14:paraId="67E5E3DD" w14:textId="534E8FA4" w:rsidR="00427E8D" w:rsidRPr="00DC6325" w:rsidRDefault="00427E8D">
      <w:pPr>
        <w:pStyle w:val="FigureCaptionPACKT"/>
        <w:pPrChange w:id="57" w:author="Liam Draper" w:date="2022-10-21T11:37:00Z">
          <w:pPr>
            <w:pStyle w:val="FigurePACKT"/>
          </w:pPr>
        </w:pPrChange>
      </w:pPr>
      <w:r w:rsidRPr="00DC6325">
        <w:t xml:space="preserve">Figure </w:t>
      </w:r>
      <w:r>
        <w:t>10</w:t>
      </w:r>
      <w:r w:rsidRPr="00DC6325">
        <w:t>.</w:t>
      </w:r>
      <w:r>
        <w:t>18</w:t>
      </w:r>
      <w:r w:rsidRPr="00DC6325">
        <w:t xml:space="preserve">: </w:t>
      </w:r>
      <w:r>
        <w:t>Running a Windows Server 2019 image inside Hyper-V</w:t>
      </w:r>
    </w:p>
    <w:p w14:paraId="79637ACF" w14:textId="49B9F418" w:rsidR="00427E8D" w:rsidRDefault="00427E8D" w:rsidP="00427E8D">
      <w:pPr>
        <w:pStyle w:val="LayoutInformationPACKT"/>
        <w:rPr>
          <w:noProof/>
        </w:rPr>
      </w:pPr>
      <w:r>
        <w:t xml:space="preserve">Insert </w:t>
      </w:r>
      <w:r w:rsidRPr="00C41783">
        <w:t>image</w:t>
      </w:r>
      <w:r>
        <w:t xml:space="preserve"> </w:t>
      </w:r>
      <w:r>
        <w:rPr>
          <w:noProof/>
        </w:rPr>
        <w:t>B18878_10</w:t>
      </w:r>
      <w:r w:rsidRPr="00023EAD">
        <w:rPr>
          <w:noProof/>
        </w:rPr>
        <w:t>_</w:t>
      </w:r>
      <w:r>
        <w:rPr>
          <w:noProof/>
        </w:rPr>
        <w:t>18.png</w:t>
      </w:r>
    </w:p>
    <w:p w14:paraId="110E2D20" w14:textId="6895857A" w:rsidR="00427E8D" w:rsidRDefault="006A57F0" w:rsidP="005F4533">
      <w:pPr>
        <w:pStyle w:val="NormalPACKT"/>
      </w:pPr>
      <w:r>
        <w:t xml:space="preserve">While Hyper-V isolation can help with incompatible kernel version issues, there is a performance hit of using virtualization. </w:t>
      </w:r>
      <w:r w:rsidR="00427E8D">
        <w:t xml:space="preserve">In </w:t>
      </w:r>
      <w:r w:rsidR="00427E8D" w:rsidRPr="006A57F0">
        <w:rPr>
          <w:rStyle w:val="ItalicsPACKT"/>
        </w:rPr>
        <w:t xml:space="preserve">step </w:t>
      </w:r>
      <w:r w:rsidRPr="006A57F0">
        <w:rPr>
          <w:rStyle w:val="ItalicsPACKT"/>
        </w:rPr>
        <w:t>13</w:t>
      </w:r>
      <w:r>
        <w:t>, you run the hello-world container image natively and in Hyper-V. Then the step displays how it took Windows to run the container with and without virtualization. The output looks like this:</w:t>
      </w:r>
    </w:p>
    <w:p w14:paraId="4B2E8F42" w14:textId="4FFB6FAD" w:rsidR="006A57F0" w:rsidRDefault="00A76594" w:rsidP="00A76594">
      <w:pPr>
        <w:pStyle w:val="FigurePACKT"/>
      </w:pPr>
      <w:r>
        <w:rPr>
          <w:noProof/>
        </w:rPr>
        <w:drawing>
          <wp:inline distT="0" distB="0" distL="0" distR="0" wp14:anchorId="7BF81D48" wp14:editId="7837B798">
            <wp:extent cx="3578349" cy="1884055"/>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4222" cy="1887147"/>
                    </a:xfrm>
                    <a:prstGeom prst="rect">
                      <a:avLst/>
                    </a:prstGeom>
                  </pic:spPr>
                </pic:pic>
              </a:graphicData>
            </a:graphic>
          </wp:inline>
        </w:drawing>
      </w:r>
    </w:p>
    <w:p w14:paraId="0A7128DA" w14:textId="1B210A11" w:rsidR="006A57F0" w:rsidRPr="00DC6325" w:rsidRDefault="006A57F0">
      <w:pPr>
        <w:pStyle w:val="FigureCaptionPACKT"/>
        <w:pPrChange w:id="58" w:author="Liam Draper" w:date="2022-10-21T11:40:00Z">
          <w:pPr>
            <w:pStyle w:val="FigurePACKT"/>
          </w:pPr>
        </w:pPrChange>
      </w:pPr>
      <w:r w:rsidRPr="00DC6325">
        <w:t xml:space="preserve">Figure </w:t>
      </w:r>
      <w:r>
        <w:t>10</w:t>
      </w:r>
      <w:r w:rsidRPr="00DC6325">
        <w:t>.</w:t>
      </w:r>
      <w:r>
        <w:t>19</w:t>
      </w:r>
      <w:r w:rsidRPr="00DC6325">
        <w:t xml:space="preserve">: </w:t>
      </w:r>
      <w:r>
        <w:t xml:space="preserve">Measuring </w:t>
      </w:r>
      <w:r w:rsidR="00D302CE">
        <w:t xml:space="preserve">the </w:t>
      </w:r>
      <w:r>
        <w:t>performance impact of running a container inside Hyper-V</w:t>
      </w:r>
    </w:p>
    <w:p w14:paraId="3238DD02" w14:textId="38D14D8B" w:rsidR="006A57F0" w:rsidRDefault="006A57F0" w:rsidP="006A57F0">
      <w:pPr>
        <w:pStyle w:val="LayoutInformationPACKT"/>
        <w:rPr>
          <w:noProof/>
        </w:rPr>
      </w:pPr>
      <w:r>
        <w:t xml:space="preserve">Insert </w:t>
      </w:r>
      <w:r w:rsidRPr="00C41783">
        <w:t>image</w:t>
      </w:r>
      <w:r>
        <w:t xml:space="preserve"> </w:t>
      </w:r>
      <w:r>
        <w:rPr>
          <w:noProof/>
        </w:rPr>
        <w:t>B18878_10</w:t>
      </w:r>
      <w:r w:rsidRPr="00023EAD">
        <w:rPr>
          <w:noProof/>
        </w:rPr>
        <w:t>_</w:t>
      </w:r>
      <w:r>
        <w:rPr>
          <w:noProof/>
        </w:rPr>
        <w:t>19.png</w:t>
      </w:r>
    </w:p>
    <w:p w14:paraId="3F8FF5E7" w14:textId="4E420F8E" w:rsidR="006A57F0" w:rsidRDefault="00A76594" w:rsidP="005F4533">
      <w:pPr>
        <w:pStyle w:val="NormalPACKT"/>
      </w:pPr>
      <w:r>
        <w:t xml:space="preserve">In </w:t>
      </w:r>
      <w:r w:rsidRPr="00A76594">
        <w:rPr>
          <w:rStyle w:val="ItalicsPACKT"/>
        </w:rPr>
        <w:t xml:space="preserve">step </w:t>
      </w:r>
      <w:r w:rsidR="004D27DE">
        <w:rPr>
          <w:rStyle w:val="ItalicsPACKT"/>
        </w:rPr>
        <w:t>14</w:t>
      </w:r>
      <w:r>
        <w:t xml:space="preserve">, you use the docker system command to view the disk usage for containers on </w:t>
      </w:r>
      <w:r w:rsidRPr="00A76594">
        <w:rPr>
          <w:rStyle w:val="CodeInTextPACKT"/>
        </w:rPr>
        <w:t>CH1</w:t>
      </w:r>
      <w:r>
        <w:t xml:space="preserve"> with output like this:</w:t>
      </w:r>
    </w:p>
    <w:p w14:paraId="19DAFB6A" w14:textId="18201861" w:rsidR="00A76594" w:rsidRDefault="004D27DE" w:rsidP="004D27DE">
      <w:pPr>
        <w:pStyle w:val="FigurePACKT"/>
      </w:pPr>
      <w:r>
        <w:rPr>
          <w:noProof/>
        </w:rPr>
        <w:drawing>
          <wp:inline distT="0" distB="0" distL="0" distR="0" wp14:anchorId="2253F3E4" wp14:editId="20251744">
            <wp:extent cx="3551802" cy="895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6501" cy="896535"/>
                    </a:xfrm>
                    <a:prstGeom prst="rect">
                      <a:avLst/>
                    </a:prstGeom>
                  </pic:spPr>
                </pic:pic>
              </a:graphicData>
            </a:graphic>
          </wp:inline>
        </w:drawing>
      </w:r>
    </w:p>
    <w:p w14:paraId="01020405" w14:textId="412B7FA3" w:rsidR="00A76594" w:rsidRPr="00DC6325" w:rsidRDefault="00A76594">
      <w:pPr>
        <w:pStyle w:val="FigureCaptionPACKT"/>
        <w:pPrChange w:id="59" w:author="Liam Draper" w:date="2022-10-21T11:40:00Z">
          <w:pPr>
            <w:pStyle w:val="FigurePACKT"/>
          </w:pPr>
        </w:pPrChange>
      </w:pPr>
      <w:r w:rsidRPr="00DC6325">
        <w:t xml:space="preserve">Figure </w:t>
      </w:r>
      <w:r>
        <w:t>10</w:t>
      </w:r>
      <w:r w:rsidRPr="00DC6325">
        <w:t>.</w:t>
      </w:r>
      <w:r>
        <w:t>20</w:t>
      </w:r>
      <w:r w:rsidRPr="00DC6325">
        <w:t xml:space="preserve">: </w:t>
      </w:r>
      <w:r>
        <w:t>Viewing container image disk space usage</w:t>
      </w:r>
    </w:p>
    <w:p w14:paraId="4560D8D5" w14:textId="47A96837" w:rsidR="00A76594" w:rsidRDefault="00A76594" w:rsidP="00A76594">
      <w:pPr>
        <w:pStyle w:val="LayoutInformationPACKT"/>
        <w:rPr>
          <w:noProof/>
        </w:rPr>
      </w:pPr>
      <w:r>
        <w:t xml:space="preserve">Insert </w:t>
      </w:r>
      <w:r w:rsidRPr="00C41783">
        <w:t>image</w:t>
      </w:r>
      <w:r>
        <w:t xml:space="preserve"> </w:t>
      </w:r>
      <w:r>
        <w:rPr>
          <w:noProof/>
        </w:rPr>
        <w:t>B18878_10</w:t>
      </w:r>
      <w:r w:rsidRPr="00023EAD">
        <w:rPr>
          <w:noProof/>
        </w:rPr>
        <w:t>_</w:t>
      </w:r>
      <w:r>
        <w:rPr>
          <w:noProof/>
        </w:rPr>
        <w:t>20.png</w:t>
      </w:r>
    </w:p>
    <w:p w14:paraId="57D427A7" w14:textId="33FA9A8B" w:rsidR="00A76594" w:rsidRDefault="004D27DE" w:rsidP="005F4533">
      <w:pPr>
        <w:pStyle w:val="NormalPACKT"/>
      </w:pPr>
      <w:r>
        <w:t xml:space="preserve">In </w:t>
      </w:r>
      <w:r w:rsidRPr="004D27DE">
        <w:rPr>
          <w:rStyle w:val="ItalicsPACKT"/>
        </w:rPr>
        <w:t>step 15</w:t>
      </w:r>
      <w:r>
        <w:t xml:space="preserve">, you view the containers currently active on </w:t>
      </w:r>
      <w:r w:rsidRPr="004D27DE">
        <w:rPr>
          <w:rStyle w:val="CodeInTextPACKT"/>
        </w:rPr>
        <w:t>CH1</w:t>
      </w:r>
      <w:r>
        <w:t>, with output like this:</w:t>
      </w:r>
    </w:p>
    <w:p w14:paraId="300796F8" w14:textId="7A63769F" w:rsidR="004D27DE" w:rsidRPr="005F4533" w:rsidRDefault="004D27DE" w:rsidP="004D27DE">
      <w:pPr>
        <w:pStyle w:val="FigurePACKT"/>
      </w:pPr>
      <w:r>
        <w:rPr>
          <w:noProof/>
        </w:rPr>
        <w:drawing>
          <wp:inline distT="0" distB="0" distL="0" distR="0" wp14:anchorId="54CA9DE2" wp14:editId="43B1D18E">
            <wp:extent cx="5603041" cy="590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4503" cy="594288"/>
                    </a:xfrm>
                    <a:prstGeom prst="rect">
                      <a:avLst/>
                    </a:prstGeom>
                  </pic:spPr>
                </pic:pic>
              </a:graphicData>
            </a:graphic>
          </wp:inline>
        </w:drawing>
      </w:r>
    </w:p>
    <w:p w14:paraId="7147A5C8" w14:textId="231D361C" w:rsidR="004D27DE" w:rsidRPr="00DC6325" w:rsidRDefault="004D27DE">
      <w:pPr>
        <w:pStyle w:val="FigureCaptionPACKT"/>
        <w:pPrChange w:id="60" w:author="Liam Draper" w:date="2022-10-21T11:40:00Z">
          <w:pPr>
            <w:pStyle w:val="FigurePACKT"/>
          </w:pPr>
        </w:pPrChange>
      </w:pPr>
      <w:r w:rsidRPr="00DC6325">
        <w:t xml:space="preserve">Figure </w:t>
      </w:r>
      <w:r>
        <w:t>10</w:t>
      </w:r>
      <w:r w:rsidRPr="00DC6325">
        <w:t>.</w:t>
      </w:r>
      <w:r>
        <w:t>21</w:t>
      </w:r>
      <w:r w:rsidRPr="00DC6325">
        <w:t>:</w:t>
      </w:r>
      <w:r>
        <w:t xml:space="preserve"> Viewing active containers on </w:t>
      </w:r>
      <w:r w:rsidRPr="004D27DE">
        <w:rPr>
          <w:rStyle w:val="CodeInTextPACKT"/>
        </w:rPr>
        <w:t>CH1</w:t>
      </w:r>
    </w:p>
    <w:p w14:paraId="64AFE151" w14:textId="45B96954" w:rsidR="004D27DE" w:rsidRDefault="004D27DE" w:rsidP="004D27DE">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2</w:t>
      </w:r>
      <w:r w:rsidR="00D97BFE">
        <w:rPr>
          <w:noProof/>
        </w:rPr>
        <w:t>1</w:t>
      </w:r>
      <w:r>
        <w:rPr>
          <w:noProof/>
        </w:rPr>
        <w:t>.png</w:t>
      </w:r>
    </w:p>
    <w:p w14:paraId="06FFB4E6" w14:textId="5C7BDCE5" w:rsidR="00C5718A" w:rsidRDefault="004D27DE" w:rsidP="00C5718A">
      <w:pPr>
        <w:pStyle w:val="NormalPACKT"/>
      </w:pPr>
      <w:r>
        <w:t xml:space="preserve">In </w:t>
      </w:r>
      <w:r w:rsidRPr="004D27DE">
        <w:rPr>
          <w:rStyle w:val="ItalicsPACKT"/>
        </w:rPr>
        <w:t>step 16</w:t>
      </w:r>
      <w:r>
        <w:t xml:space="preserve">, you remove all active containers on </w:t>
      </w:r>
      <w:r w:rsidRPr="004D27DE">
        <w:rPr>
          <w:rStyle w:val="CodeInTextPACKT"/>
        </w:rPr>
        <w:t>CH1</w:t>
      </w:r>
      <w:r>
        <w:t xml:space="preserve">. </w:t>
      </w:r>
      <w:r w:rsidR="00D97BFE">
        <w:t xml:space="preserve">In </w:t>
      </w:r>
      <w:r w:rsidR="00D97BFE" w:rsidRPr="00D97BFE">
        <w:rPr>
          <w:rStyle w:val="ItalicsPACKT"/>
        </w:rPr>
        <w:t>step 17</w:t>
      </w:r>
      <w:r w:rsidR="00D97BFE">
        <w:t xml:space="preserve">, you remove all docker images from </w:t>
      </w:r>
      <w:r w:rsidR="00D97BFE" w:rsidRPr="00D302CE">
        <w:rPr>
          <w:rStyle w:val="CodeInTextPACKT"/>
        </w:rPr>
        <w:t>CH1</w:t>
      </w:r>
      <w:r w:rsidR="00D97BFE">
        <w:t>. T</w:t>
      </w:r>
      <w:r>
        <w:t>h</w:t>
      </w:r>
      <w:r w:rsidR="00D97BFE">
        <w:t xml:space="preserve">ese two </w:t>
      </w:r>
      <w:r>
        <w:t>step</w:t>
      </w:r>
      <w:r w:rsidR="00D97BFE">
        <w:t>s</w:t>
      </w:r>
      <w:r>
        <w:t xml:space="preserve"> produce no console output. </w:t>
      </w:r>
      <w:r w:rsidR="00D97BFE">
        <w:t xml:space="preserve">In </w:t>
      </w:r>
      <w:r w:rsidR="00D97BFE" w:rsidRPr="00D302CE">
        <w:rPr>
          <w:rStyle w:val="ItalicsPACKT"/>
        </w:rPr>
        <w:t>step 18</w:t>
      </w:r>
      <w:r w:rsidR="00D97BFE">
        <w:t>, you use the prune command to remove all other docker</w:t>
      </w:r>
      <w:r w:rsidR="00D302CE">
        <w:t>-</w:t>
      </w:r>
      <w:r w:rsidR="00D97BFE">
        <w:t>related resources with output like this:</w:t>
      </w:r>
    </w:p>
    <w:p w14:paraId="3BA41989" w14:textId="479532F3" w:rsidR="00D97BFE" w:rsidRDefault="00D97BFE" w:rsidP="00D97BFE">
      <w:pPr>
        <w:pStyle w:val="FigurePACKT"/>
      </w:pPr>
      <w:r>
        <w:rPr>
          <w:noProof/>
        </w:rPr>
        <w:drawing>
          <wp:inline distT="0" distB="0" distL="0" distR="0" wp14:anchorId="41D06CC5" wp14:editId="0A6404A5">
            <wp:extent cx="3012973" cy="4594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8935" cy="463437"/>
                    </a:xfrm>
                    <a:prstGeom prst="rect">
                      <a:avLst/>
                    </a:prstGeom>
                  </pic:spPr>
                </pic:pic>
              </a:graphicData>
            </a:graphic>
          </wp:inline>
        </w:drawing>
      </w:r>
    </w:p>
    <w:p w14:paraId="79A8517D" w14:textId="2FE0BD38" w:rsidR="00D97BFE" w:rsidRPr="00DC6325" w:rsidRDefault="00D97BFE">
      <w:pPr>
        <w:pStyle w:val="FigureCaptionPACKT"/>
        <w:pPrChange w:id="61" w:author="Liam Draper" w:date="2022-10-21T11:41:00Z">
          <w:pPr>
            <w:pStyle w:val="FigurePACKT"/>
          </w:pPr>
        </w:pPrChange>
      </w:pPr>
      <w:r w:rsidRPr="00DC6325">
        <w:t xml:space="preserve">Figure </w:t>
      </w:r>
      <w:r>
        <w:t>10</w:t>
      </w:r>
      <w:r w:rsidRPr="00DC6325">
        <w:t>.</w:t>
      </w:r>
      <w:r>
        <w:t>22</w:t>
      </w:r>
      <w:r w:rsidRPr="00DC6325">
        <w:t>:</w:t>
      </w:r>
      <w:r>
        <w:t xml:space="preserve"> Using the docker prune command</w:t>
      </w:r>
    </w:p>
    <w:p w14:paraId="575AD997" w14:textId="4A42F640" w:rsidR="00D97BFE" w:rsidRDefault="00D97BFE" w:rsidP="00D97BFE">
      <w:pPr>
        <w:pStyle w:val="LayoutInformationPACKT"/>
        <w:rPr>
          <w:noProof/>
        </w:rPr>
      </w:pPr>
      <w:r>
        <w:t xml:space="preserve">Insert </w:t>
      </w:r>
      <w:r w:rsidRPr="00C41783">
        <w:t>image</w:t>
      </w:r>
      <w:r>
        <w:t xml:space="preserve"> </w:t>
      </w:r>
      <w:r>
        <w:rPr>
          <w:noProof/>
        </w:rPr>
        <w:t>B18878_10</w:t>
      </w:r>
      <w:r w:rsidRPr="00023EAD">
        <w:rPr>
          <w:noProof/>
        </w:rPr>
        <w:t>_</w:t>
      </w:r>
      <w:r>
        <w:rPr>
          <w:noProof/>
        </w:rPr>
        <w:t>22.png</w:t>
      </w:r>
    </w:p>
    <w:p w14:paraId="083CBB49" w14:textId="5C70B9C7" w:rsidR="00D97BFE" w:rsidRDefault="00D97BFE" w:rsidP="00C5718A">
      <w:pPr>
        <w:pStyle w:val="NormalPACKT"/>
      </w:pPr>
      <w:r>
        <w:t xml:space="preserve">In </w:t>
      </w:r>
      <w:r w:rsidRPr="00D97BFE">
        <w:rPr>
          <w:rStyle w:val="ItalicsPACKT"/>
        </w:rPr>
        <w:t>step 19</w:t>
      </w:r>
      <w:r>
        <w:t>, you veri</w:t>
      </w:r>
      <w:r w:rsidR="00D302CE">
        <w:t>f</w:t>
      </w:r>
      <w:r>
        <w:t>y that you have removed all containers and con</w:t>
      </w:r>
      <w:r w:rsidR="00D302CE">
        <w:t>t</w:t>
      </w:r>
      <w:r>
        <w:t xml:space="preserve">ainer images from </w:t>
      </w:r>
      <w:r w:rsidRPr="00D302CE">
        <w:rPr>
          <w:rStyle w:val="CodeInTextPACKT"/>
        </w:rPr>
        <w:t>CH1</w:t>
      </w:r>
      <w:r>
        <w:t>, with output like this:</w:t>
      </w:r>
    </w:p>
    <w:p w14:paraId="57120949" w14:textId="7F18F6DF" w:rsidR="00881C2C" w:rsidRDefault="00881C2C" w:rsidP="00881C2C">
      <w:pPr>
        <w:pStyle w:val="FigurePACKT"/>
      </w:pPr>
      <w:r>
        <w:rPr>
          <w:noProof/>
        </w:rPr>
        <w:drawing>
          <wp:inline distT="0" distB="0" distL="0" distR="0" wp14:anchorId="7BC3D2BA" wp14:editId="0E9AE0A3">
            <wp:extent cx="4003595" cy="98728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12419" cy="989457"/>
                    </a:xfrm>
                    <a:prstGeom prst="rect">
                      <a:avLst/>
                    </a:prstGeom>
                  </pic:spPr>
                </pic:pic>
              </a:graphicData>
            </a:graphic>
          </wp:inline>
        </w:drawing>
      </w:r>
    </w:p>
    <w:p w14:paraId="04088F07" w14:textId="3092D470" w:rsidR="00881C2C" w:rsidRPr="00DC6325" w:rsidRDefault="00881C2C">
      <w:pPr>
        <w:pStyle w:val="FigureCaptionPACKT"/>
        <w:pPrChange w:id="62" w:author="Liam Draper" w:date="2022-10-21T11:41:00Z">
          <w:pPr>
            <w:pStyle w:val="FigurePACKT"/>
          </w:pPr>
        </w:pPrChange>
      </w:pPr>
      <w:r w:rsidRPr="00DC6325">
        <w:t xml:space="preserve">Figure </w:t>
      </w:r>
      <w:r>
        <w:t>10</w:t>
      </w:r>
      <w:r w:rsidRPr="00DC6325">
        <w:t>.</w:t>
      </w:r>
      <w:r>
        <w:t>23</w:t>
      </w:r>
      <w:r w:rsidRPr="00DC6325">
        <w:t>:</w:t>
      </w:r>
      <w:r>
        <w:t xml:space="preserve"> Checking on remaining containers and container images</w:t>
      </w:r>
    </w:p>
    <w:p w14:paraId="5763B604" w14:textId="102221B4" w:rsidR="00881C2C" w:rsidRDefault="00881C2C" w:rsidP="00881C2C">
      <w:pPr>
        <w:pStyle w:val="LayoutInformationPACKT"/>
        <w:rPr>
          <w:noProof/>
        </w:rPr>
      </w:pPr>
      <w:r>
        <w:t xml:space="preserve">Insert </w:t>
      </w:r>
      <w:r w:rsidRPr="00C41783">
        <w:t>image</w:t>
      </w:r>
      <w:r>
        <w:t xml:space="preserve"> </w:t>
      </w:r>
      <w:r>
        <w:rPr>
          <w:noProof/>
        </w:rPr>
        <w:t>B18878_10</w:t>
      </w:r>
      <w:r w:rsidRPr="00023EAD">
        <w:rPr>
          <w:noProof/>
        </w:rPr>
        <w:t>_</w:t>
      </w:r>
      <w:r>
        <w:rPr>
          <w:noProof/>
        </w:rPr>
        <w:t>23.png</w:t>
      </w:r>
    </w:p>
    <w:p w14:paraId="47372CA8" w14:textId="77777777" w:rsidR="00680501" w:rsidRDefault="00680501" w:rsidP="00680501">
      <w:pPr>
        <w:pStyle w:val="Heading2"/>
      </w:pPr>
      <w:r>
        <w:t>There's more...</w:t>
      </w:r>
    </w:p>
    <w:p w14:paraId="253EBE5D" w14:textId="622AE575" w:rsidR="00881C2C" w:rsidRPr="00D302CE" w:rsidRDefault="00881C2C" w:rsidP="00D302CE">
      <w:pPr>
        <w:pStyle w:val="NormalPACKT"/>
      </w:pPr>
      <w:r w:rsidRPr="00D302CE">
        <w:t xml:space="preserve">In </w:t>
      </w:r>
      <w:r w:rsidRPr="00D302CE">
        <w:rPr>
          <w:rStyle w:val="ItalicsPACKT"/>
        </w:rPr>
        <w:t>step 4,</w:t>
      </w:r>
      <w:r w:rsidRPr="00D302CE">
        <w:t xml:space="preserve"> you run the hello-world container you downloaded in </w:t>
      </w:r>
      <w:r w:rsidRPr="00852C48">
        <w:rPr>
          <w:rStyle w:val="ItalicsPACKT"/>
          <w:rPrChange w:id="63" w:author="Liam Draper" w:date="2022-10-21T11:41:00Z">
            <w:rPr>
              <w:rStyle w:val="ItalicsPACKT"/>
              <w:i w:val="0"/>
              <w:color w:val="auto"/>
            </w:rPr>
          </w:rPrChange>
        </w:rPr>
        <w:t>step 2</w:t>
      </w:r>
      <w:r w:rsidRPr="00D302CE">
        <w:t>. When Windows runs this container, the container prints out some text, then exits. Th</w:t>
      </w:r>
      <w:r w:rsidR="00D302CE" w:rsidRPr="00D302CE">
        <w:t xml:space="preserve">ese sample container images are </w:t>
      </w:r>
      <w:r w:rsidRPr="00D302CE">
        <w:t>a great demonstration that your container host is up, running, and able to host containers.</w:t>
      </w:r>
    </w:p>
    <w:p w14:paraId="72A565F6" w14:textId="26B79C39" w:rsidR="00275CDC" w:rsidRPr="00D302CE" w:rsidRDefault="00881C2C" w:rsidP="00D302CE">
      <w:pPr>
        <w:pStyle w:val="NormalPACKT"/>
        <w:rPr>
          <w:rStyle w:val="fontstyle01"/>
          <w:rFonts w:ascii="Times New Roman" w:hAnsi="Times New Roman"/>
          <w:color w:val="auto"/>
          <w:sz w:val="22"/>
          <w:szCs w:val="24"/>
        </w:rPr>
      </w:pPr>
      <w:r w:rsidRPr="00852C48">
        <w:rPr>
          <w:rStyle w:val="CodeInTextPACKT"/>
          <w:rPrChange w:id="64" w:author="Liam Draper" w:date="2022-10-21T11:42:00Z">
            <w:rPr>
              <w:rStyle w:val="fontstyle31"/>
              <w:rFonts w:ascii="Times New Roman" w:hAnsi="Times New Roman"/>
              <w:i w:val="0"/>
              <w:iCs w:val="0"/>
              <w:color w:val="auto"/>
              <w:sz w:val="22"/>
              <w:szCs w:val="24"/>
            </w:rPr>
          </w:rPrChange>
        </w:rPr>
        <w:t>Docker.exe</w:t>
      </w:r>
      <w:r w:rsidRPr="00D302CE">
        <w:rPr>
          <w:rStyle w:val="fontstyle31"/>
          <w:rFonts w:ascii="Times New Roman" w:hAnsi="Times New Roman"/>
          <w:i w:val="0"/>
          <w:iCs w:val="0"/>
          <w:color w:val="auto"/>
          <w:sz w:val="22"/>
          <w:szCs w:val="24"/>
        </w:rPr>
        <w:t xml:space="preserve"> </w:t>
      </w:r>
      <w:r w:rsidRPr="00D302CE">
        <w:rPr>
          <w:rStyle w:val="fontstyle01"/>
          <w:rFonts w:ascii="Times New Roman" w:hAnsi="Times New Roman"/>
          <w:color w:val="auto"/>
          <w:sz w:val="22"/>
          <w:szCs w:val="24"/>
        </w:rPr>
        <w:t xml:space="preserve">returns the images on the system as an array of strings (that is, </w:t>
      </w:r>
      <w:r w:rsidRPr="00D302CE">
        <w:rPr>
          <w:rStyle w:val="fontstyle41"/>
          <w:rFonts w:ascii="Times New Roman" w:hAnsi="Times New Roman"/>
          <w:color w:val="auto"/>
          <w:sz w:val="22"/>
          <w:szCs w:val="24"/>
        </w:rPr>
        <w:t>not</w:t>
      </w:r>
      <w:r w:rsidR="00D302CE" w:rsidRPr="00D302CE">
        <w:rPr>
          <w:rStyle w:val="fontstyle41"/>
          <w:rFonts w:ascii="Times New Roman" w:hAnsi="Times New Roman"/>
          <w:color w:val="auto"/>
          <w:sz w:val="22"/>
          <w:szCs w:val="24"/>
        </w:rPr>
        <w:t xml:space="preserve"> </w:t>
      </w:r>
      <w:r w:rsidRPr="00D302CE">
        <w:rPr>
          <w:rStyle w:val="fontstyle01"/>
          <w:rFonts w:ascii="Times New Roman" w:hAnsi="Times New Roman"/>
          <w:color w:val="auto"/>
          <w:sz w:val="22"/>
          <w:szCs w:val="24"/>
        </w:rPr>
        <w:t>objects!). The first (</w:t>
      </w:r>
      <w:r w:rsidRPr="00D302CE">
        <w:rPr>
          <w:rStyle w:val="fontstyle31"/>
          <w:rFonts w:ascii="Times New Roman" w:hAnsi="Times New Roman"/>
          <w:i w:val="0"/>
          <w:iCs w:val="0"/>
          <w:color w:val="auto"/>
          <w:sz w:val="22"/>
          <w:szCs w:val="24"/>
        </w:rPr>
        <w:t>$</w:t>
      </w:r>
      <w:proofErr w:type="gramStart"/>
      <w:r w:rsidRPr="00D302CE">
        <w:rPr>
          <w:rStyle w:val="fontstyle31"/>
          <w:rFonts w:ascii="Times New Roman" w:hAnsi="Times New Roman"/>
          <w:i w:val="0"/>
          <w:iCs w:val="0"/>
          <w:color w:val="auto"/>
          <w:sz w:val="22"/>
          <w:szCs w:val="24"/>
        </w:rPr>
        <w:t>Images[</w:t>
      </w:r>
      <w:proofErr w:type="gramEnd"/>
      <w:r w:rsidRPr="00D302CE">
        <w:rPr>
          <w:rStyle w:val="fontstyle31"/>
          <w:rFonts w:ascii="Times New Roman" w:hAnsi="Times New Roman"/>
          <w:i w:val="0"/>
          <w:iCs w:val="0"/>
          <w:color w:val="auto"/>
          <w:sz w:val="22"/>
          <w:szCs w:val="24"/>
        </w:rPr>
        <w:t>0]</w:t>
      </w:r>
      <w:r w:rsidRPr="00D302CE">
        <w:rPr>
          <w:rStyle w:val="fontstyle01"/>
          <w:rFonts w:ascii="Times New Roman" w:hAnsi="Times New Roman"/>
          <w:color w:val="auto"/>
          <w:sz w:val="22"/>
          <w:szCs w:val="24"/>
        </w:rPr>
        <w:t>) entry is a string of the line of column headers. The next</w:t>
      </w:r>
      <w:r w:rsidR="00D302CE"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 xml:space="preserve">two entries in the </w:t>
      </w:r>
      <w:r w:rsidRPr="00D302CE">
        <w:rPr>
          <w:rStyle w:val="fontstyle31"/>
          <w:rFonts w:ascii="Times New Roman" w:hAnsi="Times New Roman"/>
          <w:i w:val="0"/>
          <w:iCs w:val="0"/>
          <w:color w:val="auto"/>
          <w:sz w:val="22"/>
          <w:szCs w:val="24"/>
        </w:rPr>
        <w:t xml:space="preserve">$Images </w:t>
      </w:r>
      <w:r w:rsidRPr="00D302CE">
        <w:rPr>
          <w:rStyle w:val="fontstyle01"/>
          <w:rFonts w:ascii="Times New Roman" w:hAnsi="Times New Roman"/>
          <w:color w:val="auto"/>
          <w:sz w:val="22"/>
          <w:szCs w:val="24"/>
        </w:rPr>
        <w:t>array relate to the</w:t>
      </w:r>
      <w:r w:rsidRPr="00D302CE">
        <w:t xml:space="preserve"> </w:t>
      </w:r>
      <w:proofErr w:type="spellStart"/>
      <w:r w:rsidR="00275CDC" w:rsidRPr="00D302CE">
        <w:rPr>
          <w:rStyle w:val="CodeInTextPACKT"/>
          <w:rFonts w:ascii="Times New Roman" w:hAnsi="Times New Roman"/>
          <w:sz w:val="22"/>
          <w:szCs w:val="24"/>
        </w:rPr>
        <w:t>s</w:t>
      </w:r>
      <w:r w:rsidRPr="00D302CE">
        <w:rPr>
          <w:rStyle w:val="CodeInTextPACKT"/>
          <w:rFonts w:ascii="Times New Roman" w:hAnsi="Times New Roman"/>
          <w:sz w:val="22"/>
          <w:szCs w:val="24"/>
        </w:rPr>
        <w:t>erver</w:t>
      </w:r>
      <w:r w:rsidR="00275CDC" w:rsidRPr="00D302CE">
        <w:rPr>
          <w:rStyle w:val="CodeInTextPACKT"/>
          <w:rFonts w:ascii="Times New Roman" w:hAnsi="Times New Roman"/>
          <w:sz w:val="22"/>
          <w:szCs w:val="24"/>
        </w:rPr>
        <w:t>core</w:t>
      </w:r>
      <w:proofErr w:type="spellEnd"/>
      <w:r w:rsidRPr="00D302CE">
        <w:rPr>
          <w:rStyle w:val="fontstyle31"/>
          <w:rFonts w:ascii="Times New Roman" w:hAnsi="Times New Roman"/>
          <w:i w:val="0"/>
          <w:iCs w:val="0"/>
          <w:color w:val="auto"/>
          <w:sz w:val="22"/>
          <w:szCs w:val="24"/>
        </w:rPr>
        <w:t xml:space="preserve"> </w:t>
      </w:r>
      <w:r w:rsidRPr="00D302CE">
        <w:rPr>
          <w:rStyle w:val="fontstyle01"/>
          <w:rFonts w:ascii="Times New Roman" w:hAnsi="Times New Roman"/>
          <w:color w:val="auto"/>
          <w:sz w:val="22"/>
          <w:szCs w:val="24"/>
        </w:rPr>
        <w:t xml:space="preserve">and </w:t>
      </w:r>
      <w:r w:rsidRPr="00D302CE">
        <w:rPr>
          <w:rStyle w:val="CodeInTextPACKT"/>
          <w:rFonts w:ascii="Times New Roman" w:hAnsi="Times New Roman"/>
          <w:sz w:val="22"/>
          <w:szCs w:val="24"/>
        </w:rPr>
        <w:t>hello-world</w:t>
      </w:r>
      <w:r w:rsidRPr="00D302CE">
        <w:rPr>
          <w:rStyle w:val="fontstyle31"/>
          <w:rFonts w:ascii="Times New Roman" w:hAnsi="Times New Roman"/>
          <w:i w:val="0"/>
          <w:iCs w:val="0"/>
          <w:color w:val="auto"/>
          <w:sz w:val="22"/>
          <w:szCs w:val="24"/>
        </w:rPr>
        <w:t xml:space="preserve"> </w:t>
      </w:r>
      <w:r w:rsidRPr="00D302CE">
        <w:rPr>
          <w:rStyle w:val="fontstyle01"/>
          <w:rFonts w:ascii="Times New Roman" w:hAnsi="Times New Roman"/>
          <w:color w:val="auto"/>
          <w:sz w:val="22"/>
          <w:szCs w:val="24"/>
        </w:rPr>
        <w:t>images,</w:t>
      </w:r>
      <w:r w:rsidR="00D302CE"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 xml:space="preserve">respectively. </w:t>
      </w:r>
    </w:p>
    <w:p w14:paraId="4990F96B" w14:textId="78D324F2" w:rsidR="00275CDC" w:rsidRPr="00D302CE" w:rsidRDefault="00275CDC" w:rsidP="00D302CE">
      <w:pPr>
        <w:pStyle w:val="NormalPACKT"/>
        <w:rPr>
          <w:rStyle w:val="fontstyle01"/>
          <w:rFonts w:ascii="Times New Roman" w:hAnsi="Times New Roman"/>
          <w:color w:val="auto"/>
          <w:sz w:val="22"/>
          <w:szCs w:val="24"/>
        </w:rPr>
      </w:pPr>
      <w:r w:rsidRPr="00D302CE">
        <w:rPr>
          <w:rStyle w:val="fontstyle01"/>
          <w:rFonts w:ascii="Times New Roman" w:hAnsi="Times New Roman"/>
          <w:color w:val="auto"/>
          <w:sz w:val="22"/>
          <w:szCs w:val="24"/>
        </w:rPr>
        <w:t xml:space="preserve">In </w:t>
      </w:r>
      <w:r w:rsidRPr="00D302CE">
        <w:rPr>
          <w:rStyle w:val="ItalicsPACKT"/>
        </w:rPr>
        <w:t>step 8</w:t>
      </w:r>
      <w:r w:rsidRPr="00D302CE">
        <w:rPr>
          <w:rStyle w:val="fontstyle01"/>
          <w:rFonts w:ascii="Times New Roman" w:hAnsi="Times New Roman"/>
          <w:color w:val="auto"/>
          <w:sz w:val="22"/>
          <w:szCs w:val="24"/>
        </w:rPr>
        <w:t>, you create a simple PowerShell function that uses docker.exe to get and return the container images. This function returns the container imager details as rich objects</w:t>
      </w:r>
      <w:r w:rsidR="00D302CE">
        <w:rPr>
          <w:rStyle w:val="fontstyle01"/>
          <w:rFonts w:ascii="Times New Roman" w:hAnsi="Times New Roman"/>
          <w:color w:val="auto"/>
          <w:sz w:val="22"/>
          <w:szCs w:val="24"/>
        </w:rPr>
        <w:t>,</w:t>
      </w:r>
      <w:r w:rsidRPr="00D302CE">
        <w:rPr>
          <w:rStyle w:val="fontstyle01"/>
          <w:rFonts w:ascii="Times New Roman" w:hAnsi="Times New Roman"/>
          <w:color w:val="auto"/>
          <w:sz w:val="22"/>
          <w:szCs w:val="24"/>
        </w:rPr>
        <w:t xml:space="preserve"> not simple strings. If you are doing a lot of work with </w:t>
      </w:r>
      <w:r w:rsidRPr="00852C48">
        <w:rPr>
          <w:rStyle w:val="CodeInTextPACKT"/>
          <w:rPrChange w:id="65" w:author="Liam Draper" w:date="2022-10-21T11:42:00Z">
            <w:rPr>
              <w:rStyle w:val="fontstyle01"/>
              <w:rFonts w:ascii="Times New Roman" w:hAnsi="Times New Roman"/>
              <w:color w:val="auto"/>
              <w:sz w:val="22"/>
              <w:szCs w:val="24"/>
            </w:rPr>
          </w:rPrChange>
        </w:rPr>
        <w:t>docker.exe</w:t>
      </w:r>
      <w:r w:rsidRPr="00D302CE">
        <w:rPr>
          <w:rStyle w:val="fontstyle01"/>
          <w:rFonts w:ascii="Times New Roman" w:hAnsi="Times New Roman"/>
          <w:color w:val="auto"/>
          <w:sz w:val="22"/>
          <w:szCs w:val="24"/>
        </w:rPr>
        <w:t>, consider writing wrapper functions like this to simplify scripting.</w:t>
      </w:r>
    </w:p>
    <w:p w14:paraId="3E50B18C" w14:textId="09FB8AB0" w:rsidR="007636E0" w:rsidRDefault="00881C2C" w:rsidP="00D302CE">
      <w:pPr>
        <w:pStyle w:val="NormalPACKT"/>
        <w:rPr>
          <w:ins w:id="66" w:author="Thomas Lee" w:date="2022-12-13T14:57:00Z"/>
          <w:rStyle w:val="fontstyle01"/>
          <w:rFonts w:ascii="Times New Roman" w:hAnsi="Times New Roman"/>
          <w:color w:val="auto"/>
          <w:sz w:val="22"/>
          <w:szCs w:val="24"/>
        </w:rPr>
      </w:pPr>
      <w:r w:rsidRPr="00D302CE">
        <w:rPr>
          <w:rStyle w:val="fontstyle01"/>
          <w:rFonts w:ascii="Times New Roman" w:hAnsi="Times New Roman"/>
          <w:color w:val="auto"/>
          <w:sz w:val="22"/>
          <w:szCs w:val="24"/>
        </w:rPr>
        <w:t xml:space="preserve">In </w:t>
      </w:r>
      <w:r w:rsidRPr="00D302CE">
        <w:rPr>
          <w:rStyle w:val="ItalicsPACKT"/>
        </w:rPr>
        <w:t>step 10</w:t>
      </w:r>
      <w:r w:rsidRPr="00D302CE">
        <w:rPr>
          <w:rStyle w:val="fontstyle01"/>
          <w:rFonts w:ascii="Times New Roman" w:hAnsi="Times New Roman"/>
          <w:color w:val="auto"/>
          <w:sz w:val="22"/>
          <w:szCs w:val="24"/>
        </w:rPr>
        <w:t>, you download a container whose built-in base OS is a different</w:t>
      </w:r>
      <w:r w:rsidR="00275CDC"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 xml:space="preserve">version </w:t>
      </w:r>
      <w:r w:rsidR="00D302CE">
        <w:rPr>
          <w:rStyle w:val="fontstyle01"/>
          <w:rFonts w:ascii="Times New Roman" w:hAnsi="Times New Roman"/>
          <w:color w:val="auto"/>
          <w:sz w:val="22"/>
          <w:szCs w:val="24"/>
        </w:rPr>
        <w:t>from</w:t>
      </w:r>
      <w:r w:rsidRPr="00D302CE">
        <w:rPr>
          <w:rStyle w:val="fontstyle01"/>
          <w:rFonts w:ascii="Times New Roman" w:hAnsi="Times New Roman"/>
          <w:color w:val="auto"/>
          <w:sz w:val="22"/>
          <w:szCs w:val="24"/>
        </w:rPr>
        <w:t xml:space="preserve"> the OS running on the container host (</w:t>
      </w:r>
      <w:r w:rsidRPr="00D302CE">
        <w:rPr>
          <w:rStyle w:val="CodeInTextPACKT"/>
        </w:rPr>
        <w:t>CH1</w:t>
      </w:r>
      <w:r w:rsidRPr="00D302CE">
        <w:rPr>
          <w:rStyle w:val="fontstyle01"/>
          <w:rFonts w:ascii="Times New Roman" w:hAnsi="Times New Roman"/>
          <w:color w:val="auto"/>
          <w:sz w:val="22"/>
          <w:szCs w:val="24"/>
        </w:rPr>
        <w:t xml:space="preserve">). </w:t>
      </w:r>
      <w:r w:rsidR="00275CDC" w:rsidRPr="00D302CE">
        <w:rPr>
          <w:rStyle w:val="fontstyle01"/>
          <w:rFonts w:ascii="Times New Roman" w:hAnsi="Times New Roman"/>
          <w:color w:val="auto"/>
          <w:sz w:val="22"/>
          <w:szCs w:val="24"/>
        </w:rPr>
        <w:t xml:space="preserve">In </w:t>
      </w:r>
      <w:r w:rsidR="00275CDC" w:rsidRPr="00852C48">
        <w:rPr>
          <w:rStyle w:val="ItalicsPACKT"/>
          <w:rPrChange w:id="67" w:author="Liam Draper" w:date="2022-10-21T11:41:00Z">
            <w:rPr>
              <w:rStyle w:val="ItalicsPACKT"/>
              <w:i w:val="0"/>
              <w:color w:val="auto"/>
            </w:rPr>
          </w:rPrChange>
        </w:rPr>
        <w:t>step 11</w:t>
      </w:r>
      <w:r w:rsidR="00275CDC" w:rsidRPr="00D302CE">
        <w:rPr>
          <w:rStyle w:val="fontstyle01"/>
          <w:rFonts w:ascii="Times New Roman" w:hAnsi="Times New Roman"/>
          <w:color w:val="auto"/>
          <w:sz w:val="22"/>
          <w:szCs w:val="24"/>
        </w:rPr>
        <w:t xml:space="preserve">, you run it and see an error. </w:t>
      </w:r>
      <w:r w:rsidR="00D302CE">
        <w:rPr>
          <w:rStyle w:val="fontstyle01"/>
          <w:rFonts w:ascii="Times New Roman" w:hAnsi="Times New Roman"/>
          <w:color w:val="auto"/>
          <w:sz w:val="22"/>
          <w:szCs w:val="24"/>
        </w:rPr>
        <w:t xml:space="preserve">You should expect this error. You </w:t>
      </w:r>
      <w:r w:rsidRPr="00D302CE">
        <w:rPr>
          <w:rStyle w:val="fontstyle01"/>
          <w:rFonts w:ascii="Times New Roman" w:hAnsi="Times New Roman"/>
          <w:color w:val="auto"/>
          <w:sz w:val="22"/>
          <w:szCs w:val="24"/>
        </w:rPr>
        <w:t>have</w:t>
      </w:r>
      <w:r w:rsid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two alternatives. The first is to use a more up-to-date container image that matches</w:t>
      </w:r>
      <w:r w:rsidR="00275CDC"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yours</w:t>
      </w:r>
      <w:r w:rsidR="007636E0" w:rsidRPr="00D302CE">
        <w:rPr>
          <w:rStyle w:val="fontstyle01"/>
          <w:rFonts w:ascii="Times New Roman" w:hAnsi="Times New Roman"/>
          <w:color w:val="auto"/>
          <w:sz w:val="22"/>
          <w:szCs w:val="24"/>
        </w:rPr>
        <w:t>.</w:t>
      </w:r>
      <w:r w:rsidR="00D302CE">
        <w:rPr>
          <w:rStyle w:val="fontstyle01"/>
          <w:rFonts w:ascii="Times New Roman" w:hAnsi="Times New Roman"/>
          <w:color w:val="auto"/>
          <w:sz w:val="22"/>
          <w:szCs w:val="24"/>
        </w:rPr>
        <w:t xml:space="preserve"> </w:t>
      </w:r>
      <w:r w:rsidR="007636E0" w:rsidRPr="00D302CE">
        <w:rPr>
          <w:rStyle w:val="fontstyle01"/>
          <w:rFonts w:ascii="Times New Roman" w:hAnsi="Times New Roman"/>
          <w:color w:val="auto"/>
          <w:sz w:val="22"/>
          <w:szCs w:val="24"/>
        </w:rPr>
        <w:t>T</w:t>
      </w:r>
      <w:r w:rsidRPr="00D302CE">
        <w:rPr>
          <w:rStyle w:val="fontstyle01"/>
          <w:rFonts w:ascii="Times New Roman" w:hAnsi="Times New Roman"/>
          <w:color w:val="auto"/>
          <w:sz w:val="22"/>
          <w:szCs w:val="24"/>
        </w:rPr>
        <w:t>he other alternative is to use Hyper-V isolation, which works fine, as you</w:t>
      </w:r>
      <w:r w:rsidR="00275CDC" w:rsidRPr="00D302CE">
        <w:rPr>
          <w:rStyle w:val="fontstyle01"/>
          <w:rFonts w:ascii="Times New Roman" w:hAnsi="Times New Roman"/>
          <w:color w:val="auto"/>
          <w:sz w:val="22"/>
          <w:szCs w:val="24"/>
        </w:rPr>
        <w:t xml:space="preserve"> </w:t>
      </w:r>
      <w:r w:rsidRPr="00D302CE">
        <w:rPr>
          <w:rStyle w:val="fontstyle01"/>
          <w:rFonts w:ascii="Times New Roman" w:hAnsi="Times New Roman"/>
          <w:color w:val="auto"/>
          <w:sz w:val="22"/>
          <w:szCs w:val="24"/>
        </w:rPr>
        <w:t>s</w:t>
      </w:r>
      <w:r w:rsidR="007636E0" w:rsidRPr="00D302CE">
        <w:rPr>
          <w:rStyle w:val="fontstyle01"/>
          <w:rFonts w:ascii="Times New Roman" w:hAnsi="Times New Roman"/>
          <w:color w:val="auto"/>
          <w:sz w:val="22"/>
          <w:szCs w:val="24"/>
        </w:rPr>
        <w:t>ee</w:t>
      </w:r>
      <w:r w:rsidRPr="00D302CE">
        <w:rPr>
          <w:rStyle w:val="fontstyle01"/>
          <w:rFonts w:ascii="Times New Roman" w:hAnsi="Times New Roman"/>
          <w:color w:val="auto"/>
          <w:sz w:val="22"/>
          <w:szCs w:val="24"/>
        </w:rPr>
        <w:t xml:space="preserve"> in </w:t>
      </w:r>
      <w:r w:rsidRPr="00852C48">
        <w:rPr>
          <w:rStyle w:val="ItalicsPACKT"/>
          <w:rPrChange w:id="68" w:author="Liam Draper" w:date="2022-10-21T11:41:00Z">
            <w:rPr>
              <w:rStyle w:val="ItalicsPACKT"/>
              <w:i w:val="0"/>
              <w:color w:val="auto"/>
            </w:rPr>
          </w:rPrChange>
        </w:rPr>
        <w:t>step 1</w:t>
      </w:r>
      <w:r w:rsidR="007636E0" w:rsidRPr="00852C48">
        <w:rPr>
          <w:rStyle w:val="ItalicsPACKT"/>
          <w:rPrChange w:id="69" w:author="Liam Draper" w:date="2022-10-21T11:41:00Z">
            <w:rPr>
              <w:rStyle w:val="ItalicsPACKT"/>
              <w:i w:val="0"/>
              <w:color w:val="auto"/>
            </w:rPr>
          </w:rPrChange>
        </w:rPr>
        <w:t>2</w:t>
      </w:r>
      <w:r w:rsidRPr="00D302CE">
        <w:rPr>
          <w:rStyle w:val="fontstyle01"/>
          <w:rFonts w:ascii="Times New Roman" w:hAnsi="Times New Roman"/>
          <w:color w:val="auto"/>
          <w:sz w:val="22"/>
          <w:szCs w:val="24"/>
        </w:rPr>
        <w:t>.</w:t>
      </w:r>
      <w:r w:rsidR="00275CDC" w:rsidRPr="00D302CE">
        <w:rPr>
          <w:rStyle w:val="fontstyle01"/>
          <w:rFonts w:ascii="Times New Roman" w:hAnsi="Times New Roman"/>
          <w:color w:val="auto"/>
          <w:sz w:val="22"/>
          <w:szCs w:val="24"/>
        </w:rPr>
        <w:t xml:space="preserve"> </w:t>
      </w:r>
    </w:p>
    <w:p w14:paraId="12042DB3" w14:textId="35B8AFEF" w:rsidR="002C2632" w:rsidRPr="00D302CE" w:rsidRDefault="002C2632" w:rsidP="00D302CE">
      <w:pPr>
        <w:pStyle w:val="NormalPACKT"/>
        <w:rPr>
          <w:rStyle w:val="fontstyle01"/>
          <w:rFonts w:ascii="Times New Roman" w:hAnsi="Times New Roman"/>
          <w:color w:val="auto"/>
          <w:sz w:val="22"/>
          <w:szCs w:val="24"/>
        </w:rPr>
      </w:pPr>
      <w:ins w:id="70" w:author="Thomas Lee" w:date="2022-12-13T14:57:00Z">
        <w:r>
          <w:rPr>
            <w:rStyle w:val="fontstyle01"/>
            <w:rFonts w:ascii="Times New Roman" w:hAnsi="Times New Roman"/>
            <w:color w:val="auto"/>
            <w:sz w:val="22"/>
            <w:szCs w:val="24"/>
          </w:rPr>
          <w:t xml:space="preserve">In </w:t>
        </w:r>
        <w:r w:rsidRPr="002C2632">
          <w:rPr>
            <w:rStyle w:val="ItalicsPACKT"/>
            <w:rPrChange w:id="71" w:author="Thomas Lee" w:date="2022-12-13T14:58:00Z">
              <w:rPr>
                <w:rStyle w:val="fontstyle01"/>
                <w:rFonts w:ascii="Times New Roman" w:hAnsi="Times New Roman"/>
                <w:color w:val="auto"/>
                <w:sz w:val="22"/>
                <w:szCs w:val="24"/>
              </w:rPr>
            </w:rPrChange>
          </w:rPr>
          <w:t>ste</w:t>
        </w:r>
      </w:ins>
      <w:ins w:id="72" w:author="Thomas Lee" w:date="2022-12-13T14:58:00Z">
        <w:r w:rsidRPr="002C2632">
          <w:rPr>
            <w:rStyle w:val="ItalicsPACKT"/>
            <w:rPrChange w:id="73" w:author="Thomas Lee" w:date="2022-12-13T14:58:00Z">
              <w:rPr>
                <w:rStyle w:val="fontstyle01"/>
                <w:rFonts w:ascii="Times New Roman" w:hAnsi="Times New Roman"/>
                <w:color w:val="auto"/>
                <w:sz w:val="22"/>
                <w:szCs w:val="24"/>
              </w:rPr>
            </w:rPrChange>
          </w:rPr>
          <w:t>p 13</w:t>
        </w:r>
        <w:r>
          <w:rPr>
            <w:rStyle w:val="fontstyle01"/>
            <w:rFonts w:ascii="Times New Roman" w:hAnsi="Times New Roman"/>
            <w:color w:val="auto"/>
            <w:sz w:val="22"/>
            <w:szCs w:val="24"/>
          </w:rPr>
          <w:t xml:space="preserve">, you could have used the Measure-Command to </w:t>
        </w:r>
        <w:proofErr w:type="spellStart"/>
        <w:r>
          <w:rPr>
            <w:rStyle w:val="fontstyle01"/>
            <w:rFonts w:ascii="Times New Roman" w:hAnsi="Times New Roman"/>
            <w:color w:val="auto"/>
            <w:sz w:val="22"/>
            <w:szCs w:val="24"/>
          </w:rPr>
          <w:t>measdure</w:t>
        </w:r>
        <w:proofErr w:type="spellEnd"/>
        <w:r>
          <w:rPr>
            <w:rStyle w:val="fontstyle01"/>
            <w:rFonts w:ascii="Times New Roman" w:hAnsi="Times New Roman"/>
            <w:color w:val="auto"/>
            <w:sz w:val="22"/>
            <w:szCs w:val="24"/>
          </w:rPr>
          <w:t xml:space="preserve"> how long it took Windows to load and execute the container. </w:t>
        </w:r>
      </w:ins>
    </w:p>
    <w:p w14:paraId="6807E1E4" w14:textId="2B98C614" w:rsidR="007636E0" w:rsidRPr="00D302CE" w:rsidRDefault="00881C2C" w:rsidP="00D302CE">
      <w:pPr>
        <w:pStyle w:val="NormalPACKT"/>
        <w:rPr>
          <w:rStyle w:val="fontstyle01"/>
          <w:rFonts w:ascii="Times New Roman" w:hAnsi="Times New Roman"/>
          <w:color w:val="auto"/>
          <w:sz w:val="22"/>
          <w:szCs w:val="24"/>
        </w:rPr>
      </w:pPr>
      <w:r w:rsidRPr="00D302CE">
        <w:rPr>
          <w:rStyle w:val="fontstyle01"/>
          <w:rFonts w:ascii="Times New Roman" w:hAnsi="Times New Roman"/>
          <w:color w:val="auto"/>
          <w:sz w:val="22"/>
          <w:szCs w:val="24"/>
        </w:rPr>
        <w:t xml:space="preserve">Using </w:t>
      </w:r>
      <w:r w:rsidR="007636E0" w:rsidRPr="00D302CE">
        <w:rPr>
          <w:rStyle w:val="fontstyle01"/>
          <w:rFonts w:ascii="Times New Roman" w:hAnsi="Times New Roman"/>
          <w:color w:val="auto"/>
          <w:sz w:val="22"/>
          <w:szCs w:val="24"/>
        </w:rPr>
        <w:t xml:space="preserve">Hyper-V </w:t>
      </w:r>
      <w:r w:rsidRPr="00D302CE">
        <w:rPr>
          <w:rStyle w:val="fontstyle01"/>
          <w:rFonts w:ascii="Times New Roman" w:hAnsi="Times New Roman"/>
          <w:color w:val="auto"/>
          <w:sz w:val="22"/>
          <w:szCs w:val="24"/>
        </w:rPr>
        <w:t xml:space="preserve">isolation has a performance </w:t>
      </w:r>
      <w:r w:rsidR="007636E0" w:rsidRPr="00D302CE">
        <w:rPr>
          <w:rStyle w:val="fontstyle01"/>
          <w:rFonts w:ascii="Times New Roman" w:hAnsi="Times New Roman"/>
          <w:color w:val="auto"/>
          <w:sz w:val="22"/>
          <w:szCs w:val="24"/>
        </w:rPr>
        <w:t>implication</w:t>
      </w:r>
      <w:r w:rsidR="00D302CE">
        <w:rPr>
          <w:rStyle w:val="fontstyle01"/>
          <w:rFonts w:ascii="Times New Roman" w:hAnsi="Times New Roman"/>
          <w:color w:val="auto"/>
          <w:sz w:val="22"/>
          <w:szCs w:val="24"/>
        </w:rPr>
        <w:t xml:space="preserve"> that involves the</w:t>
      </w:r>
      <w:r w:rsidR="007636E0" w:rsidRPr="00D302CE">
        <w:rPr>
          <w:rStyle w:val="fontstyle01"/>
          <w:rFonts w:ascii="Times New Roman" w:hAnsi="Times New Roman"/>
          <w:color w:val="auto"/>
          <w:sz w:val="22"/>
          <w:szCs w:val="24"/>
        </w:rPr>
        <w:t xml:space="preserve"> overhead of Hyper-V</w:t>
      </w:r>
      <w:r w:rsidRPr="00D302CE">
        <w:rPr>
          <w:rStyle w:val="fontstyle01"/>
          <w:rFonts w:ascii="Times New Roman" w:hAnsi="Times New Roman"/>
          <w:color w:val="auto"/>
          <w:sz w:val="22"/>
          <w:szCs w:val="24"/>
        </w:rPr>
        <w:t xml:space="preserve">. </w:t>
      </w:r>
      <w:r w:rsidR="007636E0" w:rsidRPr="00D302CE">
        <w:rPr>
          <w:rStyle w:val="fontstyle01"/>
          <w:rFonts w:ascii="Times New Roman" w:hAnsi="Times New Roman"/>
          <w:color w:val="auto"/>
          <w:sz w:val="22"/>
          <w:szCs w:val="24"/>
        </w:rPr>
        <w:t xml:space="preserve">But </w:t>
      </w:r>
      <w:r w:rsidR="00D302CE">
        <w:rPr>
          <w:rStyle w:val="fontstyle01"/>
          <w:rFonts w:ascii="Times New Roman" w:hAnsi="Times New Roman"/>
          <w:color w:val="auto"/>
          <w:sz w:val="22"/>
          <w:szCs w:val="24"/>
        </w:rPr>
        <w:t>when you use Hyper-V for containers, you can experience a startup performance hit. But once the container is up and running, the hit is not usually significant. Also, using virtualization can provide added security, which may be appropriate, particularly in a shared</w:t>
      </w:r>
      <w:r w:rsidR="00D302CE">
        <w:rPr>
          <w:rStyle w:val="fontstyle01"/>
          <w:rFonts w:ascii="Times New Roman" w:hAnsi="Times New Roman"/>
          <w:color w:val="auto"/>
          <w:sz w:val="22"/>
          <w:szCs w:val="24"/>
        </w:rPr>
        <w:noBreakHyphen/>
        <w:t>hosting environment</w:t>
      </w:r>
      <w:r w:rsidRPr="00D302CE">
        <w:rPr>
          <w:rStyle w:val="fontstyle01"/>
          <w:rFonts w:ascii="Times New Roman" w:hAnsi="Times New Roman"/>
          <w:color w:val="auto"/>
          <w:sz w:val="22"/>
          <w:szCs w:val="24"/>
        </w:rPr>
        <w:t>.</w:t>
      </w:r>
    </w:p>
    <w:p w14:paraId="6561666D" w14:textId="0E40E1A3" w:rsidR="00680501" w:rsidRDefault="00986B48" w:rsidP="00680501">
      <w:pPr>
        <w:pStyle w:val="Heading1"/>
        <w:tabs>
          <w:tab w:val="left" w:pos="0"/>
        </w:tabs>
      </w:pPr>
      <w:r>
        <w:lastRenderedPageBreak/>
        <w:t>Deploying IIS in a container</w:t>
      </w:r>
    </w:p>
    <w:p w14:paraId="6A1CECE6" w14:textId="1EF3ACA8" w:rsidR="007636E0" w:rsidRDefault="007636E0" w:rsidP="007636E0">
      <w:pPr>
        <w:pStyle w:val="NormalPACKT"/>
        <w:rPr>
          <w:lang w:val="en-GB"/>
        </w:rPr>
      </w:pPr>
      <w:r>
        <w:rPr>
          <w:lang w:val="en-GB"/>
        </w:rPr>
        <w:t>A popular containerized application is Internet Information Server (IIS). Microsoft publish</w:t>
      </w:r>
      <w:r w:rsidR="00D302CE">
        <w:rPr>
          <w:lang w:val="en-GB"/>
        </w:rPr>
        <w:t>es</w:t>
      </w:r>
      <w:r>
        <w:rPr>
          <w:lang w:val="en-GB"/>
        </w:rPr>
        <w:t xml:space="preserve"> a container image that contains everything you need to run IIS containerized. </w:t>
      </w:r>
    </w:p>
    <w:p w14:paraId="0E0AF2E2" w14:textId="05337623" w:rsidR="007636E0" w:rsidRPr="007636E0" w:rsidRDefault="007636E0" w:rsidP="007636E0">
      <w:pPr>
        <w:pStyle w:val="NormalPACKT"/>
        <w:rPr>
          <w:lang w:val="en-GB"/>
        </w:rPr>
      </w:pPr>
      <w:r>
        <w:rPr>
          <w:lang w:val="en-GB"/>
        </w:rPr>
        <w:t>In this recipe, you download and run a container with IIS running and serving web pages.</w:t>
      </w:r>
    </w:p>
    <w:p w14:paraId="64A346E0" w14:textId="77777777" w:rsidR="00680501" w:rsidRDefault="00680501" w:rsidP="00680501">
      <w:pPr>
        <w:pStyle w:val="Heading2"/>
        <w:tabs>
          <w:tab w:val="left" w:pos="0"/>
        </w:tabs>
      </w:pPr>
      <w:r>
        <w:t>Getting ready</w:t>
      </w:r>
    </w:p>
    <w:p w14:paraId="4D3E529C" w14:textId="304C5105" w:rsidR="001260C5" w:rsidRPr="001260C5" w:rsidRDefault="001260C5" w:rsidP="001260C5">
      <w:pPr>
        <w:pStyle w:val="NormalPACKT"/>
      </w:pPr>
      <w:r w:rsidRPr="001260C5">
        <w:t xml:space="preserve">This recipe uses the </w:t>
      </w:r>
      <w:r w:rsidRPr="001260C5">
        <w:rPr>
          <w:rStyle w:val="CodeInTextPACKT"/>
        </w:rPr>
        <w:t>CH1</w:t>
      </w:r>
      <w:r w:rsidRPr="001260C5">
        <w:t xml:space="preserve"> host, which you configured in the </w:t>
      </w:r>
      <w:r w:rsidRPr="001260C5">
        <w:rPr>
          <w:rStyle w:val="ItalicsPACKT"/>
        </w:rPr>
        <w:t>Configuring a container host</w:t>
      </w:r>
      <w:r>
        <w:t xml:space="preserve"> </w:t>
      </w:r>
      <w:r w:rsidRPr="001260C5">
        <w:t xml:space="preserve">recipe. </w:t>
      </w:r>
    </w:p>
    <w:p w14:paraId="2B939809" w14:textId="27548F1B" w:rsidR="00680501" w:rsidRDefault="00680501" w:rsidP="001260C5">
      <w:pPr>
        <w:pStyle w:val="Heading2"/>
        <w:tabs>
          <w:tab w:val="left" w:pos="0"/>
        </w:tabs>
      </w:pPr>
      <w:r>
        <w:t>How to do it...</w:t>
      </w:r>
    </w:p>
    <w:p w14:paraId="25DFA34A" w14:textId="7D8082F3" w:rsidR="001260C5" w:rsidRPr="001260C5" w:rsidRDefault="001260C5" w:rsidP="001260C5">
      <w:pPr>
        <w:pStyle w:val="NumberedBulletPACKT"/>
        <w:numPr>
          <w:ilvl w:val="0"/>
          <w:numId w:val="27"/>
        </w:numPr>
        <w:rPr>
          <w:color w:val="000000"/>
          <w:lang w:val="en-GB"/>
        </w:rPr>
      </w:pPr>
      <w:r>
        <w:t xml:space="preserve">Creating the </w:t>
      </w:r>
      <w:proofErr w:type="spellStart"/>
      <w:r w:rsidRPr="001260C5">
        <w:rPr>
          <w:rStyle w:val="CodeInTextPACKT"/>
        </w:rPr>
        <w:t>reskitapp</w:t>
      </w:r>
      <w:proofErr w:type="spellEnd"/>
      <w:r>
        <w:t xml:space="preserve"> folder</w:t>
      </w:r>
    </w:p>
    <w:p w14:paraId="5520D997" w14:textId="77777777" w:rsidR="001260C5" w:rsidRPr="001260C5" w:rsidRDefault="001260C5" w:rsidP="001260C5">
      <w:pPr>
        <w:pStyle w:val="CodePACKT"/>
        <w:rPr>
          <w:rStyle w:val="CodeInTextPACKT"/>
          <w:sz w:val="19"/>
          <w:szCs w:val="18"/>
        </w:rPr>
      </w:pPr>
    </w:p>
    <w:p w14:paraId="0F881CEF" w14:textId="3D53DBB7" w:rsidR="001260C5" w:rsidRPr="001260C5" w:rsidRDefault="001260C5" w:rsidP="001260C5">
      <w:pPr>
        <w:pStyle w:val="CodePACKT"/>
        <w:rPr>
          <w:rStyle w:val="CodeInTextPACKT"/>
          <w:sz w:val="19"/>
          <w:szCs w:val="18"/>
        </w:rPr>
      </w:pPr>
      <w:r w:rsidRPr="001260C5">
        <w:rPr>
          <w:rStyle w:val="CodeInTextPACKT"/>
          <w:sz w:val="19"/>
          <w:szCs w:val="18"/>
        </w:rPr>
        <w:t>$EA = @{ErrorAction='SilentlyContinue'}</w:t>
      </w:r>
    </w:p>
    <w:p w14:paraId="73CAC880" w14:textId="77777777" w:rsidR="001260C5" w:rsidRPr="001260C5" w:rsidRDefault="001260C5" w:rsidP="001260C5">
      <w:pPr>
        <w:pStyle w:val="CodePACKT"/>
        <w:rPr>
          <w:rStyle w:val="CodeInTextPACKT"/>
          <w:sz w:val="19"/>
          <w:szCs w:val="18"/>
        </w:rPr>
      </w:pPr>
      <w:r w:rsidRPr="001260C5">
        <w:rPr>
          <w:rStyle w:val="CodeInTextPACKT"/>
          <w:sz w:val="19"/>
          <w:szCs w:val="18"/>
        </w:rPr>
        <w:t>New-Item -Path C:\ReskitApp -ItemType Directory @EA</w:t>
      </w:r>
    </w:p>
    <w:p w14:paraId="457AC1DF" w14:textId="77777777" w:rsidR="001260C5" w:rsidRPr="001260C5" w:rsidRDefault="001260C5" w:rsidP="001260C5">
      <w:pPr>
        <w:pStyle w:val="CodePACKT"/>
        <w:rPr>
          <w:rStyle w:val="CodeInTextPACKT"/>
          <w:sz w:val="19"/>
          <w:szCs w:val="18"/>
        </w:rPr>
      </w:pPr>
    </w:p>
    <w:p w14:paraId="116C6D18" w14:textId="46ADA84E" w:rsidR="001260C5" w:rsidRDefault="001260C5" w:rsidP="001260C5">
      <w:pPr>
        <w:pStyle w:val="NumberedBulletPACKT"/>
        <w:rPr>
          <w:color w:val="000000"/>
        </w:rPr>
      </w:pPr>
      <w:r>
        <w:t>Creating a web page</w:t>
      </w:r>
    </w:p>
    <w:p w14:paraId="0E8E27CC" w14:textId="77777777" w:rsidR="001260C5" w:rsidRPr="001260C5" w:rsidRDefault="001260C5" w:rsidP="001260C5">
      <w:pPr>
        <w:pStyle w:val="CodePACKT"/>
      </w:pPr>
    </w:p>
    <w:p w14:paraId="07A1E679" w14:textId="6BF0C3A3" w:rsidR="001260C5" w:rsidRPr="001260C5" w:rsidRDefault="001260C5" w:rsidP="001260C5">
      <w:pPr>
        <w:pStyle w:val="CodePACKT"/>
      </w:pPr>
      <w:r w:rsidRPr="001260C5">
        <w:t>$</w:t>
      </w:r>
      <w:proofErr w:type="spellStart"/>
      <w:r w:rsidRPr="001260C5">
        <w:t>FileName</w:t>
      </w:r>
      <w:proofErr w:type="spellEnd"/>
      <w:r w:rsidRPr="001260C5">
        <w:t xml:space="preserve"> = 'C:\</w:t>
      </w:r>
      <w:proofErr w:type="spellStart"/>
      <w:r w:rsidRPr="001260C5">
        <w:t>Reskitapp</w:t>
      </w:r>
      <w:proofErr w:type="spellEnd"/>
      <w:r w:rsidRPr="001260C5">
        <w:t>\Index.htm'</w:t>
      </w:r>
    </w:p>
    <w:p w14:paraId="69135EA3" w14:textId="77777777" w:rsidR="001260C5" w:rsidRPr="001260C5" w:rsidRDefault="001260C5" w:rsidP="001260C5">
      <w:pPr>
        <w:pStyle w:val="CodePACKT"/>
      </w:pPr>
      <w:r w:rsidRPr="001260C5">
        <w:t>$Index = @"</w:t>
      </w:r>
    </w:p>
    <w:p w14:paraId="27227346" w14:textId="77777777" w:rsidR="001260C5" w:rsidRPr="001260C5" w:rsidRDefault="001260C5" w:rsidP="001260C5">
      <w:pPr>
        <w:pStyle w:val="CodePACKT"/>
      </w:pPr>
      <w:r w:rsidRPr="001260C5">
        <w:t>&lt;!DOCTYPE html&gt;</w:t>
      </w:r>
    </w:p>
    <w:p w14:paraId="6FAD1905" w14:textId="77777777" w:rsidR="001260C5" w:rsidRPr="001260C5" w:rsidRDefault="001260C5" w:rsidP="001260C5">
      <w:pPr>
        <w:pStyle w:val="CodePACKT"/>
      </w:pPr>
      <w:r w:rsidRPr="001260C5">
        <w:t>&lt;html&gt;&lt;head&gt;&lt;title&gt;</w:t>
      </w:r>
    </w:p>
    <w:p w14:paraId="5EA5D7CA" w14:textId="77777777" w:rsidR="001260C5" w:rsidRPr="001260C5" w:rsidRDefault="001260C5" w:rsidP="001260C5">
      <w:pPr>
        <w:pStyle w:val="CodePACKT"/>
      </w:pPr>
      <w:proofErr w:type="spellStart"/>
      <w:r w:rsidRPr="001260C5">
        <w:t>ReskitApp</w:t>
      </w:r>
      <w:proofErr w:type="spellEnd"/>
      <w:r w:rsidRPr="001260C5">
        <w:t xml:space="preserve"> Container Application&lt;/title&gt;&lt;/head&gt;</w:t>
      </w:r>
    </w:p>
    <w:p w14:paraId="1B544DB5" w14:textId="77777777" w:rsidR="001260C5" w:rsidRPr="001260C5" w:rsidRDefault="001260C5" w:rsidP="001260C5">
      <w:pPr>
        <w:pStyle w:val="CodePACKT"/>
      </w:pPr>
      <w:r w:rsidRPr="001260C5">
        <w:t>&lt;body&gt;&lt;p&gt;&lt;</w:t>
      </w:r>
      <w:proofErr w:type="spellStart"/>
      <w:r w:rsidRPr="001260C5">
        <w:t>center</w:t>
      </w:r>
      <w:proofErr w:type="spellEnd"/>
      <w:r w:rsidRPr="001260C5">
        <w:t>&gt;&lt;b&gt;</w:t>
      </w:r>
    </w:p>
    <w:p w14:paraId="0C35CCC2" w14:textId="77777777" w:rsidR="001260C5" w:rsidRPr="001260C5" w:rsidRDefault="001260C5" w:rsidP="001260C5">
      <w:pPr>
        <w:pStyle w:val="CodePACKT"/>
      </w:pPr>
      <w:r w:rsidRPr="001260C5">
        <w:t>HOME PAGE FOR RESKITAPP APPLICATION&lt;/b&gt;&lt;/p&gt;</w:t>
      </w:r>
    </w:p>
    <w:p w14:paraId="06FCE434" w14:textId="77777777" w:rsidR="001260C5" w:rsidRPr="001260C5" w:rsidRDefault="001260C5" w:rsidP="001260C5">
      <w:pPr>
        <w:pStyle w:val="CodePACKT"/>
      </w:pPr>
      <w:r w:rsidRPr="001260C5">
        <w:t>Running in a container in Windows Server 2022&lt;p&gt;</w:t>
      </w:r>
    </w:p>
    <w:p w14:paraId="2ECB5B6F" w14:textId="77777777" w:rsidR="001260C5" w:rsidRPr="001260C5" w:rsidRDefault="001260C5" w:rsidP="001260C5">
      <w:pPr>
        <w:pStyle w:val="CodePACKT"/>
      </w:pPr>
      <w:r w:rsidRPr="001260C5">
        <w:t>&lt;/</w:t>
      </w:r>
      <w:proofErr w:type="spellStart"/>
      <w:r w:rsidRPr="001260C5">
        <w:t>center</w:t>
      </w:r>
      <w:proofErr w:type="spellEnd"/>
      <w:r w:rsidRPr="001260C5">
        <w:t>&gt;&lt;</w:t>
      </w:r>
      <w:proofErr w:type="spellStart"/>
      <w:r w:rsidRPr="001260C5">
        <w:t>br</w:t>
      </w:r>
      <w:proofErr w:type="spellEnd"/>
      <w:r w:rsidRPr="001260C5">
        <w:t>&gt;&lt;hr&gt;&lt;/body&gt;&lt;/html&gt;</w:t>
      </w:r>
    </w:p>
    <w:p w14:paraId="4A7F822C" w14:textId="77777777" w:rsidR="001260C5" w:rsidRPr="001260C5" w:rsidRDefault="001260C5" w:rsidP="001260C5">
      <w:pPr>
        <w:pStyle w:val="CodePACKT"/>
      </w:pPr>
      <w:r w:rsidRPr="001260C5">
        <w:t>"@</w:t>
      </w:r>
    </w:p>
    <w:p w14:paraId="18B1AB74" w14:textId="77777777" w:rsidR="001260C5" w:rsidRPr="001260C5" w:rsidRDefault="001260C5" w:rsidP="001260C5">
      <w:pPr>
        <w:pStyle w:val="CodePACKT"/>
      </w:pPr>
      <w:r w:rsidRPr="001260C5">
        <w:t>$Index | Out-File -FilePath $</w:t>
      </w:r>
      <w:proofErr w:type="spellStart"/>
      <w:r w:rsidRPr="001260C5">
        <w:t>FileName</w:t>
      </w:r>
      <w:proofErr w:type="spellEnd"/>
    </w:p>
    <w:p w14:paraId="730B2FF8" w14:textId="77777777" w:rsidR="001260C5" w:rsidRPr="001260C5" w:rsidRDefault="001260C5" w:rsidP="001260C5">
      <w:pPr>
        <w:pStyle w:val="CodePACKT"/>
      </w:pPr>
    </w:p>
    <w:p w14:paraId="0F3C2B17" w14:textId="31D1C161" w:rsidR="001260C5" w:rsidRDefault="001260C5" w:rsidP="001260C5">
      <w:pPr>
        <w:pStyle w:val="NumberedBulletPACKT"/>
        <w:rPr>
          <w:color w:val="000000"/>
        </w:rPr>
      </w:pPr>
      <w:r>
        <w:t>Getting a server core with IIS image from the Docker registry:</w:t>
      </w:r>
    </w:p>
    <w:p w14:paraId="08F104B3" w14:textId="77777777" w:rsidR="001260C5" w:rsidRPr="001260C5" w:rsidRDefault="001260C5" w:rsidP="001260C5">
      <w:pPr>
        <w:pStyle w:val="CodePACKT"/>
      </w:pPr>
    </w:p>
    <w:p w14:paraId="124DDDB6" w14:textId="14B899CD" w:rsidR="001260C5" w:rsidRPr="001260C5" w:rsidRDefault="001260C5" w:rsidP="001260C5">
      <w:pPr>
        <w:pStyle w:val="CodePACKT"/>
      </w:pPr>
      <w:r w:rsidRPr="001260C5">
        <w:t>$Image = 'mcr.microsoft.com/windows/</w:t>
      </w:r>
      <w:proofErr w:type="spellStart"/>
      <w:r w:rsidRPr="001260C5">
        <w:t>servercore</w:t>
      </w:r>
      <w:proofErr w:type="spellEnd"/>
      <w:r w:rsidRPr="001260C5">
        <w:t>/</w:t>
      </w:r>
      <w:proofErr w:type="spellStart"/>
      <w:r w:rsidRPr="001260C5">
        <w:t>iis</w:t>
      </w:r>
      <w:proofErr w:type="spellEnd"/>
      <w:r w:rsidRPr="001260C5">
        <w:t>'</w:t>
      </w:r>
    </w:p>
    <w:p w14:paraId="503F461D" w14:textId="77777777" w:rsidR="001260C5" w:rsidRPr="001260C5" w:rsidRDefault="001260C5" w:rsidP="001260C5">
      <w:pPr>
        <w:pStyle w:val="CodePACKT"/>
      </w:pPr>
      <w:r w:rsidRPr="001260C5">
        <w:t>docker pull $Image</w:t>
      </w:r>
    </w:p>
    <w:p w14:paraId="2671ACD0" w14:textId="77777777" w:rsidR="001260C5" w:rsidRPr="001260C5" w:rsidRDefault="001260C5" w:rsidP="001260C5">
      <w:pPr>
        <w:pStyle w:val="CodePACKT"/>
      </w:pPr>
    </w:p>
    <w:p w14:paraId="71FF7F13" w14:textId="5A27D5DB" w:rsidR="001260C5" w:rsidRDefault="001260C5" w:rsidP="001260C5">
      <w:pPr>
        <w:pStyle w:val="NumberedBulletPACKT"/>
        <w:rPr>
          <w:color w:val="000000"/>
        </w:rPr>
      </w:pPr>
      <w:r>
        <w:t xml:space="preserve">Running the image as a container named </w:t>
      </w:r>
      <w:proofErr w:type="spellStart"/>
      <w:r>
        <w:t>rkwebc</w:t>
      </w:r>
      <w:proofErr w:type="spellEnd"/>
    </w:p>
    <w:p w14:paraId="22578355" w14:textId="77777777" w:rsidR="001260C5" w:rsidRPr="001260C5" w:rsidRDefault="001260C5" w:rsidP="001260C5">
      <w:pPr>
        <w:pStyle w:val="CodePACKT"/>
      </w:pPr>
    </w:p>
    <w:p w14:paraId="2E4C5F36" w14:textId="7EFFED4E" w:rsidR="001260C5" w:rsidRPr="001260C5" w:rsidRDefault="001260C5" w:rsidP="001260C5">
      <w:pPr>
        <w:pStyle w:val="CodePACKT"/>
      </w:pPr>
      <w:r w:rsidRPr="001260C5">
        <w:t xml:space="preserve">docker run -d -p80:80 --name </w:t>
      </w:r>
      <w:proofErr w:type="spellStart"/>
      <w:r w:rsidRPr="001260C5">
        <w:t>rkwebc</w:t>
      </w:r>
      <w:proofErr w:type="spellEnd"/>
      <w:r w:rsidRPr="001260C5">
        <w:t xml:space="preserve"> "$</w:t>
      </w:r>
      <w:r w:rsidR="00614510">
        <w:t>I</w:t>
      </w:r>
      <w:r w:rsidRPr="001260C5">
        <w:t>mage"</w:t>
      </w:r>
    </w:p>
    <w:p w14:paraId="42ED6446" w14:textId="77777777" w:rsidR="001260C5" w:rsidRPr="001260C5" w:rsidRDefault="001260C5" w:rsidP="001260C5">
      <w:pPr>
        <w:pStyle w:val="CodePACKT"/>
      </w:pPr>
    </w:p>
    <w:p w14:paraId="282C9A1D" w14:textId="6601E299" w:rsidR="001260C5" w:rsidRDefault="001260C5" w:rsidP="001260C5">
      <w:pPr>
        <w:pStyle w:val="NumberedBulletPACKT"/>
        <w:rPr>
          <w:color w:val="000000"/>
        </w:rPr>
      </w:pPr>
      <w:r>
        <w:t>Copying the page into the container</w:t>
      </w:r>
    </w:p>
    <w:p w14:paraId="18C62E29" w14:textId="77777777" w:rsidR="001260C5" w:rsidRPr="001A67D8" w:rsidRDefault="001260C5" w:rsidP="001A67D8">
      <w:pPr>
        <w:pStyle w:val="CodePACKT"/>
      </w:pPr>
    </w:p>
    <w:p w14:paraId="5221055A" w14:textId="6D9F7130" w:rsidR="001260C5" w:rsidRPr="001A67D8" w:rsidRDefault="001260C5" w:rsidP="001A67D8">
      <w:pPr>
        <w:pStyle w:val="CodePACKT"/>
      </w:pPr>
      <w:r w:rsidRPr="001A67D8">
        <w:t>Set-Location -Path C:\Reskitapp</w:t>
      </w:r>
    </w:p>
    <w:p w14:paraId="57D73E16" w14:textId="77777777" w:rsidR="001260C5" w:rsidRPr="001A67D8" w:rsidRDefault="001260C5" w:rsidP="001A67D8">
      <w:pPr>
        <w:pStyle w:val="CodePACKT"/>
      </w:pPr>
      <w:r w:rsidRPr="001A67D8">
        <w:t xml:space="preserve">docker cp .\index.htm </w:t>
      </w:r>
      <w:proofErr w:type="spellStart"/>
      <w:proofErr w:type="gramStart"/>
      <w:r w:rsidRPr="001A67D8">
        <w:t>rkwebc:c</w:t>
      </w:r>
      <w:proofErr w:type="spellEnd"/>
      <w:r w:rsidRPr="001A67D8">
        <w:t>:\</w:t>
      </w:r>
      <w:proofErr w:type="spellStart"/>
      <w:r w:rsidRPr="001A67D8">
        <w:t>inetpub</w:t>
      </w:r>
      <w:proofErr w:type="spellEnd"/>
      <w:r w:rsidRPr="001A67D8">
        <w:t>\</w:t>
      </w:r>
      <w:proofErr w:type="spellStart"/>
      <w:r w:rsidRPr="001A67D8">
        <w:t>wwwroot</w:t>
      </w:r>
      <w:proofErr w:type="spellEnd"/>
      <w:r w:rsidRPr="001A67D8">
        <w:t>\index.htm</w:t>
      </w:r>
      <w:proofErr w:type="gramEnd"/>
    </w:p>
    <w:p w14:paraId="7775BD83" w14:textId="77777777" w:rsidR="001260C5" w:rsidRPr="001A67D8" w:rsidRDefault="001260C5" w:rsidP="001A67D8">
      <w:pPr>
        <w:pStyle w:val="CodePACKT"/>
      </w:pPr>
    </w:p>
    <w:p w14:paraId="7AF43D87" w14:textId="76BB717B" w:rsidR="001260C5" w:rsidRDefault="001260C5" w:rsidP="001A67D8">
      <w:pPr>
        <w:pStyle w:val="NumberedBulletPACKT"/>
        <w:rPr>
          <w:color w:val="000000"/>
        </w:rPr>
      </w:pPr>
      <w:r>
        <w:t>Viewing the page</w:t>
      </w:r>
    </w:p>
    <w:p w14:paraId="22FA77CF" w14:textId="77777777" w:rsidR="001A67D8" w:rsidRPr="001A67D8" w:rsidRDefault="001A67D8" w:rsidP="001A67D8">
      <w:pPr>
        <w:pStyle w:val="CodePACKT"/>
      </w:pPr>
    </w:p>
    <w:p w14:paraId="06E95676" w14:textId="42ADDCC0" w:rsidR="001260C5" w:rsidRPr="001A67D8" w:rsidRDefault="001260C5" w:rsidP="001A67D8">
      <w:pPr>
        <w:pStyle w:val="CodePACKT"/>
      </w:pPr>
      <w:r w:rsidRPr="001A67D8">
        <w:t>Start-Process "Http://CH1.Reskit.Org/Index.htm"</w:t>
      </w:r>
    </w:p>
    <w:p w14:paraId="40A6AE6E" w14:textId="77777777" w:rsidR="001260C5" w:rsidRPr="001A67D8" w:rsidRDefault="001260C5" w:rsidP="001A67D8">
      <w:pPr>
        <w:pStyle w:val="CodePACKT"/>
      </w:pPr>
    </w:p>
    <w:p w14:paraId="557E8954" w14:textId="4EBE38ED" w:rsidR="001260C5" w:rsidRDefault="001260C5" w:rsidP="001A67D8">
      <w:pPr>
        <w:pStyle w:val="NumberedBulletPACKT"/>
        <w:rPr>
          <w:color w:val="000000"/>
        </w:rPr>
      </w:pPr>
      <w:r>
        <w:t>Cleaning up</w:t>
      </w:r>
    </w:p>
    <w:p w14:paraId="4A31016E" w14:textId="77777777" w:rsidR="001A67D8" w:rsidRPr="001A67D8" w:rsidRDefault="001A67D8" w:rsidP="001A67D8">
      <w:pPr>
        <w:pStyle w:val="CodePACKT"/>
      </w:pPr>
    </w:p>
    <w:p w14:paraId="72672D69" w14:textId="0EE389FA" w:rsidR="001260C5" w:rsidRPr="001A67D8" w:rsidRDefault="001260C5" w:rsidP="001A67D8">
      <w:pPr>
        <w:pStyle w:val="CodePACKT"/>
      </w:pPr>
      <w:r w:rsidRPr="001A67D8">
        <w:t xml:space="preserve">docker rm </w:t>
      </w:r>
      <w:proofErr w:type="spellStart"/>
      <w:r w:rsidRPr="001A67D8">
        <w:t>rkwebc</w:t>
      </w:r>
      <w:proofErr w:type="spellEnd"/>
      <w:r w:rsidRPr="001A67D8">
        <w:t xml:space="preserve"> -f | Out-Null</w:t>
      </w:r>
    </w:p>
    <w:p w14:paraId="7B460370" w14:textId="77777777" w:rsidR="001260C5" w:rsidRPr="001A67D8" w:rsidRDefault="001260C5" w:rsidP="001A67D8">
      <w:pPr>
        <w:pStyle w:val="CodePACKT"/>
      </w:pPr>
      <w:r w:rsidRPr="001A67D8">
        <w:t xml:space="preserve">docker image </w:t>
      </w:r>
      <w:proofErr w:type="gramStart"/>
      <w:r w:rsidRPr="001A67D8">
        <w:t>rm  mcr.microsoft.com</w:t>
      </w:r>
      <w:proofErr w:type="gramEnd"/>
      <w:r w:rsidRPr="001A67D8">
        <w:t>/windows/</w:t>
      </w:r>
      <w:proofErr w:type="spellStart"/>
      <w:r w:rsidRPr="001A67D8">
        <w:t>servercore</w:t>
      </w:r>
      <w:proofErr w:type="spellEnd"/>
      <w:r w:rsidRPr="001A67D8">
        <w:t>/</w:t>
      </w:r>
      <w:proofErr w:type="spellStart"/>
      <w:r w:rsidRPr="001A67D8">
        <w:t>iis</w:t>
      </w:r>
      <w:proofErr w:type="spellEnd"/>
      <w:r w:rsidRPr="001A67D8">
        <w:t xml:space="preserve"> | </w:t>
      </w:r>
    </w:p>
    <w:p w14:paraId="7202C5EA" w14:textId="1E247260" w:rsidR="001260C5" w:rsidRPr="001260C5" w:rsidRDefault="001260C5" w:rsidP="001A67D8">
      <w:pPr>
        <w:pStyle w:val="CodePACKT"/>
      </w:pPr>
      <w:r w:rsidRPr="001A67D8">
        <w:t>  Out-Null</w:t>
      </w:r>
    </w:p>
    <w:p w14:paraId="583C6856" w14:textId="7744A12B" w:rsidR="00680501" w:rsidRDefault="00680501" w:rsidP="00680501">
      <w:pPr>
        <w:pStyle w:val="Heading2"/>
        <w:numPr>
          <w:ilvl w:val="1"/>
          <w:numId w:val="3"/>
        </w:numPr>
        <w:tabs>
          <w:tab w:val="left" w:pos="0"/>
        </w:tabs>
      </w:pPr>
      <w:r>
        <w:lastRenderedPageBreak/>
        <w:t>How it works...</w:t>
      </w:r>
    </w:p>
    <w:p w14:paraId="1EE7D5BA" w14:textId="50983097" w:rsidR="001A67D8" w:rsidRDefault="00355144" w:rsidP="001A67D8">
      <w:pPr>
        <w:pStyle w:val="NormalPACKT"/>
        <w:rPr>
          <w:lang w:val="en-GB"/>
        </w:rPr>
      </w:pPr>
      <w:r>
        <w:rPr>
          <w:lang w:val="en-GB"/>
        </w:rPr>
        <w:t xml:space="preserve">In </w:t>
      </w:r>
      <w:r w:rsidRPr="00355144">
        <w:rPr>
          <w:rStyle w:val="ItalicsPACKT"/>
        </w:rPr>
        <w:t>step 1</w:t>
      </w:r>
      <w:r>
        <w:rPr>
          <w:lang w:val="en-GB"/>
        </w:rPr>
        <w:t>, you create a new folder to hold the new application you are going to create, with output like this:</w:t>
      </w:r>
    </w:p>
    <w:p w14:paraId="798CEBE4" w14:textId="16164E6E" w:rsidR="00355144" w:rsidRDefault="00456B4C" w:rsidP="00456B4C">
      <w:pPr>
        <w:pStyle w:val="FigurePACKT"/>
      </w:pPr>
      <w:r>
        <w:rPr>
          <w:noProof/>
        </w:rPr>
        <w:drawing>
          <wp:inline distT="0" distB="0" distL="0" distR="0" wp14:anchorId="70CB9505" wp14:editId="34E551AC">
            <wp:extent cx="3722161" cy="12081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28131" cy="1210069"/>
                    </a:xfrm>
                    <a:prstGeom prst="rect">
                      <a:avLst/>
                    </a:prstGeom>
                  </pic:spPr>
                </pic:pic>
              </a:graphicData>
            </a:graphic>
          </wp:inline>
        </w:drawing>
      </w:r>
    </w:p>
    <w:p w14:paraId="2A0E2FC7" w14:textId="313D557F" w:rsidR="00355144" w:rsidRPr="00DC6325" w:rsidRDefault="00355144">
      <w:pPr>
        <w:pStyle w:val="FigureCaptionPACKT"/>
        <w:pPrChange w:id="74" w:author="Liam Draper" w:date="2022-10-21T11:42:00Z">
          <w:pPr>
            <w:pStyle w:val="FigurePACKT"/>
          </w:pPr>
        </w:pPrChange>
      </w:pPr>
      <w:r w:rsidRPr="00DC6325">
        <w:t xml:space="preserve">Figure </w:t>
      </w:r>
      <w:r>
        <w:t>10</w:t>
      </w:r>
      <w:r w:rsidRPr="00DC6325">
        <w:t>.</w:t>
      </w:r>
      <w:r>
        <w:t>24</w:t>
      </w:r>
      <w:r w:rsidRPr="00DC6325">
        <w:t>:</w:t>
      </w:r>
      <w:r>
        <w:t xml:space="preserve"> Creating c:\ReskitApp folder</w:t>
      </w:r>
    </w:p>
    <w:p w14:paraId="7D4BA534" w14:textId="1905BE08" w:rsidR="00355144" w:rsidRDefault="00355144" w:rsidP="00355144">
      <w:pPr>
        <w:pStyle w:val="LayoutInformationPACKT"/>
        <w:rPr>
          <w:noProof/>
        </w:rPr>
      </w:pPr>
      <w:r>
        <w:t xml:space="preserve">Insert </w:t>
      </w:r>
      <w:r w:rsidRPr="00C41783">
        <w:t>image</w:t>
      </w:r>
      <w:r>
        <w:t xml:space="preserve"> </w:t>
      </w:r>
      <w:r>
        <w:rPr>
          <w:noProof/>
        </w:rPr>
        <w:t>B18878_10</w:t>
      </w:r>
      <w:r w:rsidRPr="00023EAD">
        <w:rPr>
          <w:noProof/>
        </w:rPr>
        <w:t>_</w:t>
      </w:r>
      <w:r>
        <w:rPr>
          <w:noProof/>
        </w:rPr>
        <w:t>24.png</w:t>
      </w:r>
    </w:p>
    <w:p w14:paraId="4D936172" w14:textId="37839F8D" w:rsidR="00355144" w:rsidRDefault="00456B4C" w:rsidP="001A67D8">
      <w:pPr>
        <w:pStyle w:val="NormalPACKT"/>
        <w:rPr>
          <w:lang w:val="en-GB"/>
        </w:rPr>
      </w:pPr>
      <w:r>
        <w:rPr>
          <w:lang w:val="en-GB"/>
        </w:rPr>
        <w:t xml:space="preserve">In </w:t>
      </w:r>
      <w:r w:rsidRPr="00456B4C">
        <w:rPr>
          <w:rStyle w:val="ItalicsPACKT"/>
        </w:rPr>
        <w:t>step 2</w:t>
      </w:r>
      <w:r>
        <w:rPr>
          <w:lang w:val="en-GB"/>
        </w:rPr>
        <w:t>, you create a simple web page and store i</w:t>
      </w:r>
      <w:r w:rsidR="00D302CE">
        <w:rPr>
          <w:lang w:val="en-GB"/>
        </w:rPr>
        <w:t>t</w:t>
      </w:r>
      <w:r>
        <w:rPr>
          <w:lang w:val="en-GB"/>
        </w:rPr>
        <w:t xml:space="preserve"> in the </w:t>
      </w:r>
      <w:r w:rsidRPr="00614510">
        <w:rPr>
          <w:rStyle w:val="CodeInTextPACKT"/>
        </w:rPr>
        <w:t>C:\ReskitApp</w:t>
      </w:r>
      <w:r>
        <w:rPr>
          <w:lang w:val="en-GB"/>
        </w:rPr>
        <w:t xml:space="preserve"> folder, producing no console output.</w:t>
      </w:r>
    </w:p>
    <w:p w14:paraId="282BE59F" w14:textId="659ADB06" w:rsidR="00456B4C" w:rsidRDefault="00456B4C" w:rsidP="001A67D8">
      <w:pPr>
        <w:pStyle w:val="NormalPACKT"/>
        <w:rPr>
          <w:lang w:val="en-GB"/>
        </w:rPr>
      </w:pPr>
      <w:r>
        <w:rPr>
          <w:lang w:val="en-GB"/>
        </w:rPr>
        <w:t xml:space="preserve">In </w:t>
      </w:r>
      <w:r w:rsidRPr="00312979">
        <w:rPr>
          <w:rStyle w:val="ItalicsPACKT"/>
        </w:rPr>
        <w:t>step 3</w:t>
      </w:r>
      <w:r>
        <w:rPr>
          <w:lang w:val="en-GB"/>
        </w:rPr>
        <w:t xml:space="preserve">, you download a server core image </w:t>
      </w:r>
      <w:r w:rsidR="00D302CE">
        <w:rPr>
          <w:lang w:val="en-GB"/>
        </w:rPr>
        <w:t>that</w:t>
      </w:r>
      <w:r>
        <w:rPr>
          <w:lang w:val="en-GB"/>
        </w:rPr>
        <w:t xml:space="preserve"> contains IIS, with output like this:</w:t>
      </w:r>
    </w:p>
    <w:p w14:paraId="43FC9107" w14:textId="77777777" w:rsidR="00312979" w:rsidRDefault="00312979" w:rsidP="00456B4C">
      <w:pPr>
        <w:pStyle w:val="FigurePACKT"/>
        <w:rPr>
          <w:szCs w:val="28"/>
        </w:rPr>
      </w:pPr>
      <w:r w:rsidRPr="00312979">
        <w:rPr>
          <w:noProof/>
          <w:szCs w:val="28"/>
        </w:rPr>
        <w:drawing>
          <wp:inline distT="0" distB="0" distL="0" distR="0" wp14:anchorId="17253D3D" wp14:editId="6AB31D22">
            <wp:extent cx="4121864" cy="13978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2298" cy="1401393"/>
                    </a:xfrm>
                    <a:prstGeom prst="rect">
                      <a:avLst/>
                    </a:prstGeom>
                  </pic:spPr>
                </pic:pic>
              </a:graphicData>
            </a:graphic>
          </wp:inline>
        </w:drawing>
      </w:r>
    </w:p>
    <w:p w14:paraId="14ECFC02" w14:textId="7471920A" w:rsidR="00456B4C" w:rsidRPr="00DC6325" w:rsidRDefault="00456B4C">
      <w:pPr>
        <w:pStyle w:val="FigureCaptionPACKT"/>
        <w:pPrChange w:id="75" w:author="Liam Draper" w:date="2022-10-21T11:43:00Z">
          <w:pPr>
            <w:pStyle w:val="FigurePACKT"/>
          </w:pPr>
        </w:pPrChange>
      </w:pPr>
      <w:r w:rsidRPr="00DC6325">
        <w:t xml:space="preserve">Figure </w:t>
      </w:r>
      <w:r>
        <w:t>10</w:t>
      </w:r>
      <w:r w:rsidRPr="00DC6325">
        <w:t>.</w:t>
      </w:r>
      <w:r>
        <w:t>25</w:t>
      </w:r>
      <w:r w:rsidRPr="00DC6325">
        <w:t>:</w:t>
      </w:r>
      <w:r>
        <w:t xml:space="preserve"> Pulling a container image with IIS</w:t>
      </w:r>
    </w:p>
    <w:p w14:paraId="628C8E4C" w14:textId="65470BEE" w:rsidR="00456B4C" w:rsidRDefault="00456B4C" w:rsidP="00456B4C">
      <w:pPr>
        <w:pStyle w:val="LayoutInformationPACKT"/>
        <w:rPr>
          <w:noProof/>
        </w:rPr>
      </w:pPr>
      <w:r>
        <w:t xml:space="preserve">Insert </w:t>
      </w:r>
      <w:r w:rsidRPr="00C41783">
        <w:t>image</w:t>
      </w:r>
      <w:r>
        <w:t xml:space="preserve"> </w:t>
      </w:r>
      <w:r>
        <w:rPr>
          <w:noProof/>
        </w:rPr>
        <w:t>B18878_10</w:t>
      </w:r>
      <w:r w:rsidRPr="00023EAD">
        <w:rPr>
          <w:noProof/>
        </w:rPr>
        <w:t>_</w:t>
      </w:r>
      <w:r>
        <w:rPr>
          <w:noProof/>
        </w:rPr>
        <w:t>25.png</w:t>
      </w:r>
    </w:p>
    <w:p w14:paraId="71A193A2" w14:textId="50015C58" w:rsidR="00312979" w:rsidRPr="00A91196" w:rsidRDefault="00312979" w:rsidP="00A91196">
      <w:pPr>
        <w:pStyle w:val="NormalPACKT"/>
      </w:pPr>
      <w:r w:rsidRPr="00A91196">
        <w:t xml:space="preserve">In </w:t>
      </w:r>
      <w:r w:rsidRPr="00A91196">
        <w:rPr>
          <w:rStyle w:val="ItalicsPACKT"/>
        </w:rPr>
        <w:t>step 4</w:t>
      </w:r>
      <w:r w:rsidR="00614510" w:rsidRPr="00A91196">
        <w:t>, you run the container image as a detached (</w:t>
      </w:r>
      <w:r w:rsidR="001306CF" w:rsidRPr="00A91196">
        <w:t>i.e.</w:t>
      </w:r>
      <w:r w:rsidR="00A91196">
        <w:t>,</w:t>
      </w:r>
      <w:r w:rsidR="00614510" w:rsidRPr="00A91196">
        <w:t xml:space="preserve"> permanently running) container. This step creates a small bit of console output as follows:</w:t>
      </w:r>
    </w:p>
    <w:p w14:paraId="15F080F7" w14:textId="5DA57F39" w:rsidR="00614510" w:rsidRDefault="001306CF" w:rsidP="001306CF">
      <w:pPr>
        <w:pStyle w:val="FigurePACKT"/>
      </w:pPr>
      <w:r>
        <w:rPr>
          <w:noProof/>
        </w:rPr>
        <w:drawing>
          <wp:inline distT="0" distB="0" distL="0" distR="0" wp14:anchorId="310EA00D" wp14:editId="08F2115A">
            <wp:extent cx="3811434" cy="489352"/>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43742" cy="493500"/>
                    </a:xfrm>
                    <a:prstGeom prst="rect">
                      <a:avLst/>
                    </a:prstGeom>
                  </pic:spPr>
                </pic:pic>
              </a:graphicData>
            </a:graphic>
          </wp:inline>
        </w:drawing>
      </w:r>
    </w:p>
    <w:p w14:paraId="45A58BA9" w14:textId="4655A65F" w:rsidR="00614510" w:rsidRPr="00DC6325" w:rsidRDefault="00614510">
      <w:pPr>
        <w:pStyle w:val="FigureCaptionPACKT"/>
        <w:pPrChange w:id="76" w:author="Liam Draper" w:date="2022-10-21T11:43:00Z">
          <w:pPr>
            <w:pStyle w:val="FigurePACKT"/>
          </w:pPr>
        </w:pPrChange>
      </w:pPr>
      <w:r w:rsidRPr="00DC6325">
        <w:t xml:space="preserve">Figure </w:t>
      </w:r>
      <w:r>
        <w:t>10</w:t>
      </w:r>
      <w:r w:rsidRPr="00DC6325">
        <w:t>.</w:t>
      </w:r>
      <w:r>
        <w:t>26</w:t>
      </w:r>
      <w:r w:rsidRPr="00DC6325">
        <w:t>:</w:t>
      </w:r>
      <w:r>
        <w:t xml:space="preserve"> Running a detached </w:t>
      </w:r>
      <w:r w:rsidR="001306CF">
        <w:t>container</w:t>
      </w:r>
    </w:p>
    <w:p w14:paraId="7AEBB9CB" w14:textId="7B93F244" w:rsidR="00614510" w:rsidRDefault="00614510" w:rsidP="00614510">
      <w:pPr>
        <w:pStyle w:val="LayoutInformationPACKT"/>
        <w:rPr>
          <w:noProof/>
        </w:rPr>
      </w:pPr>
      <w:r>
        <w:t xml:space="preserve">Insert </w:t>
      </w:r>
      <w:r w:rsidRPr="00C41783">
        <w:t>image</w:t>
      </w:r>
      <w:r>
        <w:t xml:space="preserve"> </w:t>
      </w:r>
      <w:r>
        <w:rPr>
          <w:noProof/>
        </w:rPr>
        <w:t>B18878_10</w:t>
      </w:r>
      <w:r w:rsidRPr="00023EAD">
        <w:rPr>
          <w:noProof/>
        </w:rPr>
        <w:t>_</w:t>
      </w:r>
      <w:r>
        <w:rPr>
          <w:noProof/>
        </w:rPr>
        <w:t>26.png</w:t>
      </w:r>
    </w:p>
    <w:p w14:paraId="4AB966B2" w14:textId="00D1735D" w:rsidR="00614510" w:rsidRDefault="001306CF" w:rsidP="00312979">
      <w:pPr>
        <w:pStyle w:val="NormalPACKT"/>
      </w:pPr>
      <w:r>
        <w:t xml:space="preserve">Now you have the container running (and running IIS), you can use your browser to connect to the website published by IIS. </w:t>
      </w:r>
      <w:r w:rsidR="00155845">
        <w:t xml:space="preserve">In </w:t>
      </w:r>
      <w:r w:rsidR="00155845" w:rsidRPr="00155845">
        <w:rPr>
          <w:rStyle w:val="ItalicsPACKT"/>
        </w:rPr>
        <w:t>step 5</w:t>
      </w:r>
      <w:r w:rsidR="00155845">
        <w:t>, you start the browser to view the default home page for the default website, with output like this:</w:t>
      </w:r>
    </w:p>
    <w:p w14:paraId="4EB34A3C" w14:textId="21E7E6B2" w:rsidR="00155845" w:rsidRDefault="00155845" w:rsidP="00312979">
      <w:pPr>
        <w:pStyle w:val="NormalPACKT"/>
      </w:pPr>
      <w:r>
        <w:rPr>
          <w:noProof/>
        </w:rPr>
        <w:lastRenderedPageBreak/>
        <w:drawing>
          <wp:inline distT="0" distB="0" distL="0" distR="0" wp14:anchorId="5889F6FB" wp14:editId="518C6B2D">
            <wp:extent cx="5526367" cy="1632317"/>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665" cy="1648060"/>
                    </a:xfrm>
                    <a:prstGeom prst="rect">
                      <a:avLst/>
                    </a:prstGeom>
                  </pic:spPr>
                </pic:pic>
              </a:graphicData>
            </a:graphic>
          </wp:inline>
        </w:drawing>
      </w:r>
    </w:p>
    <w:p w14:paraId="7A6ED244" w14:textId="212138D0" w:rsidR="00155845" w:rsidRPr="00DC6325" w:rsidRDefault="00155845">
      <w:pPr>
        <w:pStyle w:val="FigureCaptionPACKT"/>
        <w:pPrChange w:id="77" w:author="Liam Draper" w:date="2022-10-21T11:43:00Z">
          <w:pPr>
            <w:pStyle w:val="FigurePACKT"/>
          </w:pPr>
        </w:pPrChange>
      </w:pPr>
      <w:r w:rsidRPr="00DC6325">
        <w:t xml:space="preserve">Figure </w:t>
      </w:r>
      <w:r>
        <w:t>10</w:t>
      </w:r>
      <w:r w:rsidRPr="00DC6325">
        <w:t>.</w:t>
      </w:r>
      <w:r>
        <w:t>27</w:t>
      </w:r>
      <w:r w:rsidRPr="00DC6325">
        <w:t>:</w:t>
      </w:r>
      <w:r>
        <w:t xml:space="preserve"> Running a detached container</w:t>
      </w:r>
    </w:p>
    <w:p w14:paraId="088578BC" w14:textId="4F8315F1" w:rsidR="00155845" w:rsidRDefault="00155845" w:rsidP="00155845">
      <w:pPr>
        <w:pStyle w:val="LayoutInformationPACKT"/>
        <w:rPr>
          <w:noProof/>
        </w:rPr>
      </w:pPr>
      <w:r>
        <w:t xml:space="preserve">Insert </w:t>
      </w:r>
      <w:r w:rsidRPr="00C41783">
        <w:t>image</w:t>
      </w:r>
      <w:r>
        <w:t xml:space="preserve"> </w:t>
      </w:r>
      <w:r>
        <w:rPr>
          <w:noProof/>
        </w:rPr>
        <w:t>B18878_10</w:t>
      </w:r>
      <w:r w:rsidRPr="00023EAD">
        <w:rPr>
          <w:noProof/>
        </w:rPr>
        <w:t>_</w:t>
      </w:r>
      <w:r>
        <w:rPr>
          <w:noProof/>
        </w:rPr>
        <w:t>27.png</w:t>
      </w:r>
    </w:p>
    <w:p w14:paraId="47F2DB08" w14:textId="7CB2AC93" w:rsidR="00355144" w:rsidRPr="00456B4C" w:rsidRDefault="00155845" w:rsidP="001A67D8">
      <w:pPr>
        <w:pStyle w:val="NormalPACKT"/>
      </w:pPr>
      <w:r>
        <w:t xml:space="preserve">In </w:t>
      </w:r>
      <w:r w:rsidRPr="00A91196">
        <w:rPr>
          <w:rStyle w:val="ItalicsPACKT"/>
        </w:rPr>
        <w:t xml:space="preserve">step </w:t>
      </w:r>
      <w:r w:rsidRPr="00155845">
        <w:rPr>
          <w:rStyle w:val="CodeInTextPACKT"/>
        </w:rPr>
        <w:t>7</w:t>
      </w:r>
      <w:r>
        <w:t xml:space="preserve">, you clean up by first stopping the container </w:t>
      </w:r>
      <w:r w:rsidR="00D302CE">
        <w:t xml:space="preserve">and </w:t>
      </w:r>
      <w:r>
        <w:t>the</w:t>
      </w:r>
      <w:r w:rsidR="00D302CE">
        <w:t>n</w:t>
      </w:r>
      <w:r>
        <w:t xml:space="preserve"> removing the IIS container image. This step creates no output.</w:t>
      </w:r>
    </w:p>
    <w:p w14:paraId="207B87A2" w14:textId="77777777" w:rsidR="00680501" w:rsidRDefault="00680501" w:rsidP="00680501">
      <w:pPr>
        <w:pStyle w:val="Heading2"/>
      </w:pPr>
      <w:r>
        <w:t>There's more...</w:t>
      </w:r>
    </w:p>
    <w:p w14:paraId="18F2FADC" w14:textId="77777777" w:rsidR="00302513" w:rsidRDefault="00302513" w:rsidP="00302513">
      <w:pPr>
        <w:pStyle w:val="NormalPACKT"/>
        <w:rPr>
          <w:rStyle w:val="fontstyle01"/>
          <w:rFonts w:ascii="Times New Roman" w:hAnsi="Times New Roman"/>
          <w:color w:val="auto"/>
          <w:sz w:val="22"/>
          <w:szCs w:val="24"/>
        </w:rPr>
      </w:pPr>
      <w:r w:rsidRPr="00302513">
        <w:rPr>
          <w:rStyle w:val="fontstyle01"/>
          <w:rFonts w:ascii="Times New Roman" w:hAnsi="Times New Roman"/>
          <w:color w:val="auto"/>
          <w:sz w:val="22"/>
          <w:szCs w:val="24"/>
        </w:rPr>
        <w:t xml:space="preserve">This recipe creates a new web page (in </w:t>
      </w:r>
      <w:r w:rsidRPr="00A91196">
        <w:rPr>
          <w:rStyle w:val="ItalicsPACKT"/>
        </w:rPr>
        <w:t>step 1</w:t>
      </w:r>
      <w:r w:rsidRPr="00302513">
        <w:rPr>
          <w:rStyle w:val="fontstyle2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and </w:t>
      </w:r>
      <w:r w:rsidRPr="00A91196">
        <w:rPr>
          <w:rStyle w:val="ItalicsPACKT"/>
        </w:rPr>
        <w:t>step 2</w:t>
      </w:r>
      <w:r w:rsidRPr="00302513">
        <w:rPr>
          <w:rStyle w:val="fontstyle2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on the </w:t>
      </w:r>
      <w:r w:rsidRPr="00D302CE">
        <w:rPr>
          <w:rStyle w:val="CodeInTextPACKT"/>
        </w:rPr>
        <w:t>CH1</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host, then copies that file into the running container (</w:t>
      </w:r>
      <w:r w:rsidRPr="00A91196">
        <w:rPr>
          <w:rStyle w:val="ItalicsPACKT"/>
        </w:rPr>
        <w:t>step 5</w:t>
      </w:r>
      <w:r w:rsidRPr="00302513">
        <w:rPr>
          <w:rStyle w:val="fontstyle01"/>
          <w:rFonts w:ascii="Times New Roman" w:hAnsi="Times New Roman"/>
          <w:color w:val="auto"/>
          <w:sz w:val="22"/>
          <w:szCs w:val="24"/>
        </w:rPr>
        <w:t xml:space="preserve">). When you run the container, you use port forwarding to instruct Docker to forward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 xml:space="preserve">on the container host to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in the container.</w:t>
      </w:r>
    </w:p>
    <w:p w14:paraId="0B62000F" w14:textId="469B5BB7" w:rsidR="00302513" w:rsidRDefault="00302513" w:rsidP="00302513">
      <w:pPr>
        <w:pStyle w:val="NormalPACKT"/>
        <w:rPr>
          <w:rStyle w:val="fontstyle01"/>
          <w:rFonts w:ascii="Times New Roman" w:hAnsi="Times New Roman"/>
          <w:color w:val="auto"/>
          <w:sz w:val="22"/>
          <w:szCs w:val="24"/>
        </w:rPr>
      </w:pPr>
      <w:r w:rsidRPr="00302513">
        <w:rPr>
          <w:rStyle w:val="fontstyle01"/>
          <w:rFonts w:ascii="Times New Roman" w:hAnsi="Times New Roman"/>
          <w:color w:val="auto"/>
          <w:sz w:val="22"/>
          <w:szCs w:val="24"/>
        </w:rPr>
        <w:t>With contain</w:t>
      </w:r>
      <w:r>
        <w:rPr>
          <w:rStyle w:val="fontstyle01"/>
          <w:rFonts w:ascii="Times New Roman" w:hAnsi="Times New Roman"/>
          <w:color w:val="auto"/>
          <w:sz w:val="22"/>
          <w:szCs w:val="24"/>
        </w:rPr>
        <w:t>e</w:t>
      </w:r>
      <w:r w:rsidRPr="00302513">
        <w:rPr>
          <w:rStyle w:val="fontstyle01"/>
          <w:rFonts w:ascii="Times New Roman" w:hAnsi="Times New Roman"/>
          <w:color w:val="auto"/>
          <w:sz w:val="22"/>
          <w:szCs w:val="24"/>
        </w:rPr>
        <w:t xml:space="preserve">rs, although you do not have IIS loaded on </w:t>
      </w:r>
      <w:r w:rsidRPr="00302513">
        <w:rPr>
          <w:rStyle w:val="CodeInTextPACKT"/>
        </w:rPr>
        <w:t>CH1</w:t>
      </w:r>
      <w:r w:rsidRPr="00302513">
        <w:rPr>
          <w:rStyle w:val="fontstyle01"/>
          <w:rFonts w:ascii="Times New Roman" w:hAnsi="Times New Roman"/>
          <w:color w:val="auto"/>
          <w:sz w:val="22"/>
          <w:szCs w:val="24"/>
        </w:rPr>
        <w:t xml:space="preserve">, you can </w:t>
      </w:r>
      <w:r>
        <w:rPr>
          <w:rStyle w:val="fontstyle01"/>
          <w:rFonts w:ascii="Times New Roman" w:hAnsi="Times New Roman"/>
          <w:color w:val="auto"/>
          <w:sz w:val="22"/>
          <w:szCs w:val="24"/>
        </w:rPr>
        <w:t xml:space="preserve">run a container in which </w:t>
      </w:r>
      <w:r w:rsidRPr="00302513">
        <w:rPr>
          <w:rStyle w:val="fontstyle01"/>
          <w:rFonts w:ascii="Times New Roman" w:hAnsi="Times New Roman"/>
          <w:color w:val="auto"/>
          <w:sz w:val="22"/>
          <w:szCs w:val="24"/>
        </w:rPr>
        <w:t>IIS is active and</w:t>
      </w:r>
      <w:r>
        <w:rPr>
          <w:rStyle w:val="fontstyle01"/>
          <w:rFonts w:ascii="Times New Roman" w:hAnsi="Times New Roman"/>
          <w:color w:val="auto"/>
          <w:sz w:val="22"/>
          <w:szCs w:val="24"/>
        </w:rPr>
        <w:t xml:space="preserve"> provides a website (although</w:t>
      </w:r>
      <w:r w:rsidR="00D302CE">
        <w:rPr>
          <w:rStyle w:val="fontstyle01"/>
          <w:rFonts w:ascii="Times New Roman" w:hAnsi="Times New Roman"/>
          <w:color w:val="auto"/>
          <w:sz w:val="22"/>
          <w:szCs w:val="24"/>
        </w:rPr>
        <w:t>,</w:t>
      </w:r>
      <w:r>
        <w:rPr>
          <w:rStyle w:val="fontstyle01"/>
          <w:rFonts w:ascii="Times New Roman" w:hAnsi="Times New Roman"/>
          <w:color w:val="auto"/>
          <w:sz w:val="22"/>
          <w:szCs w:val="24"/>
        </w:rPr>
        <w:t xml:space="preserve"> in this case</w:t>
      </w:r>
      <w:r w:rsidR="00D302CE">
        <w:rPr>
          <w:rStyle w:val="fontstyle01"/>
          <w:rFonts w:ascii="Times New Roman" w:hAnsi="Times New Roman"/>
          <w:color w:val="auto"/>
          <w:sz w:val="22"/>
          <w:szCs w:val="24"/>
        </w:rPr>
        <w:t>,</w:t>
      </w:r>
      <w:r>
        <w:rPr>
          <w:rStyle w:val="fontstyle01"/>
          <w:rFonts w:ascii="Times New Roman" w:hAnsi="Times New Roman"/>
          <w:color w:val="auto"/>
          <w:sz w:val="22"/>
          <w:szCs w:val="24"/>
        </w:rPr>
        <w:t xml:space="preserve"> a default website with no </w:t>
      </w:r>
      <w:r w:rsidR="00D302CE">
        <w:rPr>
          <w:rStyle w:val="fontstyle01"/>
          <w:rFonts w:ascii="Times New Roman" w:hAnsi="Times New Roman"/>
          <w:color w:val="auto"/>
          <w:sz w:val="22"/>
          <w:szCs w:val="24"/>
        </w:rPr>
        <w:t>site</w:t>
      </w:r>
      <w:r>
        <w:rPr>
          <w:rStyle w:val="fontstyle01"/>
          <w:rFonts w:ascii="Times New Roman" w:hAnsi="Times New Roman"/>
          <w:color w:val="auto"/>
          <w:sz w:val="22"/>
          <w:szCs w:val="24"/>
        </w:rPr>
        <w:t xml:space="preserve"> content)</w:t>
      </w:r>
      <w:r w:rsidRPr="00302513">
        <w:rPr>
          <w:rStyle w:val="fontstyle01"/>
          <w:rFonts w:ascii="Times New Roman" w:hAnsi="Times New Roman"/>
          <w:color w:val="auto"/>
          <w:sz w:val="22"/>
          <w:szCs w:val="24"/>
        </w:rPr>
        <w:t xml:space="preserve">. </w:t>
      </w:r>
    </w:p>
    <w:p w14:paraId="30D2C146" w14:textId="6FCDD618" w:rsidR="00302513" w:rsidRPr="00302513" w:rsidRDefault="00302513" w:rsidP="00302513">
      <w:pPr>
        <w:pStyle w:val="NormalPACKT"/>
        <w:rPr>
          <w:rStyle w:val="fontstyle01"/>
          <w:rFonts w:ascii="Times New Roman" w:hAnsi="Times New Roman"/>
          <w:color w:val="auto"/>
          <w:sz w:val="22"/>
          <w:szCs w:val="24"/>
        </w:rPr>
      </w:pPr>
      <w:r w:rsidRPr="00302513">
        <w:rPr>
          <w:rStyle w:val="fontstyle01"/>
          <w:rFonts w:ascii="Times New Roman" w:hAnsi="Times New Roman"/>
          <w:color w:val="auto"/>
          <w:sz w:val="22"/>
          <w:szCs w:val="24"/>
        </w:rPr>
        <w:t xml:space="preserve">In this recipe, you </w:t>
      </w:r>
      <w:r w:rsidR="00D302CE">
        <w:rPr>
          <w:rStyle w:val="fontstyle01"/>
          <w:rFonts w:ascii="Times New Roman" w:hAnsi="Times New Roman"/>
          <w:color w:val="auto"/>
          <w:sz w:val="22"/>
          <w:szCs w:val="24"/>
        </w:rPr>
        <w:t>use</w:t>
      </w:r>
      <w:r w:rsidRPr="00302513">
        <w:rPr>
          <w:rStyle w:val="fontstyle01"/>
          <w:rFonts w:ascii="Times New Roman" w:hAnsi="Times New Roman"/>
          <w:color w:val="auto"/>
          <w:sz w:val="22"/>
          <w:szCs w:val="24"/>
        </w:rPr>
        <w:t xml:space="preserve"> the existing network address/name (that is, of the </w:t>
      </w:r>
      <w:r w:rsidRPr="00302513">
        <w:rPr>
          <w:rStyle w:val="CodeInTextPACKT"/>
        </w:rPr>
        <w:t>CH1</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 xml:space="preserve">host) to access the container's website. You can see another method to push data into a container in the </w:t>
      </w:r>
      <w:r w:rsidRPr="00302513">
        <w:rPr>
          <w:rStyle w:val="ItalicsPACKT"/>
        </w:rPr>
        <w:t>Using a Dockerfile to create and use a container</w:t>
      </w:r>
      <w:r w:rsidRPr="00302513">
        <w:rPr>
          <w:rStyle w:val="fontstyle21"/>
          <w:rFonts w:ascii="Times New Roman" w:hAnsi="Times New Roman"/>
          <w:color w:val="auto"/>
          <w:sz w:val="22"/>
          <w:szCs w:val="24"/>
        </w:rPr>
        <w:t xml:space="preserve"> </w:t>
      </w:r>
      <w:r w:rsidRPr="00302513">
        <w:rPr>
          <w:rStyle w:val="fontstyle01"/>
          <w:rFonts w:ascii="Times New Roman" w:hAnsi="Times New Roman"/>
          <w:color w:val="auto"/>
          <w:sz w:val="22"/>
          <w:szCs w:val="24"/>
        </w:rPr>
        <w:t>recipe.</w:t>
      </w:r>
    </w:p>
    <w:p w14:paraId="363DDF84" w14:textId="44451DEC" w:rsidR="00011B20" w:rsidRPr="00011B20" w:rsidRDefault="00302513" w:rsidP="00011B20">
      <w:pPr>
        <w:pStyle w:val="NormalPACKT"/>
      </w:pPr>
      <w:r w:rsidRPr="00302513">
        <w:rPr>
          <w:rStyle w:val="fontstyle01"/>
          <w:rFonts w:ascii="Times New Roman" w:hAnsi="Times New Roman"/>
          <w:color w:val="auto"/>
          <w:sz w:val="22"/>
          <w:szCs w:val="24"/>
        </w:rPr>
        <w:t xml:space="preserve">In </w:t>
      </w:r>
      <w:r w:rsidRPr="00302513">
        <w:rPr>
          <w:rStyle w:val="ItalicsPACKT"/>
        </w:rPr>
        <w:t>step 5</w:t>
      </w:r>
      <w:r w:rsidRPr="00302513">
        <w:rPr>
          <w:rStyle w:val="fontstyle01"/>
          <w:rFonts w:ascii="Times New Roman" w:hAnsi="Times New Roman"/>
          <w:color w:val="auto"/>
          <w:sz w:val="22"/>
          <w:szCs w:val="24"/>
        </w:rPr>
        <w:t xml:space="preserve">, you use the </w:t>
      </w:r>
      <w:r w:rsidRPr="00302513">
        <w:rPr>
          <w:rStyle w:val="CodeInTextPACKT"/>
        </w:rPr>
        <w:t>docker cp</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command to copy files from the container host into the</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container. In this recipe, you only add (and in </w:t>
      </w:r>
      <w:r w:rsidRPr="00302513">
        <w:rPr>
          <w:rStyle w:val="ItalicsPACKT"/>
        </w:rPr>
        <w:t>step 6</w:t>
      </w:r>
      <w:r w:rsidRPr="00302513">
        <w:rPr>
          <w:rStyle w:val="fontstyle01"/>
          <w:rFonts w:ascii="Times New Roman" w:hAnsi="Times New Roman"/>
          <w:color w:val="auto"/>
          <w:sz w:val="22"/>
          <w:szCs w:val="24"/>
        </w:rPr>
        <w:t>, view) a single page to the existing default</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website loaded by installing IIS. You can</w:t>
      </w:r>
      <w:r>
        <w:rPr>
          <w:rStyle w:val="fontstyle01"/>
          <w:rFonts w:ascii="Times New Roman" w:hAnsi="Times New Roman"/>
          <w:color w:val="auto"/>
          <w:sz w:val="22"/>
          <w:szCs w:val="24"/>
        </w:rPr>
        <w:t xml:space="preserve"> always</w:t>
      </w:r>
      <w:r w:rsidRPr="00302513">
        <w:rPr>
          <w:rStyle w:val="fontstyle01"/>
          <w:rFonts w:ascii="Times New Roman" w:hAnsi="Times New Roman"/>
          <w:color w:val="auto"/>
          <w:sz w:val="22"/>
          <w:szCs w:val="24"/>
        </w:rPr>
        <w:t xml:space="preserve"> use the </w:t>
      </w:r>
      <w:r w:rsidRPr="00302513">
        <w:rPr>
          <w:rStyle w:val="CodeInTextPACKT"/>
        </w:rPr>
        <w:t>docker exec</w:t>
      </w:r>
      <w:r w:rsidRPr="00302513">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command to create</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a new website inside the container and run that, much like you did in the recipes in the IIS</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chapter. You could also copy all the files and other resources </w:t>
      </w:r>
      <w:r w:rsidR="00D302CE">
        <w:rPr>
          <w:rStyle w:val="fontstyle01"/>
          <w:rFonts w:ascii="Times New Roman" w:hAnsi="Times New Roman"/>
          <w:color w:val="auto"/>
          <w:sz w:val="22"/>
          <w:szCs w:val="24"/>
        </w:rPr>
        <w:t>necessary for a rich website, set up SSL, and use</w:t>
      </w:r>
      <w:r w:rsidRPr="00302513">
        <w:rPr>
          <w:rStyle w:val="fontstyle01"/>
          <w:rFonts w:ascii="Times New Roman" w:hAnsi="Times New Roman"/>
          <w:color w:val="auto"/>
          <w:sz w:val="22"/>
          <w:szCs w:val="24"/>
        </w:rPr>
        <w:t xml:space="preserve"> host headers to support mu</w:t>
      </w:r>
      <w:r w:rsidRPr="00011B20">
        <w:t>ltiple containers.</w:t>
      </w:r>
      <w:r w:rsidR="00011B20" w:rsidRPr="00011B20">
        <w:t xml:space="preserve"> There are other ways to transfer information between your container and other hosts in your environment. See </w:t>
      </w:r>
      <w:r w:rsidRPr="00852C48">
        <w:rPr>
          <w:rStyle w:val="URLPACKTChar"/>
          <w:rPrChange w:id="78" w:author="Liam Draper" w:date="2022-10-21T11:44:00Z">
            <w:rPr/>
          </w:rPrChange>
        </w:rPr>
        <w:fldChar w:fldCharType="begin"/>
      </w:r>
      <w:r w:rsidRPr="00852C48">
        <w:rPr>
          <w:rStyle w:val="URLPACKTChar"/>
          <w:rPrChange w:id="79" w:author="Liam Draper" w:date="2022-10-21T11:44:00Z">
            <w:rPr/>
          </w:rPrChange>
        </w:rPr>
        <w:instrText xml:space="preserve"> HYPERLINK "https://markheath.net/post/transfer-files-docker-windows-containers" </w:instrText>
      </w:r>
      <w:r w:rsidRPr="00324017">
        <w:rPr>
          <w:rStyle w:val="URLPACKTChar"/>
        </w:rPr>
      </w:r>
      <w:r w:rsidRPr="00852C48">
        <w:rPr>
          <w:rStyle w:val="URLPACKTChar"/>
          <w:rPrChange w:id="80" w:author="Liam Draper" w:date="2022-10-21T11:44:00Z">
            <w:rPr>
              <w:rStyle w:val="Hyperlink"/>
              <w:rFonts w:ascii="Lucida Console" w:hAnsi="Lucida Console"/>
              <w:sz w:val="19"/>
            </w:rPr>
          </w:rPrChange>
        </w:rPr>
        <w:fldChar w:fldCharType="separate"/>
      </w:r>
      <w:r w:rsidR="00D302CE" w:rsidRPr="00852C48">
        <w:rPr>
          <w:rStyle w:val="URLPACKTChar"/>
          <w:rPrChange w:id="81" w:author="Liam Draper" w:date="2022-10-21T11:44:00Z">
            <w:rPr>
              <w:rStyle w:val="Hyperlink"/>
              <w:rFonts w:ascii="Lucida Console" w:hAnsi="Lucida Console"/>
              <w:sz w:val="19"/>
            </w:rPr>
          </w:rPrChange>
        </w:rPr>
        <w:t>https://markheath.net/post/transfer-files-docker-windows-containers</w:t>
      </w:r>
      <w:r w:rsidRPr="00852C48">
        <w:rPr>
          <w:rStyle w:val="URLPACKTChar"/>
          <w:rPrChange w:id="82" w:author="Liam Draper" w:date="2022-10-21T11:44:00Z">
            <w:rPr>
              <w:rStyle w:val="Hyperlink"/>
              <w:rFonts w:ascii="Lucida Console" w:hAnsi="Lucida Console"/>
              <w:sz w:val="19"/>
            </w:rPr>
          </w:rPrChange>
        </w:rPr>
        <w:fldChar w:fldCharType="end"/>
      </w:r>
      <w:r w:rsidR="00D302CE">
        <w:rPr>
          <w:rStyle w:val="URLPACKTChar"/>
        </w:rPr>
        <w:t xml:space="preserve"> </w:t>
      </w:r>
      <w:r w:rsidR="00D302CE" w:rsidRPr="00852C48">
        <w:rPr>
          <w:rPrChange w:id="83" w:author="Liam Draper" w:date="2022-10-21T11:44:00Z">
            <w:rPr>
              <w:rStyle w:val="URLPACKTChar"/>
            </w:rPr>
          </w:rPrChange>
        </w:rPr>
        <w:t>and</w:t>
      </w:r>
      <w:r w:rsidR="00011B20" w:rsidRPr="00852C48">
        <w:t xml:space="preserve"> </w:t>
      </w:r>
      <w:r w:rsidR="00011B20" w:rsidRPr="00011B20">
        <w:t>take a look at some methods you can use to transfer data into and out of your containers.</w:t>
      </w:r>
    </w:p>
    <w:p w14:paraId="199E34EF" w14:textId="2A99CC90" w:rsidR="00680501" w:rsidRDefault="00302513" w:rsidP="00302513">
      <w:pPr>
        <w:pStyle w:val="NormalPACKT"/>
        <w:rPr>
          <w:lang w:val="en-GB"/>
        </w:rPr>
      </w:pPr>
      <w:r w:rsidRPr="00302513">
        <w:rPr>
          <w:rStyle w:val="fontstyle01"/>
          <w:rFonts w:ascii="Times New Roman" w:hAnsi="Times New Roman"/>
          <w:color w:val="auto"/>
          <w:sz w:val="22"/>
          <w:szCs w:val="24"/>
        </w:rPr>
        <w:t xml:space="preserve">In this recipe, you forwarded traffic inbound to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 xml:space="preserve">on the container host to port </w:t>
      </w:r>
      <w:r w:rsidRPr="00302513">
        <w:rPr>
          <w:rStyle w:val="fontstyle31"/>
          <w:rFonts w:ascii="Times New Roman" w:hAnsi="Times New Roman"/>
          <w:i w:val="0"/>
          <w:iCs w:val="0"/>
          <w:color w:val="auto"/>
          <w:sz w:val="22"/>
          <w:szCs w:val="24"/>
        </w:rPr>
        <w:t xml:space="preserve">80 </w:t>
      </w:r>
      <w:r w:rsidRPr="00302513">
        <w:rPr>
          <w:rStyle w:val="fontstyle01"/>
          <w:rFonts w:ascii="Times New Roman" w:hAnsi="Times New Roman"/>
          <w:color w:val="auto"/>
          <w:sz w:val="22"/>
          <w:szCs w:val="24"/>
        </w:rPr>
        <w:t>in</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the container. This is a very simple way to use containers and container networking. You</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could also create a Docker network and give your container unique IP settings. For more on</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Docker networking, see the following: </w:t>
      </w:r>
      <w:r w:rsidR="00011B20" w:rsidRPr="00011B20">
        <w:rPr>
          <w:rStyle w:val="URLPACKTChar"/>
        </w:rPr>
        <w:t>http://rafalgolarz.com/blog/2017/04/10/networking_golang_app_with_docker_containers/</w:t>
      </w:r>
      <w:r w:rsidR="00011B20">
        <w:rPr>
          <w:rStyle w:val="fontstyle31"/>
          <w:rFonts w:ascii="Times New Roman" w:hAnsi="Times New Roman"/>
          <w:i w:val="0"/>
          <w:iCs w:val="0"/>
          <w:color w:val="auto"/>
          <w:sz w:val="22"/>
          <w:szCs w:val="24"/>
        </w:rPr>
        <w:t xml:space="preserve"> </w:t>
      </w:r>
      <w:r w:rsidRPr="00302513">
        <w:rPr>
          <w:rStyle w:val="fontstyle01"/>
          <w:rFonts w:ascii="Times New Roman" w:hAnsi="Times New Roman"/>
          <w:color w:val="auto"/>
          <w:sz w:val="22"/>
          <w:szCs w:val="24"/>
        </w:rPr>
        <w:t xml:space="preserve">and </w:t>
      </w:r>
      <w:r w:rsidRPr="00011B20">
        <w:rPr>
          <w:rStyle w:val="URLPACKTChar"/>
        </w:rPr>
        <w:t>https://docs.docker.com/v17.09/engine/userguide/networking/</w:t>
      </w:r>
      <w:r w:rsidRPr="00302513">
        <w:rPr>
          <w:rStyle w:val="fontstyle01"/>
          <w:rFonts w:ascii="Times New Roman" w:hAnsi="Times New Roman"/>
          <w:color w:val="auto"/>
          <w:sz w:val="22"/>
          <w:szCs w:val="24"/>
        </w:rPr>
        <w:t>. You can, as ever, use your search</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engine to discover more about containers and networking. One thing to keep in mind as you</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search is that much of the search results relate to running containers on Linux, where the</w:t>
      </w:r>
      <w:r>
        <w:rPr>
          <w:rStyle w:val="fontstyle01"/>
          <w:rFonts w:ascii="Times New Roman" w:hAnsi="Times New Roman"/>
          <w:color w:val="auto"/>
          <w:sz w:val="22"/>
          <w:szCs w:val="24"/>
        </w:rPr>
        <w:t xml:space="preserve"> </w:t>
      </w:r>
      <w:r w:rsidRPr="00302513">
        <w:rPr>
          <w:rStyle w:val="fontstyle01"/>
          <w:rFonts w:ascii="Times New Roman" w:hAnsi="Times New Roman"/>
          <w:color w:val="auto"/>
          <w:sz w:val="22"/>
          <w:szCs w:val="24"/>
        </w:rPr>
        <w:t xml:space="preserve">networking stack is </w:t>
      </w:r>
      <w:r>
        <w:rPr>
          <w:rStyle w:val="fontstyle01"/>
          <w:rFonts w:ascii="Times New Roman" w:hAnsi="Times New Roman"/>
          <w:color w:val="auto"/>
          <w:sz w:val="22"/>
          <w:szCs w:val="24"/>
        </w:rPr>
        <w:t>q</w:t>
      </w:r>
      <w:r w:rsidRPr="00302513">
        <w:rPr>
          <w:rStyle w:val="fontstyle01"/>
          <w:rFonts w:ascii="Times New Roman" w:hAnsi="Times New Roman"/>
          <w:color w:val="auto"/>
          <w:sz w:val="22"/>
          <w:szCs w:val="24"/>
        </w:rPr>
        <w:t>uite different and differently managed</w:t>
      </w:r>
      <w:r>
        <w:rPr>
          <w:rStyle w:val="fontstyle01"/>
        </w:rPr>
        <w:t>.</w:t>
      </w:r>
    </w:p>
    <w:p w14:paraId="1500E3E8" w14:textId="1BF26729" w:rsidR="00680501" w:rsidRDefault="00986B48" w:rsidP="00680501">
      <w:pPr>
        <w:pStyle w:val="Heading1"/>
        <w:tabs>
          <w:tab w:val="left" w:pos="0"/>
        </w:tabs>
      </w:pPr>
      <w:r>
        <w:t>Using a Dockerfile to create a custom container</w:t>
      </w:r>
    </w:p>
    <w:p w14:paraId="3D6C4385" w14:textId="33BD2F3B" w:rsidR="00B33D0F" w:rsidRDefault="00B33D0F" w:rsidP="00B33D0F">
      <w:pPr>
        <w:pStyle w:val="NormalPACKT"/>
        <w:rPr>
          <w:rStyle w:val="fontstyle01"/>
          <w:rFonts w:ascii="Times New Roman" w:hAnsi="Times New Roman"/>
          <w:color w:val="auto"/>
          <w:sz w:val="22"/>
          <w:szCs w:val="24"/>
        </w:rPr>
      </w:pPr>
      <w:r w:rsidRPr="00B33D0F">
        <w:rPr>
          <w:rStyle w:val="fontstyle01"/>
          <w:rFonts w:ascii="Times New Roman" w:hAnsi="Times New Roman"/>
          <w:color w:val="auto"/>
          <w:sz w:val="22"/>
          <w:szCs w:val="24"/>
        </w:rPr>
        <w:t xml:space="preserve">You can use containers in </w:t>
      </w:r>
      <w:r w:rsidR="00D302CE">
        <w:rPr>
          <w:rStyle w:val="fontstyle01"/>
          <w:rFonts w:ascii="Times New Roman" w:hAnsi="Times New Roman"/>
          <w:color w:val="auto"/>
          <w:sz w:val="22"/>
          <w:szCs w:val="24"/>
        </w:rPr>
        <w:t>various</w:t>
      </w:r>
      <w:r w:rsidRPr="00B33D0F">
        <w:rPr>
          <w:rStyle w:val="fontstyle01"/>
          <w:rFonts w:ascii="Times New Roman" w:hAnsi="Times New Roman"/>
          <w:color w:val="auto"/>
          <w:sz w:val="22"/>
          <w:szCs w:val="24"/>
        </w:rPr>
        <w:t xml:space="preserve"> ways, depending on your needs. In most cases, you </w:t>
      </w:r>
      <w:r w:rsidR="00D302CE">
        <w:rPr>
          <w:rStyle w:val="fontstyle01"/>
          <w:rFonts w:ascii="Times New Roman" w:hAnsi="Times New Roman"/>
          <w:color w:val="auto"/>
          <w:sz w:val="22"/>
          <w:szCs w:val="24"/>
        </w:rPr>
        <w:t>may find it useful</w:t>
      </w:r>
      <w:r w:rsidRPr="00B33D0F">
        <w:rPr>
          <w:rStyle w:val="fontstyle01"/>
          <w:rFonts w:ascii="Times New Roman" w:hAnsi="Times New Roman"/>
          <w:color w:val="auto"/>
          <w:sz w:val="22"/>
          <w:szCs w:val="24"/>
        </w:rPr>
        <w:t xml:space="preserve"> to build custom </w:t>
      </w:r>
      <w:r w:rsidR="00D302CE">
        <w:rPr>
          <w:rStyle w:val="fontstyle01"/>
          <w:rFonts w:ascii="Times New Roman" w:hAnsi="Times New Roman"/>
          <w:color w:val="auto"/>
          <w:sz w:val="22"/>
          <w:szCs w:val="24"/>
        </w:rPr>
        <w:t xml:space="preserve">container </w:t>
      </w:r>
      <w:r w:rsidRPr="00B33D0F">
        <w:rPr>
          <w:rStyle w:val="fontstyle01"/>
          <w:rFonts w:ascii="Times New Roman" w:hAnsi="Times New Roman"/>
          <w:color w:val="auto"/>
          <w:sz w:val="22"/>
          <w:szCs w:val="24"/>
        </w:rPr>
        <w:t>images, complete with an operating system, OS features, and applications. A</w:t>
      </w:r>
      <w:r>
        <w:rPr>
          <w:rStyle w:val="fontstyle01"/>
          <w:rFonts w:ascii="Times New Roman" w:hAnsi="Times New Roman"/>
          <w:color w:val="auto"/>
          <w:sz w:val="22"/>
          <w:szCs w:val="24"/>
        </w:rPr>
        <w:t xml:space="preserve"> </w:t>
      </w:r>
      <w:r w:rsidRPr="00B33D0F">
        <w:rPr>
          <w:rStyle w:val="fontstyle01"/>
          <w:rFonts w:ascii="Times New Roman" w:hAnsi="Times New Roman"/>
          <w:color w:val="auto"/>
          <w:sz w:val="22"/>
          <w:szCs w:val="24"/>
        </w:rPr>
        <w:t xml:space="preserve">great way to </w:t>
      </w:r>
      <w:r w:rsidR="00D302CE">
        <w:rPr>
          <w:rStyle w:val="fontstyle01"/>
          <w:rFonts w:ascii="Times New Roman" w:hAnsi="Times New Roman"/>
          <w:color w:val="auto"/>
          <w:sz w:val="22"/>
          <w:szCs w:val="24"/>
        </w:rPr>
        <w:t>make</w:t>
      </w:r>
      <w:r w:rsidRPr="00B33D0F">
        <w:rPr>
          <w:rStyle w:val="fontstyle01"/>
          <w:rFonts w:ascii="Times New Roman" w:hAnsi="Times New Roman"/>
          <w:color w:val="auto"/>
          <w:sz w:val="22"/>
          <w:szCs w:val="24"/>
        </w:rPr>
        <w:t xml:space="preserve"> your image is to use a Dockerfile containing the instructions for building a</w:t>
      </w:r>
      <w:r>
        <w:rPr>
          <w:rStyle w:val="fontstyle01"/>
          <w:rFonts w:ascii="Times New Roman" w:hAnsi="Times New Roman"/>
          <w:color w:val="auto"/>
          <w:sz w:val="22"/>
          <w:szCs w:val="24"/>
        </w:rPr>
        <w:t xml:space="preserve"> </w:t>
      </w:r>
      <w:r w:rsidRPr="00B33D0F">
        <w:rPr>
          <w:rStyle w:val="fontstyle01"/>
          <w:rFonts w:ascii="Times New Roman" w:hAnsi="Times New Roman"/>
          <w:color w:val="auto"/>
          <w:sz w:val="22"/>
          <w:szCs w:val="24"/>
        </w:rPr>
        <w:t xml:space="preserve">new image and then use the </w:t>
      </w:r>
      <w:r w:rsidRPr="00B33D0F">
        <w:rPr>
          <w:rStyle w:val="fontstyle21"/>
          <w:rFonts w:ascii="Times New Roman" w:hAnsi="Times New Roman"/>
          <w:color w:val="auto"/>
          <w:sz w:val="22"/>
          <w:szCs w:val="24"/>
        </w:rPr>
        <w:t xml:space="preserve">docker build </w:t>
      </w:r>
      <w:r w:rsidRPr="00B33D0F">
        <w:rPr>
          <w:rStyle w:val="fontstyle01"/>
          <w:rFonts w:ascii="Times New Roman" w:hAnsi="Times New Roman"/>
          <w:color w:val="auto"/>
          <w:sz w:val="22"/>
          <w:szCs w:val="24"/>
        </w:rPr>
        <w:t>command to create a customized container you</w:t>
      </w:r>
      <w:r w:rsidR="00D302CE">
        <w:rPr>
          <w:rStyle w:val="fontstyle01"/>
          <w:rFonts w:ascii="Times New Roman" w:hAnsi="Times New Roman"/>
          <w:color w:val="auto"/>
          <w:sz w:val="22"/>
          <w:szCs w:val="24"/>
        </w:rPr>
        <w:t xml:space="preserve"> c</w:t>
      </w:r>
      <w:r w:rsidRPr="00B33D0F">
        <w:rPr>
          <w:rStyle w:val="fontstyle01"/>
          <w:rFonts w:ascii="Times New Roman" w:hAnsi="Times New Roman"/>
          <w:color w:val="auto"/>
          <w:sz w:val="22"/>
          <w:szCs w:val="24"/>
        </w:rPr>
        <w:t>an then run.</w:t>
      </w:r>
      <w:r>
        <w:rPr>
          <w:rStyle w:val="fontstyle01"/>
          <w:rFonts w:ascii="Times New Roman" w:hAnsi="Times New Roman"/>
          <w:color w:val="auto"/>
          <w:sz w:val="22"/>
          <w:szCs w:val="24"/>
        </w:rPr>
        <w:t xml:space="preserve"> </w:t>
      </w:r>
    </w:p>
    <w:p w14:paraId="5077B706" w14:textId="0785D15A" w:rsidR="00B33D0F" w:rsidRPr="00B33D0F" w:rsidRDefault="00B33D0F" w:rsidP="00B33D0F">
      <w:pPr>
        <w:pStyle w:val="NormalPACKT"/>
      </w:pPr>
      <w:r>
        <w:rPr>
          <w:rStyle w:val="fontstyle01"/>
          <w:rFonts w:ascii="Times New Roman" w:hAnsi="Times New Roman"/>
          <w:color w:val="auto"/>
          <w:sz w:val="22"/>
          <w:szCs w:val="24"/>
        </w:rPr>
        <w:lastRenderedPageBreak/>
        <w:t>In this recipe</w:t>
      </w:r>
      <w:r w:rsidR="00D302CE">
        <w:rPr>
          <w:rStyle w:val="fontstyle01"/>
          <w:rFonts w:ascii="Times New Roman" w:hAnsi="Times New Roman"/>
          <w:color w:val="auto"/>
          <w:sz w:val="22"/>
          <w:szCs w:val="24"/>
        </w:rPr>
        <w:t>,</w:t>
      </w:r>
      <w:r>
        <w:rPr>
          <w:rStyle w:val="fontstyle01"/>
          <w:rFonts w:ascii="Times New Roman" w:hAnsi="Times New Roman"/>
          <w:color w:val="auto"/>
          <w:sz w:val="22"/>
          <w:szCs w:val="24"/>
        </w:rPr>
        <w:t xml:space="preserve"> you create a custom container image that provides an IIS website.</w:t>
      </w:r>
    </w:p>
    <w:p w14:paraId="5E340263" w14:textId="77777777" w:rsidR="00680501" w:rsidRDefault="00680501" w:rsidP="00680501">
      <w:pPr>
        <w:pStyle w:val="Heading2"/>
        <w:tabs>
          <w:tab w:val="left" w:pos="0"/>
        </w:tabs>
      </w:pPr>
      <w:r>
        <w:t>Getting ready</w:t>
      </w:r>
    </w:p>
    <w:p w14:paraId="0C4C7845" w14:textId="107834BA" w:rsidR="00680501" w:rsidRPr="00B33D0F" w:rsidRDefault="00B33D0F" w:rsidP="00B33D0F">
      <w:pPr>
        <w:pStyle w:val="NormalPACKT"/>
      </w:pPr>
      <w:r w:rsidRPr="00B33D0F">
        <w:rPr>
          <w:rStyle w:val="fontstyle01"/>
          <w:rFonts w:ascii="Times New Roman" w:hAnsi="Times New Roman"/>
          <w:color w:val="auto"/>
          <w:sz w:val="22"/>
          <w:szCs w:val="24"/>
        </w:rPr>
        <w:t xml:space="preserve">In this recipe, you use the container host, </w:t>
      </w:r>
      <w:r w:rsidRPr="00B33D0F">
        <w:rPr>
          <w:rStyle w:val="CodeInTextPACKT"/>
        </w:rPr>
        <w:t>CH1</w:t>
      </w:r>
      <w:r w:rsidRPr="00B33D0F">
        <w:rPr>
          <w:rStyle w:val="fontstyle01"/>
          <w:rFonts w:ascii="Times New Roman" w:hAnsi="Times New Roman"/>
          <w:color w:val="auto"/>
          <w:sz w:val="22"/>
          <w:szCs w:val="24"/>
        </w:rPr>
        <w:t xml:space="preserve">, that you set up in the </w:t>
      </w:r>
      <w:r w:rsidRPr="00B33D0F">
        <w:rPr>
          <w:rStyle w:val="fontstyle31"/>
          <w:rFonts w:ascii="Times New Roman" w:hAnsi="Times New Roman"/>
          <w:i w:val="0"/>
          <w:iCs w:val="0"/>
          <w:color w:val="auto"/>
          <w:sz w:val="22"/>
          <w:szCs w:val="24"/>
        </w:rPr>
        <w:t>Configuring a container</w:t>
      </w:r>
      <w:r w:rsidRPr="00B33D0F">
        <w:br/>
      </w:r>
      <w:r w:rsidRPr="00B33D0F">
        <w:rPr>
          <w:rStyle w:val="fontstyle31"/>
          <w:rFonts w:ascii="Times New Roman" w:hAnsi="Times New Roman"/>
          <w:i w:val="0"/>
          <w:iCs w:val="0"/>
          <w:color w:val="auto"/>
          <w:sz w:val="22"/>
          <w:szCs w:val="24"/>
        </w:rPr>
        <w:t xml:space="preserve">host </w:t>
      </w:r>
      <w:r w:rsidRPr="00B33D0F">
        <w:rPr>
          <w:rStyle w:val="fontstyle01"/>
          <w:rFonts w:ascii="Times New Roman" w:hAnsi="Times New Roman"/>
          <w:color w:val="auto"/>
          <w:sz w:val="22"/>
          <w:szCs w:val="24"/>
        </w:rPr>
        <w:t>recipe</w:t>
      </w:r>
      <w:r w:rsidRPr="00B33D0F">
        <w:t xml:space="preserve"> </w:t>
      </w:r>
    </w:p>
    <w:p w14:paraId="6CAE9C8C" w14:textId="6DAA5C74" w:rsidR="00680501" w:rsidRDefault="00680501" w:rsidP="00680501">
      <w:pPr>
        <w:pStyle w:val="Heading2"/>
        <w:tabs>
          <w:tab w:val="left" w:pos="0"/>
        </w:tabs>
      </w:pPr>
      <w:r>
        <w:t>How to do it...</w:t>
      </w:r>
    </w:p>
    <w:p w14:paraId="4AB5F981" w14:textId="779573DE" w:rsidR="007F618B" w:rsidRPr="007F618B" w:rsidRDefault="007F618B" w:rsidP="007F618B">
      <w:pPr>
        <w:pStyle w:val="NumberedBulletPACKT"/>
        <w:numPr>
          <w:ilvl w:val="0"/>
          <w:numId w:val="28"/>
        </w:numPr>
        <w:rPr>
          <w:color w:val="000000"/>
          <w:lang w:val="en-GB"/>
        </w:rPr>
      </w:pPr>
      <w:r>
        <w:t xml:space="preserve">Creating folder and setting location to the folder on </w:t>
      </w:r>
      <w:r w:rsidRPr="007F618B">
        <w:rPr>
          <w:rStyle w:val="CodeInTextPACKT"/>
        </w:rPr>
        <w:t>CH1</w:t>
      </w:r>
    </w:p>
    <w:p w14:paraId="2F0423C1" w14:textId="77777777" w:rsidR="007F618B" w:rsidRDefault="007F618B" w:rsidP="007F618B">
      <w:pPr>
        <w:pStyle w:val="CodePACKT"/>
      </w:pPr>
    </w:p>
    <w:p w14:paraId="4231946B" w14:textId="74E5CD5B" w:rsidR="007F618B" w:rsidRDefault="007F618B" w:rsidP="007F618B">
      <w:pPr>
        <w:pStyle w:val="CodePACKT"/>
      </w:pPr>
      <w:r>
        <w:t>$</w:t>
      </w:r>
      <w:proofErr w:type="spellStart"/>
      <w:r>
        <w:t>SitePath</w:t>
      </w:r>
      <w:proofErr w:type="spellEnd"/>
      <w:r>
        <w:t xml:space="preserve"> = </w:t>
      </w:r>
      <w:r>
        <w:rPr>
          <w:color w:val="A31515"/>
        </w:rPr>
        <w:t>'C:\</w:t>
      </w:r>
      <w:proofErr w:type="spellStart"/>
      <w:r>
        <w:rPr>
          <w:color w:val="A31515"/>
        </w:rPr>
        <w:t>RKWebContainer</w:t>
      </w:r>
      <w:proofErr w:type="spellEnd"/>
      <w:r>
        <w:rPr>
          <w:color w:val="A31515"/>
        </w:rPr>
        <w:t>'</w:t>
      </w:r>
    </w:p>
    <w:p w14:paraId="0317B374" w14:textId="77777777" w:rsidR="007F618B" w:rsidRDefault="007F618B" w:rsidP="007F618B">
      <w:pPr>
        <w:pStyle w:val="CodePACKT"/>
      </w:pPr>
      <w:r>
        <w:t>$</w:t>
      </w:r>
      <w:proofErr w:type="spellStart"/>
      <w:r>
        <w:t>NewItemHT</w:t>
      </w:r>
      <w:proofErr w:type="spellEnd"/>
      <w:r>
        <w:t xml:space="preserve"> = </w:t>
      </w:r>
      <w:proofErr w:type="gramStart"/>
      <w:r>
        <w:rPr>
          <w:color w:val="0000FF"/>
        </w:rPr>
        <w:t>@</w:t>
      </w:r>
      <w:r>
        <w:t>{</w:t>
      </w:r>
      <w:proofErr w:type="gramEnd"/>
    </w:p>
    <w:p w14:paraId="3F4C0FCE" w14:textId="77777777" w:rsidR="007F618B" w:rsidRDefault="007F618B" w:rsidP="007F618B">
      <w:pPr>
        <w:pStyle w:val="CodePACKT"/>
      </w:pPr>
      <w:r>
        <w:t>  Path         = $</w:t>
      </w:r>
      <w:proofErr w:type="spellStart"/>
      <w:r>
        <w:t>SitePath</w:t>
      </w:r>
      <w:proofErr w:type="spellEnd"/>
    </w:p>
    <w:p w14:paraId="6407212F" w14:textId="77777777" w:rsidR="007F618B" w:rsidRDefault="007F618B" w:rsidP="007F618B">
      <w:pPr>
        <w:pStyle w:val="CodePACKT"/>
      </w:pPr>
      <w:r>
        <w:t xml:space="preserve">  ItemType     = </w:t>
      </w:r>
      <w:r>
        <w:rPr>
          <w:color w:val="A31515"/>
        </w:rPr>
        <w:t>'Directory'</w:t>
      </w:r>
    </w:p>
    <w:p w14:paraId="009106A2" w14:textId="77777777" w:rsidR="007F618B" w:rsidRDefault="007F618B" w:rsidP="007F618B">
      <w:pPr>
        <w:pStyle w:val="CodePACKT"/>
      </w:pPr>
      <w:r>
        <w:t xml:space="preserve">  </w:t>
      </w:r>
      <w:proofErr w:type="gramStart"/>
      <w:r>
        <w:t>ErrorAction  =</w:t>
      </w:r>
      <w:proofErr w:type="gramEnd"/>
      <w:r>
        <w:t xml:space="preserve"> </w:t>
      </w:r>
      <w:r>
        <w:rPr>
          <w:color w:val="A31515"/>
        </w:rPr>
        <w:t>'</w:t>
      </w:r>
      <w:proofErr w:type="spellStart"/>
      <w:r>
        <w:rPr>
          <w:color w:val="A31515"/>
        </w:rPr>
        <w:t>SilentlyContinue</w:t>
      </w:r>
      <w:proofErr w:type="spellEnd"/>
      <w:r>
        <w:rPr>
          <w:color w:val="A31515"/>
        </w:rPr>
        <w:t>'</w:t>
      </w:r>
    </w:p>
    <w:p w14:paraId="56B8204F" w14:textId="77777777" w:rsidR="007F618B" w:rsidRDefault="007F618B" w:rsidP="007F618B">
      <w:pPr>
        <w:pStyle w:val="CodePACKT"/>
      </w:pPr>
      <w:r>
        <w:t>}</w:t>
      </w:r>
    </w:p>
    <w:p w14:paraId="70BC5E06" w14:textId="77777777" w:rsidR="007F618B" w:rsidRDefault="007F618B" w:rsidP="007F618B">
      <w:pPr>
        <w:pStyle w:val="CodePACKT"/>
      </w:pPr>
      <w:r>
        <w:t>New-Item @NewItemHT | Out-Null</w:t>
      </w:r>
    </w:p>
    <w:p w14:paraId="3555EBD5" w14:textId="2F02B488" w:rsidR="007F618B" w:rsidRDefault="007F618B" w:rsidP="007F618B">
      <w:pPr>
        <w:pStyle w:val="CodePACKT"/>
      </w:pPr>
      <w:r>
        <w:t>Set-Location -Path $</w:t>
      </w:r>
      <w:proofErr w:type="spellStart"/>
      <w:r>
        <w:t>SitePath</w:t>
      </w:r>
      <w:proofErr w:type="spellEnd"/>
    </w:p>
    <w:p w14:paraId="15D49EE0" w14:textId="77777777" w:rsidR="007F618B" w:rsidRDefault="007F618B" w:rsidP="007F618B">
      <w:pPr>
        <w:pStyle w:val="CodePACKT"/>
      </w:pPr>
    </w:p>
    <w:p w14:paraId="3C452BF0" w14:textId="0A4B8618" w:rsidR="007F618B" w:rsidRDefault="007F618B" w:rsidP="00F8174C">
      <w:pPr>
        <w:pStyle w:val="NumberedBulletPACKT"/>
        <w:rPr>
          <w:color w:val="000000"/>
        </w:rPr>
      </w:pPr>
      <w:r>
        <w:t>Creat</w:t>
      </w:r>
      <w:r w:rsidR="00F8174C">
        <w:t>ing</w:t>
      </w:r>
      <w:r>
        <w:t xml:space="preserve"> a script to run in the container to create a new site in the </w:t>
      </w:r>
      <w:r w:rsidR="00F8174C">
        <w:t>c</w:t>
      </w:r>
      <w:r>
        <w:t>ontaine</w:t>
      </w:r>
      <w:r w:rsidR="00F8174C">
        <w:t>r</w:t>
      </w:r>
    </w:p>
    <w:p w14:paraId="2F706015" w14:textId="77777777" w:rsidR="00F8174C" w:rsidRPr="00F8174C" w:rsidRDefault="00F8174C" w:rsidP="00F8174C">
      <w:pPr>
        <w:pStyle w:val="CodePACKT"/>
      </w:pPr>
    </w:p>
    <w:p w14:paraId="44B35CB2" w14:textId="0E640DC1" w:rsidR="007F618B" w:rsidRPr="00F8174C" w:rsidRDefault="007F618B" w:rsidP="00F8174C">
      <w:pPr>
        <w:pStyle w:val="CodePACKT"/>
      </w:pPr>
      <w:r w:rsidRPr="00F8174C">
        <w:t>$</w:t>
      </w:r>
      <w:proofErr w:type="spellStart"/>
      <w:r w:rsidRPr="00F8174C">
        <w:t>ScriptBlock</w:t>
      </w:r>
      <w:proofErr w:type="spellEnd"/>
      <w:r w:rsidRPr="00F8174C">
        <w:t xml:space="preserve"> = {</w:t>
      </w:r>
    </w:p>
    <w:p w14:paraId="2FF7EF95" w14:textId="0E90FC3A" w:rsidR="007F618B" w:rsidRPr="00F8174C" w:rsidRDefault="007F618B" w:rsidP="00F8174C">
      <w:pPr>
        <w:pStyle w:val="CodePACKT"/>
      </w:pPr>
      <w:r w:rsidRPr="00F8174C">
        <w:t># 2.1 Creatin</w:t>
      </w:r>
      <w:r w:rsidR="00F8174C">
        <w:t>g</w:t>
      </w:r>
      <w:r w:rsidRPr="00F8174C">
        <w:t xml:space="preserve"> folder in the container</w:t>
      </w:r>
    </w:p>
    <w:p w14:paraId="55AEF594" w14:textId="77777777" w:rsidR="007F618B" w:rsidRPr="00F8174C" w:rsidRDefault="007F618B" w:rsidP="00F8174C">
      <w:pPr>
        <w:pStyle w:val="CodePACKT"/>
      </w:pPr>
      <w:r w:rsidRPr="00F8174C">
        <w:t>$</w:t>
      </w:r>
      <w:proofErr w:type="spellStart"/>
      <w:r w:rsidRPr="00F8174C">
        <w:t>SitePath</w:t>
      </w:r>
      <w:proofErr w:type="spellEnd"/>
      <w:r w:rsidRPr="00F8174C">
        <w:t xml:space="preserve"> = 'C:\</w:t>
      </w:r>
      <w:proofErr w:type="spellStart"/>
      <w:r w:rsidRPr="00F8174C">
        <w:t>RKWebContainer</w:t>
      </w:r>
      <w:proofErr w:type="spellEnd"/>
      <w:r w:rsidRPr="00F8174C">
        <w:t>'</w:t>
      </w:r>
    </w:p>
    <w:p w14:paraId="34100F6D" w14:textId="77777777" w:rsidR="007F618B" w:rsidRPr="00F8174C" w:rsidRDefault="007F618B" w:rsidP="00F8174C">
      <w:pPr>
        <w:pStyle w:val="CodePACKT"/>
      </w:pPr>
      <w:r w:rsidRPr="00F8174C">
        <w:t xml:space="preserve">$NewItemHT2 = </w:t>
      </w:r>
      <w:proofErr w:type="gramStart"/>
      <w:r w:rsidRPr="00F8174C">
        <w:t>@{</w:t>
      </w:r>
      <w:proofErr w:type="gramEnd"/>
    </w:p>
    <w:p w14:paraId="672C8836" w14:textId="77777777" w:rsidR="007F618B" w:rsidRPr="00F8174C" w:rsidRDefault="007F618B" w:rsidP="00F8174C">
      <w:pPr>
        <w:pStyle w:val="CodePACKT"/>
      </w:pPr>
      <w:r w:rsidRPr="00F8174C">
        <w:t>  Path         = $</w:t>
      </w:r>
      <w:proofErr w:type="spellStart"/>
      <w:r w:rsidRPr="00F8174C">
        <w:t>SitePath</w:t>
      </w:r>
      <w:proofErr w:type="spellEnd"/>
    </w:p>
    <w:p w14:paraId="327261A0" w14:textId="77777777" w:rsidR="007F618B" w:rsidRPr="00F8174C" w:rsidRDefault="007F618B" w:rsidP="00F8174C">
      <w:pPr>
        <w:pStyle w:val="CodePACKT"/>
      </w:pPr>
      <w:r w:rsidRPr="00F8174C">
        <w:t>  ItemType     = 'Directory'</w:t>
      </w:r>
    </w:p>
    <w:p w14:paraId="69180114" w14:textId="77777777" w:rsidR="007F618B" w:rsidRPr="00F8174C" w:rsidRDefault="007F618B" w:rsidP="00F8174C">
      <w:pPr>
        <w:pStyle w:val="CodePACKT"/>
      </w:pPr>
      <w:r w:rsidRPr="00F8174C">
        <w:t xml:space="preserve">  </w:t>
      </w:r>
      <w:proofErr w:type="gramStart"/>
      <w:r w:rsidRPr="00F8174C">
        <w:t>ErrorAction  =</w:t>
      </w:r>
      <w:proofErr w:type="gramEnd"/>
      <w:r w:rsidRPr="00F8174C">
        <w:t xml:space="preserve"> '</w:t>
      </w:r>
      <w:proofErr w:type="spellStart"/>
      <w:r w:rsidRPr="00F8174C">
        <w:t>SilentlyContinue</w:t>
      </w:r>
      <w:proofErr w:type="spellEnd"/>
      <w:r w:rsidRPr="00F8174C">
        <w:t>'</w:t>
      </w:r>
    </w:p>
    <w:p w14:paraId="58EE40D1" w14:textId="77777777" w:rsidR="007F618B" w:rsidRPr="00F8174C" w:rsidRDefault="007F618B" w:rsidP="00F8174C">
      <w:pPr>
        <w:pStyle w:val="CodePACKT"/>
      </w:pPr>
      <w:r w:rsidRPr="00F8174C">
        <w:t>}</w:t>
      </w:r>
    </w:p>
    <w:p w14:paraId="473988FD" w14:textId="77777777" w:rsidR="007F618B" w:rsidRPr="00F8174C" w:rsidRDefault="007F618B" w:rsidP="00F8174C">
      <w:pPr>
        <w:pStyle w:val="CodePACKT"/>
      </w:pPr>
      <w:r w:rsidRPr="00F8174C">
        <w:t>New-Item @NewItemHT2 | Out-Null</w:t>
      </w:r>
    </w:p>
    <w:p w14:paraId="05491D71" w14:textId="77777777" w:rsidR="007F618B" w:rsidRPr="00F8174C" w:rsidRDefault="007F618B" w:rsidP="00F8174C">
      <w:pPr>
        <w:pStyle w:val="CodePACKT"/>
      </w:pPr>
      <w:r w:rsidRPr="00F8174C">
        <w:t>Set-Location -Path $NewItemHT2.Path</w:t>
      </w:r>
    </w:p>
    <w:p w14:paraId="60FB2F1F" w14:textId="77777777" w:rsidR="007F618B" w:rsidRPr="00F8174C" w:rsidRDefault="007F618B" w:rsidP="00F8174C">
      <w:pPr>
        <w:pStyle w:val="CodePACKT"/>
      </w:pPr>
      <w:r w:rsidRPr="00F8174C">
        <w:t># 2.1 Creating a page for the site</w:t>
      </w:r>
    </w:p>
    <w:p w14:paraId="1F4BA582" w14:textId="77777777" w:rsidR="007F618B" w:rsidRPr="00F8174C" w:rsidRDefault="007F618B" w:rsidP="00F8174C">
      <w:pPr>
        <w:pStyle w:val="CodePACKT"/>
      </w:pPr>
      <w:r w:rsidRPr="00F8174C">
        <w:t>$PAGE = @'</w:t>
      </w:r>
    </w:p>
    <w:p w14:paraId="34193F9F" w14:textId="77777777" w:rsidR="007F618B" w:rsidRPr="00F8174C" w:rsidRDefault="007F618B" w:rsidP="00F8174C">
      <w:pPr>
        <w:pStyle w:val="CodePACKT"/>
      </w:pPr>
      <w:r w:rsidRPr="00F8174C">
        <w:t>&lt;!DOCTYPE html&gt;</w:t>
      </w:r>
    </w:p>
    <w:p w14:paraId="47AA96F8" w14:textId="77777777" w:rsidR="007F618B" w:rsidRPr="00F8174C" w:rsidRDefault="007F618B" w:rsidP="00F8174C">
      <w:pPr>
        <w:pStyle w:val="CodePACKT"/>
      </w:pPr>
      <w:r w:rsidRPr="00F8174C">
        <w:t xml:space="preserve">&lt;html&gt; </w:t>
      </w:r>
    </w:p>
    <w:p w14:paraId="766E8A9F" w14:textId="77777777" w:rsidR="007F618B" w:rsidRPr="00F8174C" w:rsidRDefault="007F618B" w:rsidP="00F8174C">
      <w:pPr>
        <w:pStyle w:val="CodePACKT"/>
      </w:pPr>
      <w:r w:rsidRPr="00F8174C">
        <w:t xml:space="preserve">&lt;head&gt;&lt;title&gt;Main Page for </w:t>
      </w:r>
      <w:proofErr w:type="gramStart"/>
      <w:r w:rsidRPr="00F8174C">
        <w:t>RKWeb.Reskit.Org</w:t>
      </w:r>
      <w:proofErr w:type="gramEnd"/>
      <w:r w:rsidRPr="00F8174C">
        <w:t>&lt;/title&gt;&lt;/head&gt;</w:t>
      </w:r>
    </w:p>
    <w:p w14:paraId="09C8F07F" w14:textId="77777777" w:rsidR="007F618B" w:rsidRPr="00F8174C" w:rsidRDefault="007F618B" w:rsidP="00F8174C">
      <w:pPr>
        <w:pStyle w:val="CodePACKT"/>
      </w:pPr>
      <w:r w:rsidRPr="00F8174C">
        <w:t>&lt;body&gt;&lt;p&gt;&lt;</w:t>
      </w:r>
      <w:proofErr w:type="spellStart"/>
      <w:r w:rsidRPr="00F8174C">
        <w:t>center</w:t>
      </w:r>
      <w:proofErr w:type="spellEnd"/>
      <w:r w:rsidRPr="00F8174C">
        <w:t>&gt;&lt;b&gt;</w:t>
      </w:r>
    </w:p>
    <w:p w14:paraId="7CBEFFFD" w14:textId="77777777" w:rsidR="007F618B" w:rsidRPr="00F8174C" w:rsidRDefault="007F618B" w:rsidP="00F8174C">
      <w:pPr>
        <w:pStyle w:val="CodePACKT"/>
      </w:pPr>
      <w:r w:rsidRPr="00F8174C">
        <w:t>Home Page For RKWEB.RESKIT.ORG</w:t>
      </w:r>
    </w:p>
    <w:p w14:paraId="466F9488" w14:textId="77777777" w:rsidR="007F618B" w:rsidRPr="00F8174C" w:rsidRDefault="007F618B" w:rsidP="00F8174C">
      <w:pPr>
        <w:pStyle w:val="CodePACKT"/>
      </w:pPr>
      <w:r w:rsidRPr="00F8174C">
        <w:t>&lt;/b&gt;&lt;/p&gt;</w:t>
      </w:r>
    </w:p>
    <w:p w14:paraId="41A1F68E" w14:textId="77777777" w:rsidR="007F618B" w:rsidRPr="00F8174C" w:rsidRDefault="007F618B" w:rsidP="00F8174C">
      <w:pPr>
        <w:pStyle w:val="CodePACKT"/>
      </w:pPr>
      <w:r w:rsidRPr="00F8174C">
        <w:t>Windows Server 2002, Containers, and PowerShell Rock!</w:t>
      </w:r>
    </w:p>
    <w:p w14:paraId="7D7C748F" w14:textId="77777777" w:rsidR="007F618B" w:rsidRPr="00F8174C" w:rsidRDefault="007F618B" w:rsidP="00F8174C">
      <w:pPr>
        <w:pStyle w:val="CodePACKT"/>
      </w:pPr>
      <w:r w:rsidRPr="00F8174C">
        <w:t>&lt;/</w:t>
      </w:r>
      <w:proofErr w:type="spellStart"/>
      <w:r w:rsidRPr="00F8174C">
        <w:t>center</w:t>
      </w:r>
      <w:proofErr w:type="spellEnd"/>
      <w:r w:rsidRPr="00F8174C">
        <w:t>/&lt;/body&gt;&lt;/html&gt;</w:t>
      </w:r>
    </w:p>
    <w:p w14:paraId="2A907D06" w14:textId="77777777" w:rsidR="007F618B" w:rsidRPr="00F8174C" w:rsidRDefault="007F618B" w:rsidP="00F8174C">
      <w:pPr>
        <w:pStyle w:val="CodePACKT"/>
      </w:pPr>
      <w:r w:rsidRPr="00F8174C">
        <w:t>'@</w:t>
      </w:r>
    </w:p>
    <w:p w14:paraId="04191863" w14:textId="77777777" w:rsidR="007F618B" w:rsidRPr="00F8174C" w:rsidRDefault="007F618B" w:rsidP="00F8174C">
      <w:pPr>
        <w:pStyle w:val="CodePACKT"/>
      </w:pPr>
      <w:r w:rsidRPr="00F8174C">
        <w:t>$PAGE | OUT-FILE $</w:t>
      </w:r>
      <w:proofErr w:type="spellStart"/>
      <w:r w:rsidRPr="00F8174C">
        <w:t>SitePath</w:t>
      </w:r>
      <w:proofErr w:type="spellEnd"/>
      <w:r w:rsidRPr="00F8174C">
        <w:t>\Index.html | Out-Null</w:t>
      </w:r>
    </w:p>
    <w:p w14:paraId="51C95333" w14:textId="3091ECA4" w:rsidR="007F618B" w:rsidRPr="00F8174C" w:rsidRDefault="007F618B" w:rsidP="00F8174C">
      <w:pPr>
        <w:pStyle w:val="CodePACKT"/>
      </w:pPr>
      <w:r w:rsidRPr="00F8174C">
        <w:t>#2.2 Creat</w:t>
      </w:r>
      <w:r w:rsidR="00F8174C">
        <w:t>ing</w:t>
      </w:r>
      <w:r w:rsidRPr="00F8174C">
        <w:t xml:space="preserve"> a new web site in the container that uses Host headers</w:t>
      </w:r>
    </w:p>
    <w:p w14:paraId="33899F13" w14:textId="77777777" w:rsidR="007F618B" w:rsidRPr="00F8174C" w:rsidRDefault="007F618B" w:rsidP="00F8174C">
      <w:pPr>
        <w:pStyle w:val="CodePACKT"/>
      </w:pPr>
      <w:r w:rsidRPr="00F8174C">
        <w:t>$</w:t>
      </w:r>
      <w:proofErr w:type="spellStart"/>
      <w:r w:rsidRPr="00F8174C">
        <w:t>WebSiteHT</w:t>
      </w:r>
      <w:proofErr w:type="spellEnd"/>
      <w:r w:rsidRPr="00F8174C">
        <w:t xml:space="preserve"> = </w:t>
      </w:r>
      <w:proofErr w:type="gramStart"/>
      <w:r w:rsidRPr="00F8174C">
        <w:t>@{</w:t>
      </w:r>
      <w:proofErr w:type="gramEnd"/>
    </w:p>
    <w:p w14:paraId="41A863AF" w14:textId="77777777" w:rsidR="007F618B" w:rsidRPr="00F8174C" w:rsidRDefault="007F618B" w:rsidP="00F8174C">
      <w:pPr>
        <w:pStyle w:val="CodePACKT"/>
      </w:pPr>
      <w:r w:rsidRPr="00F8174C">
        <w:t xml:space="preserve">  </w:t>
      </w:r>
      <w:proofErr w:type="spellStart"/>
      <w:r w:rsidRPr="00F8174C">
        <w:t>PhysicalPath</w:t>
      </w:r>
      <w:proofErr w:type="spellEnd"/>
      <w:r w:rsidRPr="00F8174C">
        <w:t xml:space="preserve"> = $</w:t>
      </w:r>
      <w:proofErr w:type="spellStart"/>
      <w:r w:rsidRPr="00F8174C">
        <w:t>SitePath</w:t>
      </w:r>
      <w:proofErr w:type="spellEnd"/>
      <w:r w:rsidRPr="00F8174C">
        <w:t xml:space="preserve"> </w:t>
      </w:r>
    </w:p>
    <w:p w14:paraId="74050ADC" w14:textId="77777777" w:rsidR="007F618B" w:rsidRPr="00F8174C" w:rsidRDefault="007F618B" w:rsidP="00F8174C">
      <w:pPr>
        <w:pStyle w:val="CodePACKT"/>
      </w:pPr>
      <w:r w:rsidRPr="00F8174C">
        <w:t>  Name         = '</w:t>
      </w:r>
      <w:proofErr w:type="spellStart"/>
      <w:r w:rsidRPr="00F8174C">
        <w:t>RKWeb</w:t>
      </w:r>
      <w:proofErr w:type="spellEnd"/>
      <w:r w:rsidRPr="00F8174C">
        <w:t>'</w:t>
      </w:r>
    </w:p>
    <w:p w14:paraId="007E9568" w14:textId="77777777" w:rsidR="007F618B" w:rsidRPr="00F8174C" w:rsidRDefault="007F618B" w:rsidP="00F8174C">
      <w:pPr>
        <w:pStyle w:val="CodePACKT"/>
      </w:pPr>
      <w:r w:rsidRPr="00F8174C">
        <w:t xml:space="preserve">  </w:t>
      </w:r>
      <w:proofErr w:type="spellStart"/>
      <w:r w:rsidRPr="00F8174C">
        <w:t>HostHeader</w:t>
      </w:r>
      <w:proofErr w:type="spellEnd"/>
      <w:r w:rsidRPr="00F8174C">
        <w:t xml:space="preserve">   = '</w:t>
      </w:r>
      <w:proofErr w:type="gramStart"/>
      <w:r w:rsidRPr="00F8174C">
        <w:t>RKWeb.Reskit.Org</w:t>
      </w:r>
      <w:proofErr w:type="gramEnd"/>
      <w:r w:rsidRPr="00F8174C">
        <w:t>'</w:t>
      </w:r>
    </w:p>
    <w:p w14:paraId="13367773" w14:textId="77777777" w:rsidR="007F618B" w:rsidRPr="00F8174C" w:rsidRDefault="007F618B" w:rsidP="00F8174C">
      <w:pPr>
        <w:pStyle w:val="CodePACKT"/>
      </w:pPr>
      <w:r w:rsidRPr="00F8174C">
        <w:t>}</w:t>
      </w:r>
    </w:p>
    <w:p w14:paraId="2B9120E4" w14:textId="77777777" w:rsidR="007F618B" w:rsidRPr="00F8174C" w:rsidRDefault="007F618B" w:rsidP="00F8174C">
      <w:pPr>
        <w:pStyle w:val="CodePACKT"/>
      </w:pPr>
      <w:r w:rsidRPr="00F8174C">
        <w:t>New-Website @WebSiteHT</w:t>
      </w:r>
    </w:p>
    <w:p w14:paraId="79A78CF3" w14:textId="77777777" w:rsidR="007F618B" w:rsidRPr="00F8174C" w:rsidRDefault="007F618B" w:rsidP="00F8174C">
      <w:pPr>
        <w:pStyle w:val="CodePACKT"/>
      </w:pPr>
      <w:r w:rsidRPr="00F8174C">
        <w:t>} # End of script block</w:t>
      </w:r>
    </w:p>
    <w:p w14:paraId="2BD73EBA" w14:textId="77777777" w:rsidR="007F618B" w:rsidRPr="00F8174C" w:rsidRDefault="007F618B" w:rsidP="00F8174C">
      <w:pPr>
        <w:pStyle w:val="CodePACKT"/>
      </w:pPr>
      <w:r w:rsidRPr="00F8174C">
        <w:t># 2.5 Save script block to file</w:t>
      </w:r>
    </w:p>
    <w:p w14:paraId="7B8E2BC6" w14:textId="77777777" w:rsidR="007F618B" w:rsidRPr="00F8174C" w:rsidRDefault="007F618B" w:rsidP="00F8174C">
      <w:pPr>
        <w:pStyle w:val="CodePACKT"/>
      </w:pPr>
      <w:r w:rsidRPr="00F8174C">
        <w:t>$</w:t>
      </w:r>
      <w:proofErr w:type="spellStart"/>
      <w:r w:rsidRPr="00F8174C">
        <w:t>ScriptBlock</w:t>
      </w:r>
      <w:proofErr w:type="spellEnd"/>
      <w:r w:rsidRPr="00F8174C">
        <w:t xml:space="preserve"> | Out-File $</w:t>
      </w:r>
      <w:proofErr w:type="spellStart"/>
      <w:r w:rsidRPr="00F8174C">
        <w:t>SitePath</w:t>
      </w:r>
      <w:proofErr w:type="spellEnd"/>
      <w:r w:rsidRPr="00F8174C">
        <w:t>\Config.ps1</w:t>
      </w:r>
    </w:p>
    <w:p w14:paraId="183252B4" w14:textId="77777777" w:rsidR="007F618B" w:rsidRPr="00F8174C" w:rsidRDefault="007F618B" w:rsidP="00F8174C">
      <w:pPr>
        <w:pStyle w:val="CodePACKT"/>
      </w:pPr>
    </w:p>
    <w:p w14:paraId="5D9B7BF6" w14:textId="0603807C" w:rsidR="007F618B" w:rsidRDefault="007F618B" w:rsidP="00F8174C">
      <w:pPr>
        <w:pStyle w:val="NumberedBulletPACKT"/>
        <w:rPr>
          <w:color w:val="000000"/>
        </w:rPr>
      </w:pPr>
      <w:r>
        <w:t>Creating a new A record for our soon</w:t>
      </w:r>
      <w:r w:rsidR="00D302CE">
        <w:t>-to-</w:t>
      </w:r>
      <w:r>
        <w:t>be containerized site:</w:t>
      </w:r>
    </w:p>
    <w:p w14:paraId="3401002A" w14:textId="77777777" w:rsidR="00F8174C" w:rsidRPr="00F8174C" w:rsidRDefault="00F8174C" w:rsidP="00F8174C">
      <w:pPr>
        <w:pStyle w:val="CodePACKT"/>
      </w:pPr>
    </w:p>
    <w:p w14:paraId="30EF6B87" w14:textId="3D279EB9" w:rsidR="007F618B" w:rsidRPr="00F8174C" w:rsidRDefault="007F618B" w:rsidP="00F8174C">
      <w:pPr>
        <w:pStyle w:val="CodePACKT"/>
      </w:pPr>
      <w:r w:rsidRPr="00F8174C">
        <w:lastRenderedPageBreak/>
        <w:t xml:space="preserve">Invoke-Command -Computer </w:t>
      </w:r>
      <w:proofErr w:type="gramStart"/>
      <w:r w:rsidRPr="00F8174C">
        <w:t>DC1.Reskit.Org</w:t>
      </w:r>
      <w:proofErr w:type="gramEnd"/>
      <w:r w:rsidRPr="00F8174C">
        <w:t xml:space="preserve"> -</w:t>
      </w:r>
      <w:proofErr w:type="spellStart"/>
      <w:r w:rsidRPr="00F8174C">
        <w:t>ScriptBlock</w:t>
      </w:r>
      <w:proofErr w:type="spellEnd"/>
      <w:r w:rsidRPr="00F8174C">
        <w:t xml:space="preserve"> {</w:t>
      </w:r>
    </w:p>
    <w:p w14:paraId="6BFCE7BE" w14:textId="77777777" w:rsidR="007F618B" w:rsidRPr="00F8174C" w:rsidRDefault="007F618B" w:rsidP="00F8174C">
      <w:pPr>
        <w:pStyle w:val="CodePACKT"/>
      </w:pPr>
      <w:r w:rsidRPr="00F8174C">
        <w:t xml:space="preserve">  $DNSHT = </w:t>
      </w:r>
      <w:proofErr w:type="gramStart"/>
      <w:r w:rsidRPr="00F8174C">
        <w:t>@{</w:t>
      </w:r>
      <w:proofErr w:type="gramEnd"/>
    </w:p>
    <w:p w14:paraId="60534BB9" w14:textId="77777777" w:rsidR="007F618B" w:rsidRPr="00F8174C" w:rsidRDefault="007F618B" w:rsidP="00F8174C">
      <w:pPr>
        <w:pStyle w:val="CodePACKT"/>
      </w:pPr>
      <w:r w:rsidRPr="00F8174C">
        <w:t xml:space="preserve">    </w:t>
      </w:r>
      <w:proofErr w:type="spellStart"/>
      <w:proofErr w:type="gramStart"/>
      <w:r w:rsidRPr="00F8174C">
        <w:t>ZoneName</w:t>
      </w:r>
      <w:proofErr w:type="spellEnd"/>
      <w:r w:rsidRPr="00F8174C">
        <w:t xml:space="preserve">  =</w:t>
      </w:r>
      <w:proofErr w:type="gramEnd"/>
      <w:r w:rsidRPr="00F8174C">
        <w:t xml:space="preserve"> 'Reskit.Org'</w:t>
      </w:r>
    </w:p>
    <w:p w14:paraId="768CE107" w14:textId="77777777" w:rsidR="007F618B" w:rsidRPr="00F8174C" w:rsidRDefault="007F618B" w:rsidP="00F8174C">
      <w:pPr>
        <w:pStyle w:val="CodePACKT"/>
      </w:pPr>
      <w:r w:rsidRPr="00F8174C">
        <w:t>    Name      = '</w:t>
      </w:r>
      <w:proofErr w:type="spellStart"/>
      <w:r w:rsidRPr="00F8174C">
        <w:t>RKWeb</w:t>
      </w:r>
      <w:proofErr w:type="spellEnd"/>
      <w:r w:rsidRPr="00F8174C">
        <w:t>'</w:t>
      </w:r>
    </w:p>
    <w:p w14:paraId="15A1CE2B" w14:textId="77777777" w:rsidR="007F618B" w:rsidRPr="00F8174C" w:rsidRDefault="007F618B" w:rsidP="00F8174C">
      <w:pPr>
        <w:pStyle w:val="CodePACKT"/>
      </w:pPr>
      <w:r w:rsidRPr="00F8174C">
        <w:t xml:space="preserve">    </w:t>
      </w:r>
      <w:proofErr w:type="spellStart"/>
      <w:r w:rsidRPr="00F8174C">
        <w:t>IpAddress</w:t>
      </w:r>
      <w:proofErr w:type="spellEnd"/>
      <w:r w:rsidRPr="00F8174C">
        <w:t xml:space="preserve"> = '10.10.10.221'</w:t>
      </w:r>
    </w:p>
    <w:p w14:paraId="7B6F0E93" w14:textId="77777777" w:rsidR="007F618B" w:rsidRPr="00F8174C" w:rsidRDefault="007F618B" w:rsidP="00F8174C">
      <w:pPr>
        <w:pStyle w:val="CodePACKT"/>
      </w:pPr>
      <w:r w:rsidRPr="00F8174C">
        <w:t>  }    </w:t>
      </w:r>
    </w:p>
    <w:p w14:paraId="6E8F1E20" w14:textId="77777777" w:rsidR="007F618B" w:rsidRPr="00F8174C" w:rsidRDefault="007F618B" w:rsidP="00F8174C">
      <w:pPr>
        <w:pStyle w:val="CodePACKT"/>
      </w:pPr>
      <w:r w:rsidRPr="00F8174C">
        <w:t>  Add-</w:t>
      </w:r>
      <w:proofErr w:type="spellStart"/>
      <w:r w:rsidRPr="00F8174C">
        <w:t>DnsServerResourceRecordA</w:t>
      </w:r>
      <w:proofErr w:type="spellEnd"/>
      <w:r w:rsidRPr="00F8174C">
        <w:t xml:space="preserve"> @DNSHT</w:t>
      </w:r>
    </w:p>
    <w:p w14:paraId="0383B43B" w14:textId="77777777" w:rsidR="007F618B" w:rsidRPr="00F8174C" w:rsidRDefault="007F618B" w:rsidP="00F8174C">
      <w:pPr>
        <w:pStyle w:val="CodePACKT"/>
      </w:pPr>
      <w:r w:rsidRPr="00F8174C">
        <w:t>}</w:t>
      </w:r>
    </w:p>
    <w:p w14:paraId="6EA5DF9F" w14:textId="77777777" w:rsidR="007F618B" w:rsidRPr="00F8174C" w:rsidRDefault="007F618B" w:rsidP="00F8174C">
      <w:pPr>
        <w:pStyle w:val="CodePACKT"/>
      </w:pPr>
    </w:p>
    <w:p w14:paraId="6C80CCB2" w14:textId="55E17445" w:rsidR="007F618B" w:rsidRDefault="007F618B" w:rsidP="00F8174C">
      <w:pPr>
        <w:pStyle w:val="NumberedBulletPACKT"/>
        <w:rPr>
          <w:color w:val="000000"/>
        </w:rPr>
      </w:pPr>
      <w:r>
        <w:t>Creating Dockerfile</w:t>
      </w:r>
    </w:p>
    <w:p w14:paraId="1E04A360" w14:textId="77777777" w:rsidR="00F8174C" w:rsidRPr="00F8174C" w:rsidRDefault="00F8174C" w:rsidP="00F8174C">
      <w:pPr>
        <w:pStyle w:val="CodePACKT"/>
      </w:pPr>
    </w:p>
    <w:p w14:paraId="2439C546" w14:textId="6FC97118" w:rsidR="007F618B" w:rsidRPr="00F8174C" w:rsidRDefault="007F618B" w:rsidP="00F8174C">
      <w:pPr>
        <w:pStyle w:val="CodePACKT"/>
      </w:pPr>
      <w:r w:rsidRPr="00F8174C">
        <w:t>$</w:t>
      </w:r>
      <w:proofErr w:type="spellStart"/>
      <w:r w:rsidRPr="00F8174C">
        <w:t>DockerFile</w:t>
      </w:r>
      <w:proofErr w:type="spellEnd"/>
      <w:r w:rsidRPr="00F8174C">
        <w:t xml:space="preserve"> = @"</w:t>
      </w:r>
    </w:p>
    <w:p w14:paraId="5751C49A" w14:textId="77777777" w:rsidR="007F618B" w:rsidRPr="00F8174C" w:rsidRDefault="007F618B" w:rsidP="00F8174C">
      <w:pPr>
        <w:pStyle w:val="CodePACKT"/>
      </w:pPr>
      <w:r w:rsidRPr="00F8174C">
        <w:t>FROM mcr.microsoft.com/windows/</w:t>
      </w:r>
      <w:proofErr w:type="spellStart"/>
      <w:r w:rsidRPr="00F8174C">
        <w:t>servercore</w:t>
      </w:r>
      <w:proofErr w:type="spellEnd"/>
      <w:r w:rsidRPr="00F8174C">
        <w:t>/</w:t>
      </w:r>
      <w:proofErr w:type="spellStart"/>
      <w:r w:rsidRPr="00F8174C">
        <w:t>iis</w:t>
      </w:r>
      <w:proofErr w:type="spellEnd"/>
    </w:p>
    <w:p w14:paraId="76F02E4B" w14:textId="77777777" w:rsidR="007F618B" w:rsidRPr="00F8174C" w:rsidRDefault="007F618B" w:rsidP="00F8174C">
      <w:pPr>
        <w:pStyle w:val="CodePACKT"/>
      </w:pPr>
      <w:r w:rsidRPr="00F8174C">
        <w:t>LABEL Description="RKWEB Container" Vendor="PS Partnership" Version="1.0.0.42"</w:t>
      </w:r>
    </w:p>
    <w:p w14:paraId="772CF817" w14:textId="77777777" w:rsidR="007F618B" w:rsidRPr="00F8174C" w:rsidRDefault="007F618B" w:rsidP="00F8174C">
      <w:pPr>
        <w:pStyle w:val="CodePACKT"/>
      </w:pPr>
      <w:r w:rsidRPr="00F8174C">
        <w:t xml:space="preserve">RUN </w:t>
      </w:r>
      <w:proofErr w:type="spellStart"/>
      <w:r w:rsidRPr="00F8174C">
        <w:t>powershell</w:t>
      </w:r>
      <w:proofErr w:type="spellEnd"/>
      <w:r w:rsidRPr="00F8174C">
        <w:t xml:space="preserve"> -Command Add-WindowsFeature Web-Server</w:t>
      </w:r>
    </w:p>
    <w:p w14:paraId="13368C82" w14:textId="77777777" w:rsidR="007F618B" w:rsidRPr="00F8174C" w:rsidRDefault="007F618B" w:rsidP="00F8174C">
      <w:pPr>
        <w:pStyle w:val="CodePACKT"/>
      </w:pPr>
      <w:r w:rsidRPr="00F8174C">
        <w:t xml:space="preserve">RUN </w:t>
      </w:r>
      <w:proofErr w:type="spellStart"/>
      <w:r w:rsidRPr="00F8174C">
        <w:t>powershell</w:t>
      </w:r>
      <w:proofErr w:type="spellEnd"/>
      <w:r w:rsidRPr="00F8174C">
        <w:t xml:space="preserve"> -Command GIP</w:t>
      </w:r>
    </w:p>
    <w:p w14:paraId="2EB91E56" w14:textId="77777777" w:rsidR="007F618B" w:rsidRPr="00F8174C" w:rsidRDefault="007F618B" w:rsidP="00F8174C">
      <w:pPr>
        <w:pStyle w:val="CodePACKT"/>
      </w:pPr>
      <w:r w:rsidRPr="00F8174C">
        <w:t>WORKDIR C:\\RKWebContainer</w:t>
      </w:r>
    </w:p>
    <w:p w14:paraId="0ECD8B2F" w14:textId="77777777" w:rsidR="007F618B" w:rsidRPr="00F8174C" w:rsidRDefault="007F618B" w:rsidP="00F8174C">
      <w:pPr>
        <w:pStyle w:val="CodePACKT"/>
      </w:pPr>
      <w:r w:rsidRPr="00F8174C">
        <w:t>COPY Config.ps1 \Config.ps1</w:t>
      </w:r>
    </w:p>
    <w:p w14:paraId="7E61378D" w14:textId="77777777" w:rsidR="007F618B" w:rsidRPr="00F8174C" w:rsidRDefault="007F618B" w:rsidP="00F8174C">
      <w:pPr>
        <w:pStyle w:val="CodePACKT"/>
      </w:pPr>
      <w:r w:rsidRPr="00F8174C">
        <w:t xml:space="preserve">RUN </w:t>
      </w:r>
      <w:proofErr w:type="spellStart"/>
      <w:r w:rsidRPr="00F8174C">
        <w:t>powershell</w:t>
      </w:r>
      <w:proofErr w:type="spellEnd"/>
      <w:r w:rsidRPr="00F8174C">
        <w:t xml:space="preserve"> -command ".\Config.ps1"</w:t>
      </w:r>
    </w:p>
    <w:p w14:paraId="729D263D" w14:textId="77777777" w:rsidR="007F618B" w:rsidRPr="00F8174C" w:rsidRDefault="007F618B" w:rsidP="00F8174C">
      <w:pPr>
        <w:pStyle w:val="CodePACKT"/>
      </w:pPr>
      <w:r w:rsidRPr="00F8174C">
        <w:t>"@</w:t>
      </w:r>
    </w:p>
    <w:p w14:paraId="11D0E27B" w14:textId="77777777" w:rsidR="007F618B" w:rsidRPr="00F8174C" w:rsidRDefault="007F618B" w:rsidP="00F8174C">
      <w:pPr>
        <w:pStyle w:val="CodePACKT"/>
      </w:pPr>
      <w:r w:rsidRPr="00F8174C">
        <w:t>$</w:t>
      </w:r>
      <w:proofErr w:type="spellStart"/>
      <w:proofErr w:type="gramStart"/>
      <w:r w:rsidRPr="00F8174C">
        <w:t>DockerFile</w:t>
      </w:r>
      <w:proofErr w:type="spellEnd"/>
      <w:r w:rsidRPr="00F8174C">
        <w:t xml:space="preserve">  |</w:t>
      </w:r>
      <w:proofErr w:type="gramEnd"/>
      <w:r w:rsidRPr="00F8174C">
        <w:t xml:space="preserve"> Out-File -FilePath .\Dockerfile -Encoding ascii</w:t>
      </w:r>
    </w:p>
    <w:p w14:paraId="158D46F4" w14:textId="77777777" w:rsidR="007F618B" w:rsidRPr="00F8174C" w:rsidRDefault="007F618B" w:rsidP="00F8174C">
      <w:pPr>
        <w:pStyle w:val="CodePACKT"/>
      </w:pPr>
    </w:p>
    <w:p w14:paraId="67E7AFF1" w14:textId="3624CAAF" w:rsidR="007F618B" w:rsidRDefault="007F618B" w:rsidP="00F8174C">
      <w:pPr>
        <w:pStyle w:val="NumberedBulletPACKT"/>
        <w:rPr>
          <w:color w:val="000000"/>
        </w:rPr>
      </w:pPr>
      <w:r>
        <w:t>Building the image</w:t>
      </w:r>
    </w:p>
    <w:p w14:paraId="243CB6AD" w14:textId="77777777" w:rsidR="00F8174C" w:rsidRPr="00F8174C" w:rsidRDefault="00F8174C" w:rsidP="00F8174C">
      <w:pPr>
        <w:pStyle w:val="CodePACKT"/>
      </w:pPr>
    </w:p>
    <w:p w14:paraId="3E559E52" w14:textId="3C806202" w:rsidR="007F618B" w:rsidRPr="00F8174C" w:rsidRDefault="007F618B" w:rsidP="00F8174C">
      <w:pPr>
        <w:pStyle w:val="CodePACKT"/>
      </w:pPr>
      <w:r w:rsidRPr="00F8174C">
        <w:t xml:space="preserve">docker build -t </w:t>
      </w:r>
      <w:proofErr w:type="spellStart"/>
      <w:proofErr w:type="gramStart"/>
      <w:r w:rsidRPr="00F8174C">
        <w:t>rkwebc</w:t>
      </w:r>
      <w:proofErr w:type="spellEnd"/>
      <w:r w:rsidRPr="00F8174C">
        <w:t xml:space="preserve"> .</w:t>
      </w:r>
      <w:proofErr w:type="gramEnd"/>
    </w:p>
    <w:p w14:paraId="75A78D99" w14:textId="77777777" w:rsidR="007F618B" w:rsidRPr="00F8174C" w:rsidRDefault="007F618B" w:rsidP="00F8174C">
      <w:pPr>
        <w:pStyle w:val="CodePACKT"/>
      </w:pPr>
    </w:p>
    <w:p w14:paraId="37F0104F" w14:textId="582AAB1D" w:rsidR="007F618B" w:rsidRDefault="007F618B" w:rsidP="00F8174C">
      <w:pPr>
        <w:pStyle w:val="NumberedBulletPACKT"/>
        <w:rPr>
          <w:color w:val="000000"/>
        </w:rPr>
      </w:pPr>
      <w:r>
        <w:t>Running the image</w:t>
      </w:r>
    </w:p>
    <w:p w14:paraId="176209A2" w14:textId="77777777" w:rsidR="00F8174C" w:rsidRPr="00F8174C" w:rsidRDefault="00F8174C" w:rsidP="00F8174C">
      <w:pPr>
        <w:pStyle w:val="CodePACKT"/>
      </w:pPr>
    </w:p>
    <w:p w14:paraId="0FAE6591" w14:textId="2383EE84" w:rsidR="007F618B" w:rsidRPr="00F8174C" w:rsidRDefault="007F618B" w:rsidP="00F8174C">
      <w:pPr>
        <w:pStyle w:val="CodePACKT"/>
      </w:pPr>
      <w:r w:rsidRPr="00F8174C">
        <w:t xml:space="preserve">docker run -d --name </w:t>
      </w:r>
      <w:proofErr w:type="spellStart"/>
      <w:r w:rsidRPr="00F8174C">
        <w:t>rkwebc</w:t>
      </w:r>
      <w:proofErr w:type="spellEnd"/>
      <w:r w:rsidRPr="00F8174C">
        <w:t xml:space="preserve"> -p 80:80 </w:t>
      </w:r>
      <w:proofErr w:type="spellStart"/>
      <w:r w:rsidRPr="00F8174C">
        <w:t>rkwebc</w:t>
      </w:r>
      <w:proofErr w:type="spellEnd"/>
    </w:p>
    <w:p w14:paraId="307B2E5D" w14:textId="77777777" w:rsidR="007F618B" w:rsidRPr="00F8174C" w:rsidRDefault="007F618B" w:rsidP="00F8174C">
      <w:pPr>
        <w:pStyle w:val="CodePACKT"/>
      </w:pPr>
    </w:p>
    <w:p w14:paraId="00AE7297" w14:textId="727A7A9D" w:rsidR="007F618B" w:rsidRDefault="00F8174C" w:rsidP="00F8174C">
      <w:pPr>
        <w:pStyle w:val="NumberedBulletPACKT"/>
        <w:rPr>
          <w:color w:val="000000"/>
        </w:rPr>
      </w:pPr>
      <w:r>
        <w:t>N</w:t>
      </w:r>
      <w:r w:rsidR="007F618B">
        <w:t>avigat</w:t>
      </w:r>
      <w:r>
        <w:t>ing</w:t>
      </w:r>
      <w:r w:rsidR="007F618B">
        <w:t xml:space="preserve"> to the container</w:t>
      </w:r>
    </w:p>
    <w:p w14:paraId="33A178F3" w14:textId="77777777" w:rsidR="00F8174C" w:rsidRPr="00F8174C" w:rsidRDefault="00F8174C" w:rsidP="00F8174C">
      <w:pPr>
        <w:pStyle w:val="CodePACKT"/>
      </w:pPr>
    </w:p>
    <w:p w14:paraId="3F6EC54D" w14:textId="7999391E" w:rsidR="007F618B" w:rsidRDefault="007F618B" w:rsidP="00F8174C">
      <w:pPr>
        <w:pStyle w:val="CodePACKT"/>
      </w:pPr>
      <w:r w:rsidRPr="00F8174C">
        <w:t>Invoke-</w:t>
      </w:r>
      <w:proofErr w:type="spellStart"/>
      <w:r w:rsidRPr="00F8174C">
        <w:t>WebRequest</w:t>
      </w:r>
      <w:proofErr w:type="spellEnd"/>
      <w:r w:rsidRPr="00F8174C">
        <w:t xml:space="preserve"> -</w:t>
      </w:r>
      <w:proofErr w:type="spellStart"/>
      <w:r w:rsidRPr="00F8174C">
        <w:t>UseBasicParsing</w:t>
      </w:r>
      <w:proofErr w:type="spellEnd"/>
      <w:r w:rsidRPr="00F8174C">
        <w:t xml:space="preserve"> </w:t>
      </w:r>
      <w:hyperlink r:id="rId41" w:history="1">
        <w:r w:rsidR="00A25E47" w:rsidRPr="004107B8">
          <w:rPr>
            <w:rStyle w:val="Hyperlink"/>
          </w:rPr>
          <w:t>HTTP://RKweb.Reskit.Org</w:t>
        </w:r>
      </w:hyperlink>
    </w:p>
    <w:p w14:paraId="080E4E08" w14:textId="6611983D" w:rsidR="00A25E47" w:rsidRDefault="00A25E47" w:rsidP="00F8174C">
      <w:pPr>
        <w:pStyle w:val="CodePACKT"/>
      </w:pPr>
    </w:p>
    <w:p w14:paraId="4C0A5851" w14:textId="6C2AB5C8" w:rsidR="00A25E47" w:rsidRPr="00F8174C" w:rsidRDefault="00A25E47" w:rsidP="00A25E47">
      <w:pPr>
        <w:pStyle w:val="NumberedBulletPACKT"/>
      </w:pPr>
      <w:r>
        <w:t>Viewing the web site inside your browser</w:t>
      </w:r>
    </w:p>
    <w:p w14:paraId="5E9FCB99" w14:textId="77777777" w:rsidR="00A25E47" w:rsidRDefault="00A25E47" w:rsidP="00F8174C">
      <w:pPr>
        <w:pStyle w:val="CodePACKT"/>
      </w:pPr>
    </w:p>
    <w:p w14:paraId="1793E887" w14:textId="0EE41254" w:rsidR="007F618B" w:rsidRPr="00F8174C" w:rsidRDefault="007F618B" w:rsidP="00F8174C">
      <w:pPr>
        <w:pStyle w:val="CodePACKT"/>
      </w:pPr>
      <w:r w:rsidRPr="00F8174C">
        <w:t>Start-Process "http://RKWeb.Reskit.Org"</w:t>
      </w:r>
    </w:p>
    <w:p w14:paraId="204C41E9" w14:textId="77777777" w:rsidR="007F618B" w:rsidRPr="00F8174C" w:rsidRDefault="007F618B" w:rsidP="00F8174C">
      <w:pPr>
        <w:pStyle w:val="CodePACKT"/>
      </w:pPr>
    </w:p>
    <w:p w14:paraId="28894A55" w14:textId="722CE923" w:rsidR="007F618B" w:rsidRDefault="007F618B" w:rsidP="00A25E47">
      <w:pPr>
        <w:pStyle w:val="NumberedBulletPACKT"/>
        <w:rPr>
          <w:color w:val="000000"/>
        </w:rPr>
      </w:pPr>
      <w:r>
        <w:t>Testing network connection</w:t>
      </w:r>
      <w:r w:rsidR="00A25E47">
        <w:t xml:space="preserve"> to the local host port 80</w:t>
      </w:r>
    </w:p>
    <w:p w14:paraId="5F725C24" w14:textId="77777777" w:rsidR="00A25E47" w:rsidRPr="00A25E47" w:rsidRDefault="00A25E47" w:rsidP="00A25E47">
      <w:pPr>
        <w:pStyle w:val="CodePACKT"/>
      </w:pPr>
    </w:p>
    <w:p w14:paraId="35F56BAE" w14:textId="65D60B0A" w:rsidR="007F618B" w:rsidRPr="00A25E47" w:rsidRDefault="007F618B" w:rsidP="00A25E47">
      <w:pPr>
        <w:pStyle w:val="CodePACKT"/>
      </w:pPr>
      <w:r w:rsidRPr="00A25E47">
        <w:t>Test-NetConnection -ComputerName localhost -Port 80</w:t>
      </w:r>
    </w:p>
    <w:p w14:paraId="2330D305" w14:textId="77777777" w:rsidR="007F618B" w:rsidRPr="00A25E47" w:rsidRDefault="007F618B" w:rsidP="00A25E47">
      <w:pPr>
        <w:pStyle w:val="CodePACKT"/>
      </w:pPr>
    </w:p>
    <w:p w14:paraId="231C345F" w14:textId="746A76E5" w:rsidR="007F618B" w:rsidRDefault="00A25E47" w:rsidP="00A25E47">
      <w:pPr>
        <w:pStyle w:val="NumberedBulletPACKT"/>
        <w:rPr>
          <w:color w:val="000000"/>
        </w:rPr>
      </w:pPr>
      <w:r>
        <w:t>C</w:t>
      </w:r>
      <w:r w:rsidR="007F618B">
        <w:t>lea</w:t>
      </w:r>
      <w:r>
        <w:t>ning</w:t>
      </w:r>
      <w:r w:rsidR="007F618B">
        <w:t xml:space="preserve"> up </w:t>
      </w:r>
      <w:r>
        <w:t>the container</w:t>
      </w:r>
    </w:p>
    <w:p w14:paraId="5C326B0E" w14:textId="77777777" w:rsidR="00A25E47" w:rsidRPr="00A25E47" w:rsidRDefault="00A25E47" w:rsidP="00A25E47">
      <w:pPr>
        <w:pStyle w:val="CodePACKT"/>
      </w:pPr>
    </w:p>
    <w:p w14:paraId="3BA9C5CD" w14:textId="3AE0978F" w:rsidR="007F618B" w:rsidRPr="00A25E47" w:rsidRDefault="007F618B" w:rsidP="00A25E47">
      <w:pPr>
        <w:pStyle w:val="CodePACKT"/>
      </w:pPr>
      <w:r w:rsidRPr="00A25E47">
        <w:t xml:space="preserve">docker container rm </w:t>
      </w:r>
      <w:proofErr w:type="spellStart"/>
      <w:r w:rsidRPr="00A25E47">
        <w:t>rkwebc</w:t>
      </w:r>
      <w:proofErr w:type="spellEnd"/>
      <w:r w:rsidRPr="00A25E47">
        <w:t xml:space="preserve"> -f</w:t>
      </w:r>
    </w:p>
    <w:p w14:paraId="01B88A85" w14:textId="55231FCA" w:rsidR="00680501" w:rsidRDefault="00680501" w:rsidP="00680501">
      <w:pPr>
        <w:pStyle w:val="Heading2"/>
        <w:numPr>
          <w:ilvl w:val="1"/>
          <w:numId w:val="3"/>
        </w:numPr>
        <w:tabs>
          <w:tab w:val="left" w:pos="0"/>
        </w:tabs>
      </w:pPr>
      <w:r>
        <w:t>How it works...</w:t>
      </w:r>
    </w:p>
    <w:p w14:paraId="6997BAB0" w14:textId="50231007" w:rsidR="00A25E47" w:rsidRDefault="00A25E47" w:rsidP="00A25E47">
      <w:pPr>
        <w:pStyle w:val="NormalPACKT"/>
        <w:rPr>
          <w:lang w:val="en-GB"/>
        </w:rPr>
      </w:pPr>
      <w:r>
        <w:rPr>
          <w:lang w:val="en-GB"/>
        </w:rPr>
        <w:t xml:space="preserve">In </w:t>
      </w:r>
      <w:r w:rsidRPr="00A25E47">
        <w:rPr>
          <w:rStyle w:val="ItalicsPACKT"/>
        </w:rPr>
        <w:t>step 1</w:t>
      </w:r>
      <w:r w:rsidR="00D302CE">
        <w:rPr>
          <w:rStyle w:val="ItalicsPACKT"/>
        </w:rPr>
        <w:t>,</w:t>
      </w:r>
      <w:r>
        <w:rPr>
          <w:lang w:val="en-GB"/>
        </w:rPr>
        <w:t xml:space="preserve"> you create a new folder to hold a new IIS website and navigate to the folder. In </w:t>
      </w:r>
      <w:r w:rsidRPr="00A25E47">
        <w:rPr>
          <w:rStyle w:val="ItalicsPACKT"/>
        </w:rPr>
        <w:t>step 2</w:t>
      </w:r>
      <w:r>
        <w:rPr>
          <w:lang w:val="en-GB"/>
        </w:rPr>
        <w:t xml:space="preserve">, you create a script you later run inside a container to create a new website (within the container). In </w:t>
      </w:r>
      <w:r w:rsidRPr="000006D6">
        <w:rPr>
          <w:rStyle w:val="ItalicsPACKT"/>
        </w:rPr>
        <w:t>step</w:t>
      </w:r>
      <w:r w:rsidR="000006D6" w:rsidRPr="000006D6">
        <w:rPr>
          <w:rStyle w:val="ItalicsPACKT"/>
        </w:rPr>
        <w:t> 3</w:t>
      </w:r>
      <w:r>
        <w:rPr>
          <w:lang w:val="en-GB"/>
        </w:rPr>
        <w:t xml:space="preserve">, you run a script block on DC1 that creates a new A record for the containerized website. In </w:t>
      </w:r>
      <w:r w:rsidRPr="000006D6">
        <w:rPr>
          <w:rStyle w:val="ItalicsPACKT"/>
        </w:rPr>
        <w:t>step 4</w:t>
      </w:r>
      <w:r>
        <w:rPr>
          <w:lang w:val="en-GB"/>
        </w:rPr>
        <w:t xml:space="preserve">, you create a Dockerfile that contains the docker build instructions that enable </w:t>
      </w:r>
      <w:r w:rsidRPr="00D302CE">
        <w:rPr>
          <w:rStyle w:val="CodeInTextPACKT"/>
        </w:rPr>
        <w:t>docker build</w:t>
      </w:r>
      <w:r>
        <w:rPr>
          <w:lang w:val="en-GB"/>
        </w:rPr>
        <w:t xml:space="preserve"> to </w:t>
      </w:r>
      <w:r w:rsidR="00D302CE">
        <w:rPr>
          <w:lang w:val="en-GB"/>
        </w:rPr>
        <w:t>create</w:t>
      </w:r>
      <w:r>
        <w:rPr>
          <w:lang w:val="en-GB"/>
        </w:rPr>
        <w:t xml:space="preserve"> your container</w:t>
      </w:r>
      <w:r w:rsidR="00D302CE">
        <w:rPr>
          <w:lang w:val="en-GB"/>
        </w:rPr>
        <w:t xml:space="preserve"> image</w:t>
      </w:r>
      <w:r>
        <w:rPr>
          <w:lang w:val="en-GB"/>
        </w:rPr>
        <w:t xml:space="preserve">. These four setup steps </w:t>
      </w:r>
      <w:r w:rsidR="00D302CE">
        <w:rPr>
          <w:lang w:val="en-GB"/>
        </w:rPr>
        <w:t>gener</w:t>
      </w:r>
      <w:r>
        <w:rPr>
          <w:lang w:val="en-GB"/>
        </w:rPr>
        <w:t>ate no output.</w:t>
      </w:r>
    </w:p>
    <w:p w14:paraId="62BD8501" w14:textId="0E6FAF21" w:rsidR="00A25E47" w:rsidRDefault="000006D6" w:rsidP="00A25E47">
      <w:pPr>
        <w:pStyle w:val="NormalPACKT"/>
        <w:rPr>
          <w:lang w:val="en-GB"/>
        </w:rPr>
      </w:pPr>
      <w:r>
        <w:rPr>
          <w:lang w:val="en-GB"/>
        </w:rPr>
        <w:lastRenderedPageBreak/>
        <w:t xml:space="preserve">In </w:t>
      </w:r>
      <w:r w:rsidRPr="000006D6">
        <w:rPr>
          <w:rStyle w:val="ItalicsPACKT"/>
        </w:rPr>
        <w:t>step 5</w:t>
      </w:r>
      <w:r>
        <w:rPr>
          <w:lang w:val="en-GB"/>
        </w:rPr>
        <w:t>, you use the docker command to build your new customized container.</w:t>
      </w:r>
      <w:del w:id="84" w:author="Liam Draper" w:date="2022-10-21T11:47:00Z">
        <w:r w:rsidDel="00852C48">
          <w:rPr>
            <w:lang w:val="en-GB"/>
          </w:rPr>
          <w:delText>,</w:delText>
        </w:r>
      </w:del>
      <w:r>
        <w:rPr>
          <w:lang w:val="en-GB"/>
        </w:rPr>
        <w:t xml:space="preserve"> The (voluminous) output f</w:t>
      </w:r>
      <w:r w:rsidR="00D302CE">
        <w:rPr>
          <w:lang w:val="en-GB"/>
        </w:rPr>
        <w:t>ro</w:t>
      </w:r>
      <w:r>
        <w:rPr>
          <w:lang w:val="en-GB"/>
        </w:rPr>
        <w:t>m this step looks like this:</w:t>
      </w:r>
    </w:p>
    <w:p w14:paraId="744EBE31" w14:textId="26517E19" w:rsidR="000006D6" w:rsidRDefault="00232AAD" w:rsidP="00232AAD">
      <w:pPr>
        <w:pStyle w:val="FigurePACKT"/>
      </w:pPr>
      <w:r>
        <w:rPr>
          <w:noProof/>
        </w:rPr>
        <w:drawing>
          <wp:inline distT="0" distB="0" distL="0" distR="0" wp14:anchorId="1F5F5316" wp14:editId="6F0911F1">
            <wp:extent cx="3766999" cy="7397267"/>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67502" cy="7398255"/>
                    </a:xfrm>
                    <a:prstGeom prst="rect">
                      <a:avLst/>
                    </a:prstGeom>
                  </pic:spPr>
                </pic:pic>
              </a:graphicData>
            </a:graphic>
          </wp:inline>
        </w:drawing>
      </w:r>
    </w:p>
    <w:p w14:paraId="06EB68CE" w14:textId="28670E7B" w:rsidR="000006D6" w:rsidRPr="00DC6325" w:rsidRDefault="000006D6">
      <w:pPr>
        <w:pStyle w:val="FigureCaptionPACKT"/>
        <w:pPrChange w:id="85" w:author="Liam Draper" w:date="2022-10-21T11:47:00Z">
          <w:pPr>
            <w:pStyle w:val="FigurePACKT"/>
          </w:pPr>
        </w:pPrChange>
      </w:pPr>
      <w:r w:rsidRPr="00DC6325">
        <w:t xml:space="preserve">Figure </w:t>
      </w:r>
      <w:r>
        <w:t>10</w:t>
      </w:r>
      <w:r w:rsidRPr="00DC6325">
        <w:t>.</w:t>
      </w:r>
      <w:r>
        <w:t>28</w:t>
      </w:r>
      <w:r w:rsidRPr="00DC6325">
        <w:t>:</w:t>
      </w:r>
      <w:r>
        <w:t xml:space="preserve"> Running a detached container</w:t>
      </w:r>
    </w:p>
    <w:p w14:paraId="102053A5" w14:textId="7311F49C" w:rsidR="000006D6" w:rsidRDefault="000006D6" w:rsidP="000006D6">
      <w:pPr>
        <w:pStyle w:val="LayoutInformationPACKT"/>
        <w:rPr>
          <w:noProof/>
        </w:rPr>
      </w:pPr>
      <w:r>
        <w:t xml:space="preserve">Insert </w:t>
      </w:r>
      <w:r w:rsidRPr="00C41783">
        <w:t>image</w:t>
      </w:r>
      <w:r>
        <w:t xml:space="preserve"> </w:t>
      </w:r>
      <w:r>
        <w:rPr>
          <w:noProof/>
        </w:rPr>
        <w:t>B18878_10</w:t>
      </w:r>
      <w:r w:rsidRPr="00023EAD">
        <w:rPr>
          <w:noProof/>
        </w:rPr>
        <w:t>_</w:t>
      </w:r>
      <w:r>
        <w:rPr>
          <w:noProof/>
        </w:rPr>
        <w:t>28.png</w:t>
      </w:r>
    </w:p>
    <w:p w14:paraId="12E1F418" w14:textId="4F731FAB" w:rsidR="00232AAD" w:rsidRDefault="00232AAD" w:rsidP="00232AAD">
      <w:pPr>
        <w:pStyle w:val="NormalPACKT"/>
      </w:pPr>
      <w:r>
        <w:t xml:space="preserve">In </w:t>
      </w:r>
      <w:r w:rsidRPr="00232AAD">
        <w:rPr>
          <w:rStyle w:val="ItalicsPACKT"/>
        </w:rPr>
        <w:t>step 6</w:t>
      </w:r>
      <w:r>
        <w:t>, you run a detached container with your new customized container image, producing output like this:</w:t>
      </w:r>
    </w:p>
    <w:p w14:paraId="0E92D457" w14:textId="2D916304" w:rsidR="00232AAD" w:rsidRDefault="00232AAD" w:rsidP="00232AAD">
      <w:pPr>
        <w:pStyle w:val="FigurePACKT"/>
      </w:pPr>
      <w:r>
        <w:rPr>
          <w:noProof/>
        </w:rPr>
        <w:lastRenderedPageBreak/>
        <w:drawing>
          <wp:inline distT="0" distB="0" distL="0" distR="0" wp14:anchorId="3D906B57" wp14:editId="3DAA55DE">
            <wp:extent cx="4446816" cy="5764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58282" cy="577907"/>
                    </a:xfrm>
                    <a:prstGeom prst="rect">
                      <a:avLst/>
                    </a:prstGeom>
                  </pic:spPr>
                </pic:pic>
              </a:graphicData>
            </a:graphic>
          </wp:inline>
        </w:drawing>
      </w:r>
    </w:p>
    <w:p w14:paraId="16ECCB48" w14:textId="06FFD379" w:rsidR="00232AAD" w:rsidRPr="00DC6325" w:rsidRDefault="00232AAD">
      <w:pPr>
        <w:pStyle w:val="FigureCaptionPACKT"/>
        <w:pPrChange w:id="86" w:author="Liam Draper" w:date="2022-10-21T11:47:00Z">
          <w:pPr>
            <w:pStyle w:val="FigurePACKT"/>
          </w:pPr>
        </w:pPrChange>
      </w:pPr>
      <w:r w:rsidRPr="00DC6325">
        <w:t xml:space="preserve">Figure </w:t>
      </w:r>
      <w:r>
        <w:t>10</w:t>
      </w:r>
      <w:r w:rsidRPr="00DC6325">
        <w:t>.</w:t>
      </w:r>
      <w:r>
        <w:t>29</w:t>
      </w:r>
      <w:r w:rsidRPr="00DC6325">
        <w:t>:</w:t>
      </w:r>
      <w:r>
        <w:t xml:space="preserve"> Running a detached container</w:t>
      </w:r>
    </w:p>
    <w:p w14:paraId="153F4D7E" w14:textId="52F746FB" w:rsidR="00232AAD" w:rsidRDefault="00232AAD" w:rsidP="00232AAD">
      <w:pPr>
        <w:pStyle w:val="LayoutInformationPACKT"/>
        <w:rPr>
          <w:noProof/>
        </w:rPr>
      </w:pPr>
      <w:r>
        <w:t xml:space="preserve">Insert </w:t>
      </w:r>
      <w:r w:rsidRPr="00C41783">
        <w:t>image</w:t>
      </w:r>
      <w:r>
        <w:t xml:space="preserve"> </w:t>
      </w:r>
      <w:r>
        <w:rPr>
          <w:noProof/>
        </w:rPr>
        <w:t>B18878_10</w:t>
      </w:r>
      <w:r w:rsidRPr="00023EAD">
        <w:rPr>
          <w:noProof/>
        </w:rPr>
        <w:t>_</w:t>
      </w:r>
      <w:r>
        <w:rPr>
          <w:noProof/>
        </w:rPr>
        <w:t>29.png</w:t>
      </w:r>
    </w:p>
    <w:p w14:paraId="44E817FB" w14:textId="782159ED" w:rsidR="00232AAD" w:rsidRDefault="00454D34" w:rsidP="00232AAD">
      <w:pPr>
        <w:pStyle w:val="NormalPACKT"/>
      </w:pPr>
      <w:r>
        <w:t xml:space="preserve">In </w:t>
      </w:r>
      <w:r w:rsidRPr="00454D34">
        <w:rPr>
          <w:rStyle w:val="ItalicsPACKT"/>
        </w:rPr>
        <w:t>step 7</w:t>
      </w:r>
      <w:r>
        <w:t xml:space="preserve">, you use the </w:t>
      </w:r>
      <w:r w:rsidRPr="00454D34">
        <w:rPr>
          <w:rStyle w:val="CodeInTextPACKT"/>
        </w:rPr>
        <w:t>Invoke-</w:t>
      </w:r>
      <w:proofErr w:type="spellStart"/>
      <w:r w:rsidRPr="00454D34">
        <w:rPr>
          <w:rStyle w:val="CodeInTextPACKT"/>
        </w:rPr>
        <w:t>WebRequest</w:t>
      </w:r>
      <w:proofErr w:type="spellEnd"/>
      <w:r>
        <w:t xml:space="preserve"> </w:t>
      </w:r>
      <w:r w:rsidR="00D302CE">
        <w:t xml:space="preserve">command </w:t>
      </w:r>
      <w:r>
        <w:t>to get the web page from the container. This step produces output like this:</w:t>
      </w:r>
    </w:p>
    <w:p w14:paraId="663652B4" w14:textId="59FB8A16" w:rsidR="00454D34" w:rsidRDefault="00454D34" w:rsidP="00454D34">
      <w:pPr>
        <w:pStyle w:val="CodePACKT"/>
      </w:pPr>
      <w:r>
        <w:rPr>
          <w:noProof/>
        </w:rPr>
        <w:drawing>
          <wp:inline distT="0" distB="0" distL="0" distR="0" wp14:anchorId="21ED4E47" wp14:editId="514CF8B5">
            <wp:extent cx="4341017" cy="229507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52633" cy="2301214"/>
                    </a:xfrm>
                    <a:prstGeom prst="rect">
                      <a:avLst/>
                    </a:prstGeom>
                  </pic:spPr>
                </pic:pic>
              </a:graphicData>
            </a:graphic>
          </wp:inline>
        </w:drawing>
      </w:r>
    </w:p>
    <w:p w14:paraId="3C510295" w14:textId="627075EA" w:rsidR="00454D34" w:rsidRPr="00DC6325" w:rsidRDefault="00454D34">
      <w:pPr>
        <w:pStyle w:val="FigureCaptionPACKT"/>
        <w:pPrChange w:id="87" w:author="Liam Draper" w:date="2022-10-21T11:47:00Z">
          <w:pPr>
            <w:pStyle w:val="FigurePACKT"/>
          </w:pPr>
        </w:pPrChange>
      </w:pPr>
      <w:r w:rsidRPr="00DC6325">
        <w:t xml:space="preserve">Figure </w:t>
      </w:r>
      <w:r>
        <w:t>10</w:t>
      </w:r>
      <w:r w:rsidRPr="00DC6325">
        <w:t>.</w:t>
      </w:r>
      <w:r>
        <w:t>30</w:t>
      </w:r>
      <w:r w:rsidRPr="00DC6325">
        <w:t>:</w:t>
      </w:r>
      <w:r>
        <w:t xml:space="preserve"> Getting the web page from the container</w:t>
      </w:r>
    </w:p>
    <w:p w14:paraId="0ADCE114" w14:textId="31A3D909" w:rsidR="00454D34" w:rsidRDefault="00454D34" w:rsidP="00454D34">
      <w:pPr>
        <w:pStyle w:val="LayoutInformationPACKT"/>
        <w:rPr>
          <w:noProof/>
        </w:rPr>
      </w:pPr>
      <w:r>
        <w:t xml:space="preserve">Insert </w:t>
      </w:r>
      <w:r w:rsidRPr="00C41783">
        <w:t>image</w:t>
      </w:r>
      <w:r>
        <w:t xml:space="preserve"> </w:t>
      </w:r>
      <w:r>
        <w:rPr>
          <w:noProof/>
        </w:rPr>
        <w:t>B18878_10</w:t>
      </w:r>
      <w:r w:rsidRPr="00023EAD">
        <w:rPr>
          <w:noProof/>
        </w:rPr>
        <w:t>_</w:t>
      </w:r>
      <w:r>
        <w:rPr>
          <w:noProof/>
        </w:rPr>
        <w:t>30.png</w:t>
      </w:r>
    </w:p>
    <w:p w14:paraId="6C2E03B4" w14:textId="3283D256" w:rsidR="00454D34" w:rsidRDefault="00454D34" w:rsidP="00232AAD">
      <w:pPr>
        <w:pStyle w:val="NormalPACKT"/>
      </w:pPr>
      <w:r>
        <w:t xml:space="preserve">In </w:t>
      </w:r>
      <w:r w:rsidRPr="00B021F2">
        <w:rPr>
          <w:rStyle w:val="ItalicsPACKT"/>
        </w:rPr>
        <w:t>step 8</w:t>
      </w:r>
      <w:r>
        <w:t>, you view the web page from the containerized website within the browser, with output like this:</w:t>
      </w:r>
    </w:p>
    <w:p w14:paraId="1BF68009" w14:textId="71C7E6BD" w:rsidR="00A06D93" w:rsidRDefault="00A06D93" w:rsidP="00232AAD">
      <w:pPr>
        <w:pStyle w:val="NormalPACKT"/>
      </w:pPr>
      <w:r>
        <w:rPr>
          <w:noProof/>
        </w:rPr>
        <w:drawing>
          <wp:inline distT="0" distB="0" distL="0" distR="0" wp14:anchorId="1CEBCB5C" wp14:editId="7A99F8ED">
            <wp:extent cx="4794439" cy="141612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06895" cy="1419807"/>
                    </a:xfrm>
                    <a:prstGeom prst="rect">
                      <a:avLst/>
                    </a:prstGeom>
                  </pic:spPr>
                </pic:pic>
              </a:graphicData>
            </a:graphic>
          </wp:inline>
        </w:drawing>
      </w:r>
    </w:p>
    <w:p w14:paraId="31E6DCEC" w14:textId="780A768E" w:rsidR="00A06D93" w:rsidRPr="00DC6325" w:rsidRDefault="00A06D93">
      <w:pPr>
        <w:pStyle w:val="FigureCaptionPACKT"/>
        <w:pPrChange w:id="88" w:author="Liam Draper" w:date="2022-10-21T11:48:00Z">
          <w:pPr>
            <w:pStyle w:val="FigurePACKT"/>
          </w:pPr>
        </w:pPrChange>
      </w:pPr>
      <w:r w:rsidRPr="00DC6325">
        <w:t xml:space="preserve">Figure </w:t>
      </w:r>
      <w:r>
        <w:t>10</w:t>
      </w:r>
      <w:r w:rsidRPr="00DC6325">
        <w:t>.</w:t>
      </w:r>
      <w:r>
        <w:t>31</w:t>
      </w:r>
      <w:r w:rsidRPr="00DC6325">
        <w:t>:</w:t>
      </w:r>
      <w:r>
        <w:t xml:space="preserve"> Getting the web page from the container</w:t>
      </w:r>
    </w:p>
    <w:p w14:paraId="00B60F32" w14:textId="0C72B6B1" w:rsidR="00A06D93" w:rsidRDefault="00A06D93" w:rsidP="00A06D93">
      <w:pPr>
        <w:pStyle w:val="LayoutInformationPACKT"/>
        <w:rPr>
          <w:noProof/>
        </w:rPr>
      </w:pPr>
      <w:r>
        <w:t xml:space="preserve">Insert </w:t>
      </w:r>
      <w:r w:rsidRPr="00C41783">
        <w:t>image</w:t>
      </w:r>
      <w:r>
        <w:t xml:space="preserve"> </w:t>
      </w:r>
      <w:r>
        <w:rPr>
          <w:noProof/>
        </w:rPr>
        <w:t>B18878_10</w:t>
      </w:r>
      <w:r w:rsidRPr="00023EAD">
        <w:rPr>
          <w:noProof/>
        </w:rPr>
        <w:t>_</w:t>
      </w:r>
      <w:r>
        <w:rPr>
          <w:noProof/>
        </w:rPr>
        <w:t>31.png</w:t>
      </w:r>
    </w:p>
    <w:p w14:paraId="1BEE8857" w14:textId="226D5A51" w:rsidR="00454D34" w:rsidRDefault="00B021F2" w:rsidP="00232AAD">
      <w:pPr>
        <w:pStyle w:val="NormalPACKT"/>
      </w:pPr>
      <w:r>
        <w:t xml:space="preserve">In </w:t>
      </w:r>
      <w:r w:rsidRPr="00B021F2">
        <w:rPr>
          <w:rStyle w:val="ItalicsPACKT"/>
        </w:rPr>
        <w:t>step 9</w:t>
      </w:r>
      <w:r>
        <w:t>, you view the network connection to port 80 on the local host. Docker binds this local port to port 80 in the container. The output from this step looks like this:</w:t>
      </w:r>
    </w:p>
    <w:p w14:paraId="4653865C" w14:textId="6C37749E" w:rsidR="00454D34" w:rsidRDefault="00B021F2" w:rsidP="00B021F2">
      <w:pPr>
        <w:pStyle w:val="FigurePACKT"/>
      </w:pPr>
      <w:r>
        <w:rPr>
          <w:noProof/>
        </w:rPr>
        <w:drawing>
          <wp:inline distT="0" distB="0" distL="0" distR="0" wp14:anchorId="2681D041" wp14:editId="06D04798">
            <wp:extent cx="3929653" cy="11850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49047" cy="1190927"/>
                    </a:xfrm>
                    <a:prstGeom prst="rect">
                      <a:avLst/>
                    </a:prstGeom>
                  </pic:spPr>
                </pic:pic>
              </a:graphicData>
            </a:graphic>
          </wp:inline>
        </w:drawing>
      </w:r>
    </w:p>
    <w:p w14:paraId="1992C6E0" w14:textId="10A6E54F" w:rsidR="00B021F2" w:rsidRPr="00DC6325" w:rsidRDefault="00B021F2">
      <w:pPr>
        <w:pStyle w:val="FigureCaptionPACKT"/>
        <w:pPrChange w:id="89" w:author="Liam Draper" w:date="2022-10-21T11:49:00Z">
          <w:pPr>
            <w:pStyle w:val="FigurePACKT"/>
          </w:pPr>
        </w:pPrChange>
      </w:pPr>
      <w:r w:rsidRPr="00DC6325">
        <w:t xml:space="preserve">Figure </w:t>
      </w:r>
      <w:r>
        <w:t>10</w:t>
      </w:r>
      <w:r w:rsidRPr="00DC6325">
        <w:t>.</w:t>
      </w:r>
      <w:r>
        <w:t>32</w:t>
      </w:r>
      <w:r w:rsidRPr="00DC6325">
        <w:t>:</w:t>
      </w:r>
      <w:r>
        <w:t xml:space="preserve"> Viewing port 80 on the local host</w:t>
      </w:r>
    </w:p>
    <w:p w14:paraId="2EE44642" w14:textId="6DB7D2ED" w:rsidR="00B021F2" w:rsidRDefault="00B021F2" w:rsidP="00B021F2">
      <w:pPr>
        <w:pStyle w:val="LayoutInformationPACKT"/>
        <w:rPr>
          <w:noProof/>
        </w:rPr>
      </w:pPr>
      <w:r>
        <w:lastRenderedPageBreak/>
        <w:t xml:space="preserve">Insert </w:t>
      </w:r>
      <w:r w:rsidRPr="00C41783">
        <w:t>image</w:t>
      </w:r>
      <w:r>
        <w:t xml:space="preserve"> </w:t>
      </w:r>
      <w:r>
        <w:rPr>
          <w:noProof/>
        </w:rPr>
        <w:t>B18878_10</w:t>
      </w:r>
      <w:r w:rsidRPr="00023EAD">
        <w:rPr>
          <w:noProof/>
        </w:rPr>
        <w:t>_</w:t>
      </w:r>
      <w:r>
        <w:rPr>
          <w:noProof/>
        </w:rPr>
        <w:t>32.png</w:t>
      </w:r>
    </w:p>
    <w:p w14:paraId="4023B606" w14:textId="50F73C66" w:rsidR="00B021F2" w:rsidRPr="00B021F2" w:rsidRDefault="00B021F2" w:rsidP="00B021F2">
      <w:pPr>
        <w:pStyle w:val="NormalPACKT"/>
      </w:pPr>
      <w:r>
        <w:t xml:space="preserve">In the final step in this recipe, </w:t>
      </w:r>
      <w:r w:rsidRPr="00A91196">
        <w:rPr>
          <w:rStyle w:val="ItalicsPACKT"/>
        </w:rPr>
        <w:t>step 10</w:t>
      </w:r>
      <w:r>
        <w:t>, you stop and close the container producing no output.</w:t>
      </w:r>
    </w:p>
    <w:p w14:paraId="1FA6B3E9" w14:textId="37D4E8C0" w:rsidR="00680501" w:rsidRDefault="00680501" w:rsidP="00680501">
      <w:pPr>
        <w:pStyle w:val="Heading2"/>
      </w:pPr>
      <w:r>
        <w:t>There's more...</w:t>
      </w:r>
    </w:p>
    <w:p w14:paraId="7DF1E377" w14:textId="67F6C50A" w:rsidR="00B021F2" w:rsidRDefault="00B021F2" w:rsidP="00852C48">
      <w:pPr>
        <w:pStyle w:val="NormalPACKT"/>
        <w:rPr>
          <w:rStyle w:val="URLPACKTChar"/>
        </w:rPr>
      </w:pPr>
      <w:r w:rsidRPr="00852C48">
        <w:rPr>
          <w:rPrChange w:id="90" w:author="Liam Draper" w:date="2022-10-21T11:49:00Z">
            <w:rPr>
              <w:rStyle w:val="fontstyle01"/>
            </w:rPr>
          </w:rPrChange>
        </w:rPr>
        <w:t>In this recipe, you use a base container image that you have to download from the Docker registry (</w:t>
      </w:r>
      <w:r w:rsidR="00137358" w:rsidRPr="00852C48">
        <w:rPr>
          <w:rStyle w:val="URLPACKTChar"/>
          <w:rPrChange w:id="91" w:author="Liam Draper" w:date="2022-10-21T11:49:00Z">
            <w:rPr>
              <w:rStyle w:val="CodeInTextPACKT"/>
            </w:rPr>
          </w:rPrChange>
        </w:rPr>
        <w:t>mcr.microsoft.com/windows/</w:t>
      </w:r>
      <w:proofErr w:type="spellStart"/>
      <w:r w:rsidR="00137358" w:rsidRPr="00852C48">
        <w:rPr>
          <w:rStyle w:val="URLPACKTChar"/>
          <w:rPrChange w:id="92" w:author="Liam Draper" w:date="2022-10-21T11:49:00Z">
            <w:rPr>
              <w:rStyle w:val="CodeInTextPACKT"/>
            </w:rPr>
          </w:rPrChange>
        </w:rPr>
        <w:t>servercore</w:t>
      </w:r>
      <w:proofErr w:type="spellEnd"/>
      <w:r w:rsidR="00137358" w:rsidRPr="00852C48">
        <w:rPr>
          <w:rStyle w:val="URLPACKTChar"/>
          <w:rPrChange w:id="93" w:author="Liam Draper" w:date="2022-10-21T11:49:00Z">
            <w:rPr>
              <w:rStyle w:val="CodeInTextPACKT"/>
            </w:rPr>
          </w:rPrChange>
        </w:rPr>
        <w:t>/</w:t>
      </w:r>
      <w:proofErr w:type="spellStart"/>
      <w:r w:rsidR="00137358" w:rsidRPr="00852C48">
        <w:rPr>
          <w:rStyle w:val="URLPACKTChar"/>
          <w:rPrChange w:id="94" w:author="Liam Draper" w:date="2022-10-21T11:49:00Z">
            <w:rPr>
              <w:rStyle w:val="CodeInTextPACKT"/>
            </w:rPr>
          </w:rPrChange>
        </w:rPr>
        <w:t>iis</w:t>
      </w:r>
      <w:proofErr w:type="spellEnd"/>
      <w:r w:rsidRPr="00852C48">
        <w:rPr>
          <w:rStyle w:val="URLPACKTChar"/>
          <w:rPrChange w:id="95" w:author="Liam Draper" w:date="2022-10-21T11:49:00Z">
            <w:rPr>
              <w:rStyle w:val="fontstyle01"/>
            </w:rPr>
          </w:rPrChange>
        </w:rPr>
        <w:t>).</w:t>
      </w:r>
      <w:r w:rsidRPr="00852C48">
        <w:rPr>
          <w:rPrChange w:id="96" w:author="Liam Draper" w:date="2022-10-21T11:49:00Z">
            <w:rPr>
              <w:rStyle w:val="fontstyle01"/>
            </w:rPr>
          </w:rPrChange>
        </w:rPr>
        <w:t xml:space="preserve"> Then, you build a container</w:t>
      </w:r>
      <w:r w:rsidR="00137358" w:rsidRPr="00852C48">
        <w:rPr>
          <w:rPrChange w:id="97" w:author="Liam Draper" w:date="2022-10-21T11:49:00Z">
            <w:rPr>
              <w:rStyle w:val="fontstyle01"/>
            </w:rPr>
          </w:rPrChange>
        </w:rPr>
        <w:t xml:space="preserve"> </w:t>
      </w:r>
      <w:r w:rsidRPr="00852C48">
        <w:rPr>
          <w:rPrChange w:id="98" w:author="Liam Draper" w:date="2022-10-21T11:49:00Z">
            <w:rPr>
              <w:rStyle w:val="fontstyle01"/>
            </w:rPr>
          </w:rPrChange>
        </w:rPr>
        <w:t xml:space="preserve">that has the web server feature added and in which you can run the </w:t>
      </w:r>
      <w:r w:rsidRPr="00852C48">
        <w:rPr>
          <w:rPrChange w:id="99" w:author="Liam Draper" w:date="2022-10-21T11:49:00Z">
            <w:rPr>
              <w:rStyle w:val="CodeInTextPACKT"/>
            </w:rPr>
          </w:rPrChange>
        </w:rPr>
        <w:t>Config.ps1</w:t>
      </w:r>
      <w:r w:rsidRPr="00852C48">
        <w:t xml:space="preserve"> </w:t>
      </w:r>
      <w:r w:rsidRPr="00852C48">
        <w:rPr>
          <w:rPrChange w:id="100" w:author="Liam Draper" w:date="2022-10-21T11:49:00Z">
            <w:rPr>
              <w:rStyle w:val="fontstyle01"/>
            </w:rPr>
          </w:rPrChange>
        </w:rPr>
        <w:t>file to</w:t>
      </w:r>
      <w:r w:rsidR="00137358" w:rsidRPr="00852C48">
        <w:rPr>
          <w:rPrChange w:id="101" w:author="Liam Draper" w:date="2022-10-21T11:49:00Z">
            <w:rPr>
              <w:rStyle w:val="fontstyle01"/>
            </w:rPr>
          </w:rPrChange>
        </w:rPr>
        <w:t xml:space="preserve"> </w:t>
      </w:r>
      <w:r w:rsidRPr="00852C48">
        <w:rPr>
          <w:rPrChange w:id="102" w:author="Liam Draper" w:date="2022-10-21T11:49:00Z">
            <w:rPr>
              <w:rStyle w:val="fontstyle01"/>
            </w:rPr>
          </w:rPrChange>
        </w:rPr>
        <w:t xml:space="preserve">configure the container to run your website. For more information on </w:t>
      </w:r>
      <w:proofErr w:type="spellStart"/>
      <w:r w:rsidRPr="00852C48">
        <w:rPr>
          <w:rPrChange w:id="103" w:author="Liam Draper" w:date="2022-10-21T11:49:00Z">
            <w:rPr>
              <w:rStyle w:val="fontstyle01"/>
            </w:rPr>
          </w:rPrChange>
        </w:rPr>
        <w:t>Dockerfiles</w:t>
      </w:r>
      <w:proofErr w:type="spellEnd"/>
      <w:r w:rsidRPr="00852C48">
        <w:rPr>
          <w:rPrChange w:id="104" w:author="Liam Draper" w:date="2022-10-21T11:49:00Z">
            <w:rPr>
              <w:rStyle w:val="fontstyle01"/>
            </w:rPr>
          </w:rPrChange>
        </w:rPr>
        <w:t>, see this link:</w:t>
      </w:r>
      <w:r w:rsidR="00137358" w:rsidRPr="00852C48">
        <w:rPr>
          <w:rPrChange w:id="105" w:author="Liam Draper" w:date="2022-10-21T11:49:00Z">
            <w:rPr>
              <w:rStyle w:val="fontstyle01"/>
            </w:rPr>
          </w:rPrChange>
        </w:rPr>
        <w:t xml:space="preserve"> </w:t>
      </w:r>
      <w:hyperlink r:id="rId47" w:history="1">
        <w:r w:rsidR="00137358" w:rsidRPr="004107B8">
          <w:rPr>
            <w:rStyle w:val="Hyperlink"/>
            <w:rFonts w:ascii="Lucida Console" w:hAnsi="Lucida Console"/>
            <w:sz w:val="19"/>
          </w:rPr>
          <w:t>https://docs.docker.com/engine/reference/builder/</w:t>
        </w:r>
      </w:hyperlink>
      <w:r w:rsidR="00137358">
        <w:rPr>
          <w:rStyle w:val="URLPACKTChar"/>
        </w:rPr>
        <w:t>.</w:t>
      </w:r>
    </w:p>
    <w:p w14:paraId="5CBEF474" w14:textId="77777777" w:rsidR="00137358" w:rsidRPr="00B021F2" w:rsidRDefault="00137358" w:rsidP="00B021F2">
      <w:pPr>
        <w:pStyle w:val="NormalPACKT"/>
        <w:rPr>
          <w:lang w:val="en-GB"/>
        </w:rPr>
      </w:pPr>
    </w:p>
    <w:sectPr w:rsidR="00137358" w:rsidRPr="00B021F2" w:rsidSect="00D339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m Draper" w:date="2022-10-21T11:08:00Z" w:initials="LD">
    <w:p w14:paraId="6E7685A4" w14:textId="77777777" w:rsidR="00812662" w:rsidRDefault="00767BE6" w:rsidP="00A43DA6">
      <w:pPr>
        <w:pStyle w:val="CommentText"/>
      </w:pPr>
      <w:r>
        <w:rPr>
          <w:rStyle w:val="CommentReference"/>
        </w:rPr>
        <w:annotationRef/>
      </w:r>
      <w:r w:rsidR="00812662">
        <w:t>Hi Thomas,</w:t>
      </w:r>
      <w:r w:rsidR="00812662">
        <w:br/>
      </w:r>
      <w:r w:rsidR="00812662">
        <w:br/>
        <w:t xml:space="preserve">I agree with Mike. Well structured, to the point and not much I can offer in terms of development feedback. </w:t>
      </w:r>
      <w:r w:rsidR="00812662">
        <w:br/>
      </w:r>
      <w:r w:rsidR="00812662">
        <w:br/>
        <w:t>I've made a comment or two, and replied to your comments about styling, so hopefully that will provide some help.</w:t>
      </w:r>
      <w:r w:rsidR="00812662">
        <w:br/>
      </w:r>
      <w:r w:rsidR="00812662">
        <w:br/>
        <w:t>If you can go through Mike's comments and let me know if you agree or disagree that would be helpful.</w:t>
      </w:r>
      <w:r w:rsidR="00812662">
        <w:br/>
      </w:r>
      <w:r w:rsidR="00812662">
        <w:br/>
        <w:t>Thanks and looking forward to the next one.</w:t>
      </w:r>
      <w:r w:rsidR="00812662">
        <w:br/>
      </w:r>
      <w:r w:rsidR="00812662">
        <w:br/>
        <w:t>Kind regards,</w:t>
      </w:r>
      <w:r w:rsidR="00812662">
        <w:br/>
        <w:t>Liam</w:t>
      </w:r>
    </w:p>
  </w:comment>
  <w:comment w:id="2" w:author="Mike Roberts" w:date="2022-09-30T17:36:00Z" w:initials="MR">
    <w:p w14:paraId="763B3EAF" w14:textId="35BD81D1" w:rsidR="002250E4" w:rsidRDefault="002250E4" w:rsidP="00A43DA6">
      <w:pPr>
        <w:pStyle w:val="CommentText"/>
      </w:pPr>
      <w:r>
        <w:rPr>
          <w:rStyle w:val="CommentReference"/>
        </w:rPr>
        <w:annotationRef/>
      </w:r>
      <w:r>
        <w:t xml:space="preserve">Great chapter, and exploring is the perfect way to put it. There are huge books out there just on containers themselves. </w:t>
      </w:r>
    </w:p>
  </w:comment>
  <w:comment w:id="3" w:author="Liam Draper" w:date="2022-10-21T11:09:00Z" w:initials="LD">
    <w:p w14:paraId="7E852804" w14:textId="77777777" w:rsidR="00767BE6" w:rsidRDefault="00767BE6" w:rsidP="00A43DA6">
      <w:pPr>
        <w:pStyle w:val="CommentText"/>
      </w:pPr>
      <w:r>
        <w:rPr>
          <w:rStyle w:val="CommentReference"/>
        </w:rPr>
        <w:annotationRef/>
      </w:r>
      <w:r>
        <w:t>There is no closing the parentheses.</w:t>
      </w:r>
    </w:p>
  </w:comment>
  <w:comment w:id="5" w:author="Thomas Lee" w:date="2022-09-06T17:21:00Z" w:initials="TL">
    <w:p w14:paraId="4C30558B" w14:textId="5EE95838" w:rsidR="00590162" w:rsidRDefault="00590162" w:rsidP="00A43DA6">
      <w:pPr>
        <w:pStyle w:val="CommentText"/>
      </w:pPr>
      <w:r>
        <w:rPr>
          <w:rStyle w:val="CommentReference"/>
        </w:rPr>
        <w:annotationRef/>
      </w:r>
      <w:r>
        <w:t>Not sure how to style this as a comment from the author??</w:t>
      </w:r>
    </w:p>
  </w:comment>
  <w:comment w:id="6" w:author="Liam Draper" w:date="2022-10-21T11:15:00Z" w:initials="LD">
    <w:p w14:paraId="0DF9660F" w14:textId="77777777" w:rsidR="00767BE6" w:rsidRDefault="00767BE6" w:rsidP="00A43DA6">
      <w:pPr>
        <w:pStyle w:val="CommentText"/>
      </w:pPr>
      <w:r>
        <w:rPr>
          <w:rStyle w:val="CommentReference"/>
        </w:rPr>
        <w:annotationRef/>
      </w:r>
      <w:r>
        <w:t>I'll style as a tip and you let me know whether you agree with how it looks. If it looks bad there are a couple of alternatives.</w:t>
      </w:r>
    </w:p>
  </w:comment>
  <w:comment w:id="7" w:author="Thomas Lee" w:date="2022-12-13T14:32:00Z" w:initials="TL">
    <w:p w14:paraId="7325F609" w14:textId="27649C68" w:rsidR="00324017" w:rsidRDefault="00324017" w:rsidP="00A43DA6">
      <w:pPr>
        <w:pStyle w:val="CommentText"/>
      </w:pPr>
      <w:r>
        <w:rPr>
          <w:rStyle w:val="CommentReference"/>
        </w:rPr>
        <w:annotationRef/>
      </w:r>
      <w:r>
        <w:t>That works</w:t>
      </w:r>
    </w:p>
  </w:comment>
  <w:comment w:id="8" w:author="Thomas Lee" w:date="2022-09-06T15:37:00Z" w:initials="TL">
    <w:p w14:paraId="47F8275C" w14:textId="4B21C219" w:rsidR="00986B48" w:rsidRDefault="00986B48" w:rsidP="00A43DA6">
      <w:pPr>
        <w:pStyle w:val="CommentText"/>
      </w:pPr>
      <w:r>
        <w:rPr>
          <w:rStyle w:val="CommentReference"/>
        </w:rPr>
        <w:annotationRef/>
      </w:r>
      <w:r>
        <w:t>How do I style these?</w:t>
      </w:r>
    </w:p>
    <w:p w14:paraId="39DC57E3" w14:textId="77777777" w:rsidR="00986B48" w:rsidRDefault="00986B48" w:rsidP="00A43DA6">
      <w:pPr>
        <w:pStyle w:val="CommentText"/>
      </w:pPr>
    </w:p>
    <w:p w14:paraId="280B6026" w14:textId="0FEAA984" w:rsidR="00986B48" w:rsidRDefault="00986B48" w:rsidP="00A43DA6">
      <w:pPr>
        <w:pStyle w:val="CommentText"/>
      </w:pPr>
      <w:r>
        <w:t>Also – got any better or more up to date suggestions for this para?</w:t>
      </w:r>
    </w:p>
  </w:comment>
  <w:comment w:id="9" w:author="Liam Draper" w:date="2022-10-21T11:16:00Z" w:initials="LD">
    <w:p w14:paraId="34511629" w14:textId="77777777" w:rsidR="00767BE6" w:rsidRDefault="00767BE6" w:rsidP="00A43DA6">
      <w:pPr>
        <w:pStyle w:val="CommentText"/>
      </w:pPr>
      <w:r>
        <w:rPr>
          <w:rStyle w:val="CommentReference"/>
        </w:rPr>
        <w:annotationRef/>
      </w:r>
      <w:r>
        <w:t>I think bold is fine but I will check against the style guide.</w:t>
      </w:r>
    </w:p>
  </w:comment>
  <w:comment w:id="10" w:author="Liam Draper" w:date="2022-10-21T11:17:00Z" w:initials="LD">
    <w:p w14:paraId="559614F7" w14:textId="77777777" w:rsidR="00767BE6" w:rsidRDefault="00767BE6" w:rsidP="00A43DA6">
      <w:pPr>
        <w:pStyle w:val="CommentText"/>
      </w:pPr>
      <w:r>
        <w:rPr>
          <w:rStyle w:val="CommentReference"/>
        </w:rPr>
        <w:annotationRef/>
      </w:r>
      <w:r>
        <w:t>I'll also have to look into whether there are more up to date books we can suggest.</w:t>
      </w:r>
    </w:p>
  </w:comment>
  <w:comment w:id="14" w:author="Thomas Lee" w:date="2022-12-13T14:49:00Z" w:initials="TL">
    <w:p w14:paraId="390D0070" w14:textId="77777777" w:rsidR="00A43DA6" w:rsidRDefault="00A43DA6">
      <w:pPr>
        <w:pStyle w:val="CommentText"/>
        <w:rPr>
          <w:rStyle w:val="CommentReference"/>
        </w:rPr>
      </w:pPr>
      <w:r>
        <w:rPr>
          <w:rStyle w:val="CommentReference"/>
        </w:rPr>
        <w:annotationRef/>
      </w:r>
      <w:r>
        <w:rPr>
          <w:rStyle w:val="CommentReference"/>
        </w:rPr>
        <w:t xml:space="preserve">I added the </w:t>
      </w:r>
      <w:proofErr w:type="spellStart"/>
      <w:r>
        <w:rPr>
          <w:rStyle w:val="CommentReference"/>
        </w:rPr>
        <w:t>wroin</w:t>
      </w:r>
      <w:proofErr w:type="spellEnd"/>
      <w:r>
        <w:rPr>
          <w:rStyle w:val="CommentReference"/>
        </w:rPr>
        <w:t xml:space="preserve"> graphic and must not have sent the right one to you. Fixed</w:t>
      </w:r>
    </w:p>
    <w:p w14:paraId="2AC457F8" w14:textId="3642BB02" w:rsidR="00A43DA6" w:rsidRDefault="00A43DA6">
      <w:pPr>
        <w:pStyle w:val="CommentText"/>
      </w:pPr>
    </w:p>
  </w:comment>
  <w:comment w:id="20" w:author="Mike Roberts" w:date="2022-09-30T16:45:00Z" w:initials="MR">
    <w:p w14:paraId="2BA313FB" w14:textId="7B044A86" w:rsidR="005B5373" w:rsidRDefault="005B5373" w:rsidP="00A43DA6">
      <w:pPr>
        <w:pStyle w:val="CommentText"/>
      </w:pPr>
      <w:r>
        <w:rPr>
          <w:rStyle w:val="CommentReference"/>
        </w:rPr>
        <w:annotationRef/>
      </w:r>
      <w:r>
        <w:t>A safer approach may be whitelisting specific apps/folders, rather than removing Defender as a whole:</w:t>
      </w:r>
      <w:r>
        <w:br/>
      </w:r>
      <w:r>
        <w:br/>
      </w:r>
      <w:hyperlink r:id="rId1" w:history="1">
        <w:r w:rsidRPr="00CC54B9">
          <w:rPr>
            <w:rStyle w:val="Hyperlink"/>
          </w:rPr>
          <w:t>Antivi</w:t>
        </w:r>
        <w:r w:rsidRPr="00CC54B9">
          <w:rPr>
            <w:rStyle w:val="Hyperlink"/>
          </w:rPr>
          <w:t>r</w:t>
        </w:r>
        <w:r w:rsidRPr="00CC54B9">
          <w:rPr>
            <w:rStyle w:val="Hyperlink"/>
          </w:rPr>
          <w:t>us software and Docker | Docker Documentation</w:t>
        </w:r>
      </w:hyperlink>
      <w:r>
        <w:t xml:space="preserve"> </w:t>
      </w:r>
    </w:p>
  </w:comment>
  <w:comment w:id="21" w:author="Thomas Lee" w:date="2022-12-13T14:54:00Z" w:initials="TL">
    <w:p w14:paraId="62D96366" w14:textId="381B2551" w:rsidR="002C2632" w:rsidRDefault="002C2632">
      <w:pPr>
        <w:pStyle w:val="CommentText"/>
      </w:pPr>
      <w:r>
        <w:rPr>
          <w:rStyle w:val="CommentReference"/>
        </w:rPr>
        <w:annotationRef/>
      </w:r>
      <w:r>
        <w:t xml:space="preserve">Great catch. I have added a note </w:t>
      </w:r>
      <w:proofErr w:type="gramStart"/>
      <w:r>
        <w:t>below,.</w:t>
      </w:r>
      <w:proofErr w:type="gramEnd"/>
    </w:p>
  </w:comment>
  <w:comment w:id="35" w:author="Mike Roberts" w:date="2022-09-30T17:03:00Z" w:initials="MR">
    <w:p w14:paraId="0A6E6BE7" w14:textId="77777777" w:rsidR="00924339" w:rsidRDefault="00EE5B29" w:rsidP="00A43DA6">
      <w:pPr>
        <w:pStyle w:val="CommentText"/>
      </w:pPr>
      <w:r>
        <w:rPr>
          <w:rStyle w:val="CommentReference"/>
        </w:rPr>
        <w:annotationRef/>
      </w:r>
      <w:r w:rsidR="00924339">
        <w:t>A much cleaner way would be to create the custom object outright, such as:</w:t>
      </w:r>
      <w:r w:rsidR="00924339">
        <w:br/>
        <w:t>(remove $</w:t>
      </w:r>
      <w:proofErr w:type="spellStart"/>
      <w:r w:rsidR="00924339">
        <w:t>ContainerHT</w:t>
      </w:r>
      <w:proofErr w:type="spellEnd"/>
      <w:r w:rsidR="00924339">
        <w:t>)</w:t>
      </w:r>
      <w:r w:rsidR="00924339">
        <w:br/>
      </w:r>
      <w:r w:rsidR="00924339">
        <w:br/>
        <w:t>$</w:t>
      </w:r>
      <w:proofErr w:type="spellStart"/>
      <w:r w:rsidR="00924339">
        <w:t>ContainerObject</w:t>
      </w:r>
      <w:proofErr w:type="spellEnd"/>
      <w:r w:rsidR="00924339">
        <w:t xml:space="preserve"> = [</w:t>
      </w:r>
      <w:proofErr w:type="spellStart"/>
      <w:r w:rsidR="00924339">
        <w:t>PSCustomObject</w:t>
      </w:r>
      <w:proofErr w:type="spellEnd"/>
      <w:r w:rsidR="00924339">
        <w:t>]</w:t>
      </w:r>
      <w:proofErr w:type="gramStart"/>
      <w:r w:rsidR="00924339">
        <w:t>@{</w:t>
      </w:r>
      <w:proofErr w:type="gramEnd"/>
    </w:p>
    <w:p w14:paraId="492E3916" w14:textId="77777777" w:rsidR="00924339" w:rsidRDefault="00924339" w:rsidP="00A43DA6">
      <w:pPr>
        <w:pStyle w:val="CommentText"/>
      </w:pPr>
      <w:r>
        <w:rPr>
          <w:lang w:val="en-GB"/>
        </w:rPr>
        <w:t xml:space="preserve"> Name    = $Matches.1</w:t>
      </w:r>
    </w:p>
    <w:p w14:paraId="0D50D55D" w14:textId="77777777" w:rsidR="00924339" w:rsidRDefault="00924339" w:rsidP="00A43DA6">
      <w:pPr>
        <w:pStyle w:val="CommentText"/>
      </w:pPr>
      <w:r>
        <w:rPr>
          <w:lang w:val="en-GB"/>
        </w:rPr>
        <w:t> Tag     = $Matches.2</w:t>
      </w:r>
    </w:p>
    <w:p w14:paraId="7116187D" w14:textId="77777777" w:rsidR="00924339" w:rsidRDefault="00924339" w:rsidP="00A43DA6">
      <w:pPr>
        <w:pStyle w:val="CommentText"/>
      </w:pPr>
      <w:r>
        <w:rPr>
          <w:lang w:val="en-GB"/>
        </w:rPr>
        <w:t> </w:t>
      </w:r>
      <w:proofErr w:type="spellStart"/>
      <w:r>
        <w:rPr>
          <w:lang w:val="en-GB"/>
        </w:rPr>
        <w:t>ImageId</w:t>
      </w:r>
      <w:proofErr w:type="spellEnd"/>
      <w:r>
        <w:rPr>
          <w:lang w:val="en-GB"/>
        </w:rPr>
        <w:t xml:space="preserve"> = $Matches.3</w:t>
      </w:r>
    </w:p>
    <w:p w14:paraId="77B66D17" w14:textId="77777777" w:rsidR="00924339" w:rsidRDefault="00924339" w:rsidP="00A43DA6">
      <w:pPr>
        <w:pStyle w:val="CommentText"/>
      </w:pPr>
      <w:r>
        <w:rPr>
          <w:lang w:val="en-GB"/>
        </w:rPr>
        <w:t> Created = $Matches.4</w:t>
      </w:r>
    </w:p>
    <w:p w14:paraId="2C840AF6" w14:textId="77777777" w:rsidR="00924339" w:rsidRDefault="00924339" w:rsidP="00A43DA6">
      <w:pPr>
        <w:pStyle w:val="CommentText"/>
      </w:pPr>
      <w:r>
        <w:rPr>
          <w:lang w:val="en-GB"/>
        </w:rPr>
        <w:t> Size    = $Matches.5</w:t>
      </w:r>
    </w:p>
    <w:p w14:paraId="26CAF212" w14:textId="77777777" w:rsidR="00924339" w:rsidRDefault="00924339" w:rsidP="00A43DA6">
      <w:pPr>
        <w:pStyle w:val="CommentText"/>
      </w:pPr>
      <w:r>
        <w:t>}</w:t>
      </w:r>
      <w:r>
        <w:br/>
        <w:t>$</w:t>
      </w:r>
      <w:proofErr w:type="spellStart"/>
      <w:r>
        <w:t>ContainerObject</w:t>
      </w:r>
      <w:proofErr w:type="spellEnd"/>
    </w:p>
  </w:comment>
  <w:comment w:id="36" w:author="Thomas Lee" w:date="2022-12-13T14:56:00Z" w:initials="TL">
    <w:p w14:paraId="037F6E01" w14:textId="77777777" w:rsidR="002C2632" w:rsidRDefault="002C2632">
      <w:pPr>
        <w:pStyle w:val="CommentText"/>
      </w:pPr>
      <w:r>
        <w:rPr>
          <w:rStyle w:val="CommentReference"/>
        </w:rPr>
        <w:annotationRef/>
      </w:r>
      <w:r>
        <w:t>Yes – made a note below</w:t>
      </w:r>
    </w:p>
    <w:p w14:paraId="0A74E379" w14:textId="0B7430C3" w:rsidR="002C2632" w:rsidRDefault="002C2632">
      <w:pPr>
        <w:pStyle w:val="CommentText"/>
      </w:pPr>
    </w:p>
  </w:comment>
  <w:comment w:id="37" w:author="Mike Roberts" w:date="2022-09-30T17:20:00Z" w:initials="MR">
    <w:p w14:paraId="4BEC5A60" w14:textId="3E8AC3E6" w:rsidR="00D25F72" w:rsidRDefault="00D25F72" w:rsidP="00A43DA6">
      <w:pPr>
        <w:pStyle w:val="CommentText"/>
      </w:pPr>
      <w:r>
        <w:rPr>
          <w:rStyle w:val="CommentReference"/>
        </w:rPr>
        <w:annotationRef/>
      </w:r>
      <w:r>
        <w:t>You could also use the built in Measure-Command for this.</w:t>
      </w:r>
    </w:p>
  </w:comment>
  <w:comment w:id="38" w:author="Thomas Lee" w:date="2022-12-13T14:59:00Z" w:initials="TL">
    <w:p w14:paraId="3183BF1A" w14:textId="043603B4" w:rsidR="002C2632" w:rsidRDefault="002C2632">
      <w:pPr>
        <w:pStyle w:val="CommentText"/>
      </w:pPr>
      <w:r>
        <w:rPr>
          <w:rStyle w:val="CommentReference"/>
        </w:rPr>
        <w:annotationRef/>
      </w:r>
      <w:r>
        <w:t>Made a note about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685A4" w15:done="0"/>
  <w15:commentEx w15:paraId="763B3EAF" w15:done="0"/>
  <w15:commentEx w15:paraId="7E852804" w15:done="1"/>
  <w15:commentEx w15:paraId="4C30558B" w15:done="0"/>
  <w15:commentEx w15:paraId="0DF9660F" w15:paraIdParent="4C30558B" w15:done="0"/>
  <w15:commentEx w15:paraId="7325F609" w15:paraIdParent="4C30558B" w15:done="0"/>
  <w15:commentEx w15:paraId="280B6026" w15:done="1"/>
  <w15:commentEx w15:paraId="34511629" w15:paraIdParent="280B6026" w15:done="1"/>
  <w15:commentEx w15:paraId="559614F7" w15:paraIdParent="280B6026" w15:done="1"/>
  <w15:commentEx w15:paraId="2AC457F8" w15:done="0"/>
  <w15:commentEx w15:paraId="2BA313FB" w15:done="0"/>
  <w15:commentEx w15:paraId="62D96366" w15:paraIdParent="2BA313FB" w15:done="0"/>
  <w15:commentEx w15:paraId="26CAF212" w15:done="0"/>
  <w15:commentEx w15:paraId="0A74E379" w15:paraIdParent="26CAF212" w15:done="0"/>
  <w15:commentEx w15:paraId="4BEC5A60" w15:done="0"/>
  <w15:commentEx w15:paraId="3183BF1A" w15:paraIdParent="4BEC5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CFC16" w16cex:dateUtc="2022-10-21T10:08:00Z"/>
  <w16cex:commentExtensible w16cex:durableId="26E1A79F" w16cex:dateUtc="2022-10-01T00:36:00Z"/>
  <w16cex:commentExtensible w16cex:durableId="26FCFC55" w16cex:dateUtc="2022-10-21T10:09:00Z"/>
  <w16cex:commentExtensible w16cex:durableId="26C20020" w16cex:dateUtc="2022-09-06T16:21:00Z"/>
  <w16cex:commentExtensible w16cex:durableId="26FCFDD7" w16cex:dateUtc="2022-10-21T10:15:00Z"/>
  <w16cex:commentExtensible w16cex:durableId="27430B74" w16cex:dateUtc="2022-12-13T14:32:00Z"/>
  <w16cex:commentExtensible w16cex:durableId="26C1E7BB" w16cex:dateUtc="2022-09-06T14:37:00Z"/>
  <w16cex:commentExtensible w16cex:durableId="26FCFE1F" w16cex:dateUtc="2022-10-21T10:16:00Z"/>
  <w16cex:commentExtensible w16cex:durableId="26FCFE40" w16cex:dateUtc="2022-10-21T10:17:00Z"/>
  <w16cex:commentExtensible w16cex:durableId="27430F8B" w16cex:dateUtc="2022-12-13T14:49:00Z"/>
  <w16cex:commentExtensible w16cex:durableId="26E19BB2" w16cex:dateUtc="2022-09-30T23:45:00Z"/>
  <w16cex:commentExtensible w16cex:durableId="2743108A" w16cex:dateUtc="2022-12-13T14:54:00Z"/>
  <w16cex:commentExtensible w16cex:durableId="26E19FD2" w16cex:dateUtc="2022-10-01T00:03:00Z"/>
  <w16cex:commentExtensible w16cex:durableId="27431126" w16cex:dateUtc="2022-12-13T14:56:00Z"/>
  <w16cex:commentExtensible w16cex:durableId="26E1A3D4" w16cex:dateUtc="2022-10-01T00:20:00Z"/>
  <w16cex:commentExtensible w16cex:durableId="274311B7" w16cex:dateUtc="2022-12-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685A4" w16cid:durableId="26FCFC16"/>
  <w16cid:commentId w16cid:paraId="763B3EAF" w16cid:durableId="26E1A79F"/>
  <w16cid:commentId w16cid:paraId="7E852804" w16cid:durableId="26FCFC55"/>
  <w16cid:commentId w16cid:paraId="4C30558B" w16cid:durableId="26C20020"/>
  <w16cid:commentId w16cid:paraId="0DF9660F" w16cid:durableId="26FCFDD7"/>
  <w16cid:commentId w16cid:paraId="7325F609" w16cid:durableId="27430B74"/>
  <w16cid:commentId w16cid:paraId="280B6026" w16cid:durableId="26C1E7BB"/>
  <w16cid:commentId w16cid:paraId="34511629" w16cid:durableId="26FCFE1F"/>
  <w16cid:commentId w16cid:paraId="559614F7" w16cid:durableId="26FCFE40"/>
  <w16cid:commentId w16cid:paraId="2AC457F8" w16cid:durableId="27430F8B"/>
  <w16cid:commentId w16cid:paraId="2BA313FB" w16cid:durableId="26E19BB2"/>
  <w16cid:commentId w16cid:paraId="62D96366" w16cid:durableId="2743108A"/>
  <w16cid:commentId w16cid:paraId="26CAF212" w16cid:durableId="26E19FD2"/>
  <w16cid:commentId w16cid:paraId="0A74E379" w16cid:durableId="27431126"/>
  <w16cid:commentId w16cid:paraId="4BEC5A60" w16cid:durableId="26E1A3D4"/>
  <w16cid:commentId w16cid:paraId="3183BF1A" w16cid:durableId="27431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6E7D" w14:textId="77777777" w:rsidR="00FC58A1" w:rsidRDefault="00FC58A1" w:rsidP="00F16DB2">
      <w:pPr>
        <w:spacing w:before="0" w:after="0"/>
      </w:pPr>
      <w:r>
        <w:separator/>
      </w:r>
    </w:p>
  </w:endnote>
  <w:endnote w:type="continuationSeparator" w:id="0">
    <w:p w14:paraId="4EC1C6C2" w14:textId="77777777" w:rsidR="00FC58A1" w:rsidRDefault="00FC58A1" w:rsidP="00F16D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Cascadia Code">
    <w:panose1 w:val="020B0609020000020004"/>
    <w:charset w:val="00"/>
    <w:family w:val="modern"/>
    <w:pitch w:val="fixed"/>
    <w:sig w:usb0="A1002AFF" w:usb1="C000F9FB" w:usb2="00040020"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416D" w14:textId="77777777" w:rsidR="00FC58A1" w:rsidRDefault="00FC58A1" w:rsidP="00F16DB2">
      <w:pPr>
        <w:spacing w:before="0" w:after="0"/>
      </w:pPr>
      <w:r>
        <w:separator/>
      </w:r>
    </w:p>
  </w:footnote>
  <w:footnote w:type="continuationSeparator" w:id="0">
    <w:p w14:paraId="0F80FEF4" w14:textId="77777777" w:rsidR="00FC58A1" w:rsidRDefault="00FC58A1" w:rsidP="00F16DB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D2E44EB"/>
    <w:multiLevelType w:val="hybridMultilevel"/>
    <w:tmpl w:val="520A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95964"/>
    <w:multiLevelType w:val="multilevel"/>
    <w:tmpl w:val="441C3358"/>
    <w:numStyleLink w:val="RomanNumberedBullet"/>
  </w:abstractNum>
  <w:abstractNum w:abstractNumId="4"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15:restartNumberingAfterBreak="0">
    <w:nsid w:val="2BB91B92"/>
    <w:multiLevelType w:val="multilevel"/>
    <w:tmpl w:val="ADB0C294"/>
    <w:styleLink w:val="NumberedBullet"/>
    <w:lvl w:ilvl="0">
      <w:start w:val="1"/>
      <w:numFmt w:val="decimal"/>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6"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34B01141"/>
    <w:multiLevelType w:val="multilevel"/>
    <w:tmpl w:val="D91A43F4"/>
    <w:numStyleLink w:val="NumberedBulletWithinBullet"/>
  </w:abstractNum>
  <w:abstractNum w:abstractNumId="9" w15:restartNumberingAfterBreak="0">
    <w:nsid w:val="49336A0A"/>
    <w:multiLevelType w:val="hybridMultilevel"/>
    <w:tmpl w:val="A81A7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B00ADC"/>
    <w:multiLevelType w:val="hybridMultilevel"/>
    <w:tmpl w:val="109232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CC387C"/>
    <w:multiLevelType w:val="hybridMultilevel"/>
    <w:tmpl w:val="3EAA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7F6B09D2"/>
    <w:multiLevelType w:val="hybridMultilevel"/>
    <w:tmpl w:val="451A6E50"/>
    <w:lvl w:ilvl="0" w:tplc="E9AE3C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292258">
    <w:abstractNumId w:val="6"/>
  </w:num>
  <w:num w:numId="2" w16cid:durableId="165825785">
    <w:abstractNumId w:val="5"/>
  </w:num>
  <w:num w:numId="3" w16cid:durableId="270666468">
    <w:abstractNumId w:val="0"/>
  </w:num>
  <w:num w:numId="4" w16cid:durableId="50035097">
    <w:abstractNumId w:val="1"/>
  </w:num>
  <w:num w:numId="5" w16cid:durableId="7216537">
    <w:abstractNumId w:val="4"/>
  </w:num>
  <w:num w:numId="6" w16cid:durableId="2143696095">
    <w:abstractNumId w:val="8"/>
  </w:num>
  <w:num w:numId="7" w16cid:durableId="1233587564">
    <w:abstractNumId w:val="7"/>
  </w:num>
  <w:num w:numId="8" w16cid:durableId="126750101">
    <w:abstractNumId w:val="3"/>
  </w:num>
  <w:num w:numId="9" w16cid:durableId="1019621374">
    <w:abstractNumId w:val="12"/>
  </w:num>
  <w:num w:numId="10" w16cid:durableId="1939210876">
    <w:abstractNumId w:val="2"/>
  </w:num>
  <w:num w:numId="11" w16cid:durableId="1102729058">
    <w:abstractNumId w:val="10"/>
  </w:num>
  <w:num w:numId="12" w16cid:durableId="865294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5079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4429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0516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5133440">
    <w:abstractNumId w:val="11"/>
  </w:num>
  <w:num w:numId="17" w16cid:durableId="202789961">
    <w:abstractNumId w:val="9"/>
  </w:num>
  <w:num w:numId="18" w16cid:durableId="2003502549">
    <w:abstractNumId w:val="13"/>
  </w:num>
  <w:num w:numId="19" w16cid:durableId="472140931">
    <w:abstractNumId w:val="1"/>
  </w:num>
  <w:num w:numId="20" w16cid:durableId="2095936289">
    <w:abstractNumId w:val="1"/>
  </w:num>
  <w:num w:numId="21" w16cid:durableId="26680491">
    <w:abstractNumId w:val="1"/>
  </w:num>
  <w:num w:numId="22" w16cid:durableId="2042246249">
    <w:abstractNumId w:val="1"/>
  </w:num>
  <w:num w:numId="23" w16cid:durableId="605191782">
    <w:abstractNumId w:val="1"/>
  </w:num>
  <w:num w:numId="24" w16cid:durableId="1124084478">
    <w:abstractNumId w:val="1"/>
  </w:num>
  <w:num w:numId="25" w16cid:durableId="2114322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11251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101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60712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Lee">
    <w15:presenceInfo w15:providerId="AD" w15:userId="S::tfl@psp.co.uk::23b502fb-9fbe-4e0e-93c0-56b8c6160e0c"/>
  </w15:person>
  <w15:person w15:author="Liam Draper">
    <w15:presenceInfo w15:providerId="None" w15:userId="Liam Draper"/>
  </w15:person>
  <w15:person w15:author="Mike Roberts">
    <w15:presenceInfo w15:providerId="Windows Live" w15:userId="459704b89492d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mirrorMargins/>
  <w:hideSpellingErrors/>
  <w:hideGrammaticalErrors/>
  <w:proofState w:spelling="clean" w:grammar="clean"/>
  <w:attachedTemplate r:id="rId1"/>
  <w:linkStyles/>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MqkFAG82zmotAAAA"/>
  </w:docVars>
  <w:rsids>
    <w:rsidRoot w:val="009D0F10"/>
    <w:rsid w:val="000006D6"/>
    <w:rsid w:val="0000165C"/>
    <w:rsid w:val="000048BD"/>
    <w:rsid w:val="000075BA"/>
    <w:rsid w:val="00011B20"/>
    <w:rsid w:val="00014022"/>
    <w:rsid w:val="00016BD5"/>
    <w:rsid w:val="00021DA7"/>
    <w:rsid w:val="00022E8C"/>
    <w:rsid w:val="00033A15"/>
    <w:rsid w:val="0003582B"/>
    <w:rsid w:val="00036E59"/>
    <w:rsid w:val="000474EF"/>
    <w:rsid w:val="00050575"/>
    <w:rsid w:val="000546DE"/>
    <w:rsid w:val="00056CFC"/>
    <w:rsid w:val="00056E75"/>
    <w:rsid w:val="00061F9F"/>
    <w:rsid w:val="00063798"/>
    <w:rsid w:val="00076863"/>
    <w:rsid w:val="0007796E"/>
    <w:rsid w:val="00080E27"/>
    <w:rsid w:val="00082490"/>
    <w:rsid w:val="00082C8D"/>
    <w:rsid w:val="00084B5A"/>
    <w:rsid w:val="00086420"/>
    <w:rsid w:val="00091CE7"/>
    <w:rsid w:val="000927E1"/>
    <w:rsid w:val="00093A05"/>
    <w:rsid w:val="00095852"/>
    <w:rsid w:val="000A06DC"/>
    <w:rsid w:val="000A1735"/>
    <w:rsid w:val="000A1E3D"/>
    <w:rsid w:val="000A2DEA"/>
    <w:rsid w:val="000A433B"/>
    <w:rsid w:val="000B2368"/>
    <w:rsid w:val="000B3E6D"/>
    <w:rsid w:val="000B465A"/>
    <w:rsid w:val="000B68AF"/>
    <w:rsid w:val="000B7FE5"/>
    <w:rsid w:val="000C0250"/>
    <w:rsid w:val="000C29D7"/>
    <w:rsid w:val="000C7654"/>
    <w:rsid w:val="000C77C7"/>
    <w:rsid w:val="000D0E5F"/>
    <w:rsid w:val="000D14DF"/>
    <w:rsid w:val="000D1A65"/>
    <w:rsid w:val="000D669F"/>
    <w:rsid w:val="000E07FE"/>
    <w:rsid w:val="000E2CFE"/>
    <w:rsid w:val="000E31A1"/>
    <w:rsid w:val="000E6955"/>
    <w:rsid w:val="000E7F41"/>
    <w:rsid w:val="000F295A"/>
    <w:rsid w:val="000F432B"/>
    <w:rsid w:val="000F5591"/>
    <w:rsid w:val="000F6BB8"/>
    <w:rsid w:val="000F72A3"/>
    <w:rsid w:val="00105CB9"/>
    <w:rsid w:val="00110239"/>
    <w:rsid w:val="0011070C"/>
    <w:rsid w:val="00110761"/>
    <w:rsid w:val="00110DD2"/>
    <w:rsid w:val="00111A20"/>
    <w:rsid w:val="00115BAE"/>
    <w:rsid w:val="001211A2"/>
    <w:rsid w:val="00123E5B"/>
    <w:rsid w:val="00124D6B"/>
    <w:rsid w:val="001260C5"/>
    <w:rsid w:val="00126A80"/>
    <w:rsid w:val="001306CF"/>
    <w:rsid w:val="001314F7"/>
    <w:rsid w:val="00132DDA"/>
    <w:rsid w:val="00132FAC"/>
    <w:rsid w:val="00134F75"/>
    <w:rsid w:val="00137358"/>
    <w:rsid w:val="0013770B"/>
    <w:rsid w:val="00137958"/>
    <w:rsid w:val="001410A9"/>
    <w:rsid w:val="001411A0"/>
    <w:rsid w:val="00147D94"/>
    <w:rsid w:val="00154C27"/>
    <w:rsid w:val="00154C75"/>
    <w:rsid w:val="00155845"/>
    <w:rsid w:val="00156629"/>
    <w:rsid w:val="0015704A"/>
    <w:rsid w:val="00157541"/>
    <w:rsid w:val="00162E19"/>
    <w:rsid w:val="00167446"/>
    <w:rsid w:val="00167F1A"/>
    <w:rsid w:val="00170D91"/>
    <w:rsid w:val="00173226"/>
    <w:rsid w:val="001737B4"/>
    <w:rsid w:val="00173B1C"/>
    <w:rsid w:val="00173C9B"/>
    <w:rsid w:val="0017482F"/>
    <w:rsid w:val="00180B34"/>
    <w:rsid w:val="001818BF"/>
    <w:rsid w:val="00182E33"/>
    <w:rsid w:val="0018485E"/>
    <w:rsid w:val="00184E7B"/>
    <w:rsid w:val="00185C17"/>
    <w:rsid w:val="00185EB5"/>
    <w:rsid w:val="0019101C"/>
    <w:rsid w:val="00191573"/>
    <w:rsid w:val="0019423A"/>
    <w:rsid w:val="00195B22"/>
    <w:rsid w:val="00196C0B"/>
    <w:rsid w:val="00196E35"/>
    <w:rsid w:val="00197A73"/>
    <w:rsid w:val="001A07EE"/>
    <w:rsid w:val="001A1A7A"/>
    <w:rsid w:val="001A2302"/>
    <w:rsid w:val="001A252A"/>
    <w:rsid w:val="001A57A2"/>
    <w:rsid w:val="001A582E"/>
    <w:rsid w:val="001A5B92"/>
    <w:rsid w:val="001A5DC5"/>
    <w:rsid w:val="001A67D8"/>
    <w:rsid w:val="001A7598"/>
    <w:rsid w:val="001A7AB0"/>
    <w:rsid w:val="001B0EC5"/>
    <w:rsid w:val="001B6846"/>
    <w:rsid w:val="001B6BEA"/>
    <w:rsid w:val="001C3F46"/>
    <w:rsid w:val="001C548F"/>
    <w:rsid w:val="001C6F30"/>
    <w:rsid w:val="001C79D3"/>
    <w:rsid w:val="001D0FFE"/>
    <w:rsid w:val="001D1CDB"/>
    <w:rsid w:val="001D1E6F"/>
    <w:rsid w:val="001D277F"/>
    <w:rsid w:val="001D4F73"/>
    <w:rsid w:val="001D616C"/>
    <w:rsid w:val="001E1BCF"/>
    <w:rsid w:val="001E1E0C"/>
    <w:rsid w:val="001E7D1E"/>
    <w:rsid w:val="001F06A8"/>
    <w:rsid w:val="001F1056"/>
    <w:rsid w:val="001F2836"/>
    <w:rsid w:val="001F3545"/>
    <w:rsid w:val="001F481A"/>
    <w:rsid w:val="00201023"/>
    <w:rsid w:val="00202273"/>
    <w:rsid w:val="00202547"/>
    <w:rsid w:val="00204611"/>
    <w:rsid w:val="00205A03"/>
    <w:rsid w:val="002112EC"/>
    <w:rsid w:val="00212135"/>
    <w:rsid w:val="00214C5A"/>
    <w:rsid w:val="00217379"/>
    <w:rsid w:val="00222998"/>
    <w:rsid w:val="002250E4"/>
    <w:rsid w:val="002275FB"/>
    <w:rsid w:val="002314DA"/>
    <w:rsid w:val="00232AAD"/>
    <w:rsid w:val="002345D1"/>
    <w:rsid w:val="00235978"/>
    <w:rsid w:val="00235BFE"/>
    <w:rsid w:val="0023754D"/>
    <w:rsid w:val="00237961"/>
    <w:rsid w:val="002432CE"/>
    <w:rsid w:val="002435F0"/>
    <w:rsid w:val="00244DBF"/>
    <w:rsid w:val="00245335"/>
    <w:rsid w:val="002466DC"/>
    <w:rsid w:val="00246745"/>
    <w:rsid w:val="00252868"/>
    <w:rsid w:val="002545E2"/>
    <w:rsid w:val="00254BD7"/>
    <w:rsid w:val="0025556C"/>
    <w:rsid w:val="00261896"/>
    <w:rsid w:val="00262297"/>
    <w:rsid w:val="0026241A"/>
    <w:rsid w:val="002676AF"/>
    <w:rsid w:val="00267B86"/>
    <w:rsid w:val="00272D52"/>
    <w:rsid w:val="00273F96"/>
    <w:rsid w:val="00275CDC"/>
    <w:rsid w:val="00280294"/>
    <w:rsid w:val="0028492F"/>
    <w:rsid w:val="00285E3E"/>
    <w:rsid w:val="0028611F"/>
    <w:rsid w:val="00286D2F"/>
    <w:rsid w:val="00290256"/>
    <w:rsid w:val="0029099C"/>
    <w:rsid w:val="00292467"/>
    <w:rsid w:val="002964E6"/>
    <w:rsid w:val="00296D1C"/>
    <w:rsid w:val="002A2278"/>
    <w:rsid w:val="002B15A6"/>
    <w:rsid w:val="002B3676"/>
    <w:rsid w:val="002C2632"/>
    <w:rsid w:val="002C4339"/>
    <w:rsid w:val="002C7F90"/>
    <w:rsid w:val="002D175E"/>
    <w:rsid w:val="002D18DB"/>
    <w:rsid w:val="002D495B"/>
    <w:rsid w:val="002D68B7"/>
    <w:rsid w:val="002D6F3F"/>
    <w:rsid w:val="002E00BA"/>
    <w:rsid w:val="002E13D7"/>
    <w:rsid w:val="002E35D2"/>
    <w:rsid w:val="002E3BED"/>
    <w:rsid w:val="002E5439"/>
    <w:rsid w:val="002E707C"/>
    <w:rsid w:val="002F0E8D"/>
    <w:rsid w:val="002F1964"/>
    <w:rsid w:val="002F1F2D"/>
    <w:rsid w:val="002F2B7B"/>
    <w:rsid w:val="002F2E62"/>
    <w:rsid w:val="002F3A5F"/>
    <w:rsid w:val="002F45A6"/>
    <w:rsid w:val="002F61C6"/>
    <w:rsid w:val="00302513"/>
    <w:rsid w:val="00305917"/>
    <w:rsid w:val="003119EB"/>
    <w:rsid w:val="00312979"/>
    <w:rsid w:val="00315D24"/>
    <w:rsid w:val="00315F24"/>
    <w:rsid w:val="00322EFE"/>
    <w:rsid w:val="00323900"/>
    <w:rsid w:val="00323E56"/>
    <w:rsid w:val="00324017"/>
    <w:rsid w:val="003244D1"/>
    <w:rsid w:val="003266B7"/>
    <w:rsid w:val="00327CDB"/>
    <w:rsid w:val="00327D40"/>
    <w:rsid w:val="00330057"/>
    <w:rsid w:val="0033308A"/>
    <w:rsid w:val="00334384"/>
    <w:rsid w:val="003414AF"/>
    <w:rsid w:val="00343B12"/>
    <w:rsid w:val="00345A49"/>
    <w:rsid w:val="00346681"/>
    <w:rsid w:val="00347F6F"/>
    <w:rsid w:val="00355144"/>
    <w:rsid w:val="00357212"/>
    <w:rsid w:val="003636E8"/>
    <w:rsid w:val="003653AD"/>
    <w:rsid w:val="0036545F"/>
    <w:rsid w:val="00373DA7"/>
    <w:rsid w:val="00377C3E"/>
    <w:rsid w:val="00380387"/>
    <w:rsid w:val="003841A3"/>
    <w:rsid w:val="00387689"/>
    <w:rsid w:val="00387AA3"/>
    <w:rsid w:val="003903EE"/>
    <w:rsid w:val="00392D4E"/>
    <w:rsid w:val="0039594E"/>
    <w:rsid w:val="003A033E"/>
    <w:rsid w:val="003A4B9C"/>
    <w:rsid w:val="003B1EF8"/>
    <w:rsid w:val="003B2B1E"/>
    <w:rsid w:val="003B5DDD"/>
    <w:rsid w:val="003B636D"/>
    <w:rsid w:val="003B6BA5"/>
    <w:rsid w:val="003C01B7"/>
    <w:rsid w:val="003C1251"/>
    <w:rsid w:val="003C2037"/>
    <w:rsid w:val="003C514B"/>
    <w:rsid w:val="003D05DD"/>
    <w:rsid w:val="003D2E43"/>
    <w:rsid w:val="003D5BD5"/>
    <w:rsid w:val="003E1E02"/>
    <w:rsid w:val="003E3643"/>
    <w:rsid w:val="003E74EB"/>
    <w:rsid w:val="003F024D"/>
    <w:rsid w:val="003F186D"/>
    <w:rsid w:val="003F5F2B"/>
    <w:rsid w:val="003F7CF8"/>
    <w:rsid w:val="004008BB"/>
    <w:rsid w:val="00401F8E"/>
    <w:rsid w:val="004039E9"/>
    <w:rsid w:val="00403A1A"/>
    <w:rsid w:val="0040701C"/>
    <w:rsid w:val="00410CC0"/>
    <w:rsid w:val="004124C2"/>
    <w:rsid w:val="00412BB0"/>
    <w:rsid w:val="00416132"/>
    <w:rsid w:val="004161D8"/>
    <w:rsid w:val="0041633B"/>
    <w:rsid w:val="004163E4"/>
    <w:rsid w:val="00422580"/>
    <w:rsid w:val="004225C0"/>
    <w:rsid w:val="0042343C"/>
    <w:rsid w:val="00424653"/>
    <w:rsid w:val="00424ECB"/>
    <w:rsid w:val="004270E1"/>
    <w:rsid w:val="00427E8D"/>
    <w:rsid w:val="00427F23"/>
    <w:rsid w:val="0043121F"/>
    <w:rsid w:val="00435266"/>
    <w:rsid w:val="00441EDC"/>
    <w:rsid w:val="004448CC"/>
    <w:rsid w:val="00446F51"/>
    <w:rsid w:val="00450528"/>
    <w:rsid w:val="0045154C"/>
    <w:rsid w:val="00452940"/>
    <w:rsid w:val="00454D34"/>
    <w:rsid w:val="004568E6"/>
    <w:rsid w:val="00456B4C"/>
    <w:rsid w:val="00456EAA"/>
    <w:rsid w:val="00457EE4"/>
    <w:rsid w:val="00461125"/>
    <w:rsid w:val="0046362A"/>
    <w:rsid w:val="00465E34"/>
    <w:rsid w:val="004666D3"/>
    <w:rsid w:val="0046674D"/>
    <w:rsid w:val="00471C4D"/>
    <w:rsid w:val="004720AC"/>
    <w:rsid w:val="004726CA"/>
    <w:rsid w:val="0047594E"/>
    <w:rsid w:val="00476D9C"/>
    <w:rsid w:val="0048081C"/>
    <w:rsid w:val="00481396"/>
    <w:rsid w:val="004846EF"/>
    <w:rsid w:val="004860B6"/>
    <w:rsid w:val="00493792"/>
    <w:rsid w:val="004A4ACB"/>
    <w:rsid w:val="004A5434"/>
    <w:rsid w:val="004B6DF0"/>
    <w:rsid w:val="004C0BE3"/>
    <w:rsid w:val="004C1012"/>
    <w:rsid w:val="004C1FAE"/>
    <w:rsid w:val="004C2D6E"/>
    <w:rsid w:val="004C5224"/>
    <w:rsid w:val="004C53F7"/>
    <w:rsid w:val="004C7ABE"/>
    <w:rsid w:val="004D27DE"/>
    <w:rsid w:val="004D46E9"/>
    <w:rsid w:val="004D5530"/>
    <w:rsid w:val="004D6912"/>
    <w:rsid w:val="004D6B7B"/>
    <w:rsid w:val="004E23F5"/>
    <w:rsid w:val="004E682C"/>
    <w:rsid w:val="004F12E3"/>
    <w:rsid w:val="004F40E0"/>
    <w:rsid w:val="005001D7"/>
    <w:rsid w:val="0050217A"/>
    <w:rsid w:val="00504521"/>
    <w:rsid w:val="00504A1A"/>
    <w:rsid w:val="0051063E"/>
    <w:rsid w:val="005112D3"/>
    <w:rsid w:val="0051344D"/>
    <w:rsid w:val="0051427F"/>
    <w:rsid w:val="005147E9"/>
    <w:rsid w:val="00516200"/>
    <w:rsid w:val="00516873"/>
    <w:rsid w:val="00516E8D"/>
    <w:rsid w:val="00521966"/>
    <w:rsid w:val="00521ADF"/>
    <w:rsid w:val="00531667"/>
    <w:rsid w:val="005362E7"/>
    <w:rsid w:val="005373C7"/>
    <w:rsid w:val="005413EC"/>
    <w:rsid w:val="005439C4"/>
    <w:rsid w:val="005439DD"/>
    <w:rsid w:val="00543E68"/>
    <w:rsid w:val="0054420A"/>
    <w:rsid w:val="00547D6E"/>
    <w:rsid w:val="00550E12"/>
    <w:rsid w:val="0055234C"/>
    <w:rsid w:val="005535C7"/>
    <w:rsid w:val="00553E05"/>
    <w:rsid w:val="00554A68"/>
    <w:rsid w:val="00556467"/>
    <w:rsid w:val="00562A0F"/>
    <w:rsid w:val="005650D8"/>
    <w:rsid w:val="0057009A"/>
    <w:rsid w:val="0057297A"/>
    <w:rsid w:val="00573D8E"/>
    <w:rsid w:val="00576806"/>
    <w:rsid w:val="005803C6"/>
    <w:rsid w:val="00581C53"/>
    <w:rsid w:val="00582863"/>
    <w:rsid w:val="00584B32"/>
    <w:rsid w:val="00587A15"/>
    <w:rsid w:val="00590162"/>
    <w:rsid w:val="005904BA"/>
    <w:rsid w:val="0059250D"/>
    <w:rsid w:val="00597198"/>
    <w:rsid w:val="00597D9E"/>
    <w:rsid w:val="005A1BA7"/>
    <w:rsid w:val="005A217D"/>
    <w:rsid w:val="005A3354"/>
    <w:rsid w:val="005A7C97"/>
    <w:rsid w:val="005B36C6"/>
    <w:rsid w:val="005B397C"/>
    <w:rsid w:val="005B5373"/>
    <w:rsid w:val="005B6FD2"/>
    <w:rsid w:val="005D01F4"/>
    <w:rsid w:val="005D0F48"/>
    <w:rsid w:val="005D10F1"/>
    <w:rsid w:val="005D132D"/>
    <w:rsid w:val="005D2190"/>
    <w:rsid w:val="005D28B5"/>
    <w:rsid w:val="005D2F36"/>
    <w:rsid w:val="005D528A"/>
    <w:rsid w:val="005E2FDE"/>
    <w:rsid w:val="005E3D19"/>
    <w:rsid w:val="005E5193"/>
    <w:rsid w:val="005E5420"/>
    <w:rsid w:val="005E660A"/>
    <w:rsid w:val="005F2D3F"/>
    <w:rsid w:val="005F40C1"/>
    <w:rsid w:val="005F4156"/>
    <w:rsid w:val="005F4533"/>
    <w:rsid w:val="005F50AE"/>
    <w:rsid w:val="005F7ABE"/>
    <w:rsid w:val="006022DF"/>
    <w:rsid w:val="00602DC4"/>
    <w:rsid w:val="006046C1"/>
    <w:rsid w:val="006108C9"/>
    <w:rsid w:val="006113AB"/>
    <w:rsid w:val="00611C61"/>
    <w:rsid w:val="00613BFE"/>
    <w:rsid w:val="00614510"/>
    <w:rsid w:val="00616B84"/>
    <w:rsid w:val="00617BE2"/>
    <w:rsid w:val="00625309"/>
    <w:rsid w:val="006265DA"/>
    <w:rsid w:val="00626F75"/>
    <w:rsid w:val="00631170"/>
    <w:rsid w:val="00640420"/>
    <w:rsid w:val="00642401"/>
    <w:rsid w:val="00655849"/>
    <w:rsid w:val="00655A07"/>
    <w:rsid w:val="00655D4A"/>
    <w:rsid w:val="00656C09"/>
    <w:rsid w:val="006629D3"/>
    <w:rsid w:val="00662EF6"/>
    <w:rsid w:val="00663380"/>
    <w:rsid w:val="0066598B"/>
    <w:rsid w:val="00670AEC"/>
    <w:rsid w:val="00671DFF"/>
    <w:rsid w:val="00672056"/>
    <w:rsid w:val="00676163"/>
    <w:rsid w:val="0067664B"/>
    <w:rsid w:val="006773ED"/>
    <w:rsid w:val="00680501"/>
    <w:rsid w:val="0068300B"/>
    <w:rsid w:val="006876A5"/>
    <w:rsid w:val="00697459"/>
    <w:rsid w:val="00697CD9"/>
    <w:rsid w:val="006A10EB"/>
    <w:rsid w:val="006A1943"/>
    <w:rsid w:val="006A1A8C"/>
    <w:rsid w:val="006A2560"/>
    <w:rsid w:val="006A2B22"/>
    <w:rsid w:val="006A57F0"/>
    <w:rsid w:val="006A7FE4"/>
    <w:rsid w:val="006B0443"/>
    <w:rsid w:val="006B2266"/>
    <w:rsid w:val="006B28E9"/>
    <w:rsid w:val="006B6939"/>
    <w:rsid w:val="006C25F2"/>
    <w:rsid w:val="006C30CA"/>
    <w:rsid w:val="006D0DD7"/>
    <w:rsid w:val="006D45FD"/>
    <w:rsid w:val="006D7550"/>
    <w:rsid w:val="006E335D"/>
    <w:rsid w:val="006E34C5"/>
    <w:rsid w:val="006E3619"/>
    <w:rsid w:val="006E48B8"/>
    <w:rsid w:val="006E5B23"/>
    <w:rsid w:val="006E5DA4"/>
    <w:rsid w:val="006E6DE8"/>
    <w:rsid w:val="006E7225"/>
    <w:rsid w:val="006F0D0A"/>
    <w:rsid w:val="006F22B2"/>
    <w:rsid w:val="006F4C8D"/>
    <w:rsid w:val="006F6284"/>
    <w:rsid w:val="007004A4"/>
    <w:rsid w:val="00701D67"/>
    <w:rsid w:val="00703A9E"/>
    <w:rsid w:val="00704DAF"/>
    <w:rsid w:val="00706079"/>
    <w:rsid w:val="00710A97"/>
    <w:rsid w:val="00710B75"/>
    <w:rsid w:val="00710D18"/>
    <w:rsid w:val="00710D70"/>
    <w:rsid w:val="00711E5E"/>
    <w:rsid w:val="00712828"/>
    <w:rsid w:val="00712C79"/>
    <w:rsid w:val="00713FF9"/>
    <w:rsid w:val="0071762C"/>
    <w:rsid w:val="007200F4"/>
    <w:rsid w:val="007222CE"/>
    <w:rsid w:val="00722485"/>
    <w:rsid w:val="00727383"/>
    <w:rsid w:val="00730363"/>
    <w:rsid w:val="00737A8F"/>
    <w:rsid w:val="0074101D"/>
    <w:rsid w:val="00741149"/>
    <w:rsid w:val="00743848"/>
    <w:rsid w:val="00746626"/>
    <w:rsid w:val="007515B7"/>
    <w:rsid w:val="00752021"/>
    <w:rsid w:val="0075459B"/>
    <w:rsid w:val="0076301B"/>
    <w:rsid w:val="007636E0"/>
    <w:rsid w:val="00763C8A"/>
    <w:rsid w:val="0076490B"/>
    <w:rsid w:val="007663F6"/>
    <w:rsid w:val="00767BE6"/>
    <w:rsid w:val="00770982"/>
    <w:rsid w:val="007715D3"/>
    <w:rsid w:val="00773220"/>
    <w:rsid w:val="00773645"/>
    <w:rsid w:val="007737AB"/>
    <w:rsid w:val="007762AB"/>
    <w:rsid w:val="007773D6"/>
    <w:rsid w:val="007820E5"/>
    <w:rsid w:val="00783A67"/>
    <w:rsid w:val="007841DF"/>
    <w:rsid w:val="00784F5C"/>
    <w:rsid w:val="00785523"/>
    <w:rsid w:val="00785E75"/>
    <w:rsid w:val="00787CD1"/>
    <w:rsid w:val="0079371A"/>
    <w:rsid w:val="00794721"/>
    <w:rsid w:val="0079732A"/>
    <w:rsid w:val="00797CAC"/>
    <w:rsid w:val="007A3502"/>
    <w:rsid w:val="007A5480"/>
    <w:rsid w:val="007A7FB5"/>
    <w:rsid w:val="007B10C7"/>
    <w:rsid w:val="007B35BE"/>
    <w:rsid w:val="007B4F73"/>
    <w:rsid w:val="007B7A9E"/>
    <w:rsid w:val="007C0211"/>
    <w:rsid w:val="007C3188"/>
    <w:rsid w:val="007D202C"/>
    <w:rsid w:val="007D27A4"/>
    <w:rsid w:val="007E7460"/>
    <w:rsid w:val="007E7EE2"/>
    <w:rsid w:val="007F088C"/>
    <w:rsid w:val="007F4A53"/>
    <w:rsid w:val="007F525F"/>
    <w:rsid w:val="007F5A0B"/>
    <w:rsid w:val="007F5FD1"/>
    <w:rsid w:val="007F618B"/>
    <w:rsid w:val="007F66C5"/>
    <w:rsid w:val="00800AF2"/>
    <w:rsid w:val="00803907"/>
    <w:rsid w:val="00804B8C"/>
    <w:rsid w:val="00812662"/>
    <w:rsid w:val="00812BD5"/>
    <w:rsid w:val="008149E1"/>
    <w:rsid w:val="008165ED"/>
    <w:rsid w:val="00817269"/>
    <w:rsid w:val="00817943"/>
    <w:rsid w:val="00817A75"/>
    <w:rsid w:val="00817BC5"/>
    <w:rsid w:val="00822804"/>
    <w:rsid w:val="00830EFC"/>
    <w:rsid w:val="0083169C"/>
    <w:rsid w:val="00832C15"/>
    <w:rsid w:val="00834EDD"/>
    <w:rsid w:val="008357CE"/>
    <w:rsid w:val="00840CBE"/>
    <w:rsid w:val="0084472B"/>
    <w:rsid w:val="0085073A"/>
    <w:rsid w:val="00852C48"/>
    <w:rsid w:val="008562EC"/>
    <w:rsid w:val="00857D0F"/>
    <w:rsid w:val="00857DB3"/>
    <w:rsid w:val="00857F72"/>
    <w:rsid w:val="00860550"/>
    <w:rsid w:val="00861497"/>
    <w:rsid w:val="00862EF0"/>
    <w:rsid w:val="00863E06"/>
    <w:rsid w:val="0086531A"/>
    <w:rsid w:val="00867638"/>
    <w:rsid w:val="00873E37"/>
    <w:rsid w:val="00881C2C"/>
    <w:rsid w:val="008829CA"/>
    <w:rsid w:val="00885C98"/>
    <w:rsid w:val="008908E0"/>
    <w:rsid w:val="008954B7"/>
    <w:rsid w:val="00896172"/>
    <w:rsid w:val="008A2B55"/>
    <w:rsid w:val="008A2B8B"/>
    <w:rsid w:val="008A40E9"/>
    <w:rsid w:val="008A7C0D"/>
    <w:rsid w:val="008B578F"/>
    <w:rsid w:val="008C3F45"/>
    <w:rsid w:val="008D066B"/>
    <w:rsid w:val="008D0E22"/>
    <w:rsid w:val="008D1273"/>
    <w:rsid w:val="008D2D38"/>
    <w:rsid w:val="008E39C8"/>
    <w:rsid w:val="008E4137"/>
    <w:rsid w:val="008E5FF4"/>
    <w:rsid w:val="008E634D"/>
    <w:rsid w:val="008E6477"/>
    <w:rsid w:val="008F2C1D"/>
    <w:rsid w:val="008F6100"/>
    <w:rsid w:val="008F63B2"/>
    <w:rsid w:val="008F7D9A"/>
    <w:rsid w:val="009008F7"/>
    <w:rsid w:val="00901907"/>
    <w:rsid w:val="00904765"/>
    <w:rsid w:val="0090793F"/>
    <w:rsid w:val="00910E96"/>
    <w:rsid w:val="009145E9"/>
    <w:rsid w:val="00914EB1"/>
    <w:rsid w:val="0092032B"/>
    <w:rsid w:val="00920B71"/>
    <w:rsid w:val="00924339"/>
    <w:rsid w:val="00927161"/>
    <w:rsid w:val="009271C7"/>
    <w:rsid w:val="009305CD"/>
    <w:rsid w:val="009343E2"/>
    <w:rsid w:val="00934A62"/>
    <w:rsid w:val="00934C94"/>
    <w:rsid w:val="009366D5"/>
    <w:rsid w:val="00936942"/>
    <w:rsid w:val="00936D34"/>
    <w:rsid w:val="00941AB9"/>
    <w:rsid w:val="009459C8"/>
    <w:rsid w:val="00947A17"/>
    <w:rsid w:val="00950592"/>
    <w:rsid w:val="00952699"/>
    <w:rsid w:val="009728B6"/>
    <w:rsid w:val="00974FF9"/>
    <w:rsid w:val="0097509A"/>
    <w:rsid w:val="00975388"/>
    <w:rsid w:val="0097632D"/>
    <w:rsid w:val="00976CFA"/>
    <w:rsid w:val="00986B48"/>
    <w:rsid w:val="00987230"/>
    <w:rsid w:val="009942EC"/>
    <w:rsid w:val="009A310D"/>
    <w:rsid w:val="009A4C24"/>
    <w:rsid w:val="009A54DD"/>
    <w:rsid w:val="009A5648"/>
    <w:rsid w:val="009B3BEE"/>
    <w:rsid w:val="009B3D0A"/>
    <w:rsid w:val="009C033F"/>
    <w:rsid w:val="009C07F6"/>
    <w:rsid w:val="009C0BFC"/>
    <w:rsid w:val="009C1212"/>
    <w:rsid w:val="009C2EBB"/>
    <w:rsid w:val="009D013B"/>
    <w:rsid w:val="009D0F10"/>
    <w:rsid w:val="009D14CB"/>
    <w:rsid w:val="009D1BB2"/>
    <w:rsid w:val="009D37BC"/>
    <w:rsid w:val="009D3C8D"/>
    <w:rsid w:val="009D62F7"/>
    <w:rsid w:val="009E0085"/>
    <w:rsid w:val="009E132D"/>
    <w:rsid w:val="009E1695"/>
    <w:rsid w:val="009E1BB1"/>
    <w:rsid w:val="009E27AF"/>
    <w:rsid w:val="009E75C7"/>
    <w:rsid w:val="009F6344"/>
    <w:rsid w:val="00A046DD"/>
    <w:rsid w:val="00A04D9F"/>
    <w:rsid w:val="00A0556F"/>
    <w:rsid w:val="00A055C9"/>
    <w:rsid w:val="00A05769"/>
    <w:rsid w:val="00A06D93"/>
    <w:rsid w:val="00A07EE6"/>
    <w:rsid w:val="00A101CF"/>
    <w:rsid w:val="00A110D3"/>
    <w:rsid w:val="00A13C50"/>
    <w:rsid w:val="00A16F57"/>
    <w:rsid w:val="00A20590"/>
    <w:rsid w:val="00A20604"/>
    <w:rsid w:val="00A23867"/>
    <w:rsid w:val="00A25E47"/>
    <w:rsid w:val="00A2604B"/>
    <w:rsid w:val="00A301C1"/>
    <w:rsid w:val="00A3248F"/>
    <w:rsid w:val="00A342AA"/>
    <w:rsid w:val="00A366C7"/>
    <w:rsid w:val="00A37AA0"/>
    <w:rsid w:val="00A43DA6"/>
    <w:rsid w:val="00A51C48"/>
    <w:rsid w:val="00A5298C"/>
    <w:rsid w:val="00A5399E"/>
    <w:rsid w:val="00A5699D"/>
    <w:rsid w:val="00A60056"/>
    <w:rsid w:val="00A620C7"/>
    <w:rsid w:val="00A64394"/>
    <w:rsid w:val="00A64B14"/>
    <w:rsid w:val="00A661BA"/>
    <w:rsid w:val="00A715F5"/>
    <w:rsid w:val="00A724B5"/>
    <w:rsid w:val="00A73E68"/>
    <w:rsid w:val="00A76594"/>
    <w:rsid w:val="00A76873"/>
    <w:rsid w:val="00A84B6E"/>
    <w:rsid w:val="00A91196"/>
    <w:rsid w:val="00A91B13"/>
    <w:rsid w:val="00A95E1D"/>
    <w:rsid w:val="00A96062"/>
    <w:rsid w:val="00A96865"/>
    <w:rsid w:val="00AA18F9"/>
    <w:rsid w:val="00AA3787"/>
    <w:rsid w:val="00AA7CAC"/>
    <w:rsid w:val="00AB1F9F"/>
    <w:rsid w:val="00AB2FEA"/>
    <w:rsid w:val="00AB303F"/>
    <w:rsid w:val="00AB331E"/>
    <w:rsid w:val="00AB3CBA"/>
    <w:rsid w:val="00AB4F8E"/>
    <w:rsid w:val="00AB6E71"/>
    <w:rsid w:val="00AB7FCD"/>
    <w:rsid w:val="00AC1FBF"/>
    <w:rsid w:val="00AC4F0D"/>
    <w:rsid w:val="00AC635D"/>
    <w:rsid w:val="00AD4120"/>
    <w:rsid w:val="00AD667A"/>
    <w:rsid w:val="00AE308A"/>
    <w:rsid w:val="00AE484C"/>
    <w:rsid w:val="00AE7C72"/>
    <w:rsid w:val="00AF431D"/>
    <w:rsid w:val="00AF7015"/>
    <w:rsid w:val="00B021F2"/>
    <w:rsid w:val="00B03A4B"/>
    <w:rsid w:val="00B03B91"/>
    <w:rsid w:val="00B04A71"/>
    <w:rsid w:val="00B04E2D"/>
    <w:rsid w:val="00B075F5"/>
    <w:rsid w:val="00B117F6"/>
    <w:rsid w:val="00B123D8"/>
    <w:rsid w:val="00B12643"/>
    <w:rsid w:val="00B15737"/>
    <w:rsid w:val="00B222E7"/>
    <w:rsid w:val="00B23158"/>
    <w:rsid w:val="00B23216"/>
    <w:rsid w:val="00B24BD7"/>
    <w:rsid w:val="00B24FA7"/>
    <w:rsid w:val="00B251FB"/>
    <w:rsid w:val="00B271F9"/>
    <w:rsid w:val="00B30D95"/>
    <w:rsid w:val="00B321A4"/>
    <w:rsid w:val="00B33D0F"/>
    <w:rsid w:val="00B342AD"/>
    <w:rsid w:val="00B355D5"/>
    <w:rsid w:val="00B35C5A"/>
    <w:rsid w:val="00B40204"/>
    <w:rsid w:val="00B51DAA"/>
    <w:rsid w:val="00B5384F"/>
    <w:rsid w:val="00B57122"/>
    <w:rsid w:val="00B62650"/>
    <w:rsid w:val="00B6355B"/>
    <w:rsid w:val="00B67804"/>
    <w:rsid w:val="00B757AE"/>
    <w:rsid w:val="00B75F98"/>
    <w:rsid w:val="00B81CD8"/>
    <w:rsid w:val="00B87223"/>
    <w:rsid w:val="00B937D3"/>
    <w:rsid w:val="00B943B2"/>
    <w:rsid w:val="00B94B85"/>
    <w:rsid w:val="00B951F3"/>
    <w:rsid w:val="00B966F5"/>
    <w:rsid w:val="00BA2747"/>
    <w:rsid w:val="00BA4F2C"/>
    <w:rsid w:val="00BB0A48"/>
    <w:rsid w:val="00BB0E20"/>
    <w:rsid w:val="00BC0688"/>
    <w:rsid w:val="00BC0804"/>
    <w:rsid w:val="00BC1D2F"/>
    <w:rsid w:val="00BC5F1F"/>
    <w:rsid w:val="00BC6629"/>
    <w:rsid w:val="00BC72CF"/>
    <w:rsid w:val="00BD033A"/>
    <w:rsid w:val="00BD5669"/>
    <w:rsid w:val="00BD595D"/>
    <w:rsid w:val="00BD5F5E"/>
    <w:rsid w:val="00BE1C79"/>
    <w:rsid w:val="00BE2206"/>
    <w:rsid w:val="00BE2F12"/>
    <w:rsid w:val="00BE33DA"/>
    <w:rsid w:val="00BE513E"/>
    <w:rsid w:val="00BE52D6"/>
    <w:rsid w:val="00BE554B"/>
    <w:rsid w:val="00BE7E45"/>
    <w:rsid w:val="00BF0C99"/>
    <w:rsid w:val="00BF4EEA"/>
    <w:rsid w:val="00BF53FA"/>
    <w:rsid w:val="00BF7E43"/>
    <w:rsid w:val="00C0259C"/>
    <w:rsid w:val="00C0311A"/>
    <w:rsid w:val="00C10004"/>
    <w:rsid w:val="00C11E3A"/>
    <w:rsid w:val="00C13020"/>
    <w:rsid w:val="00C13526"/>
    <w:rsid w:val="00C14BAB"/>
    <w:rsid w:val="00C154D7"/>
    <w:rsid w:val="00C21A4D"/>
    <w:rsid w:val="00C2355D"/>
    <w:rsid w:val="00C244F7"/>
    <w:rsid w:val="00C25741"/>
    <w:rsid w:val="00C34173"/>
    <w:rsid w:val="00C35295"/>
    <w:rsid w:val="00C35AA9"/>
    <w:rsid w:val="00C36D60"/>
    <w:rsid w:val="00C401DA"/>
    <w:rsid w:val="00C41783"/>
    <w:rsid w:val="00C44B17"/>
    <w:rsid w:val="00C4584B"/>
    <w:rsid w:val="00C519FB"/>
    <w:rsid w:val="00C526E2"/>
    <w:rsid w:val="00C54E01"/>
    <w:rsid w:val="00C55223"/>
    <w:rsid w:val="00C55532"/>
    <w:rsid w:val="00C5718A"/>
    <w:rsid w:val="00C608CC"/>
    <w:rsid w:val="00C614D4"/>
    <w:rsid w:val="00C62BC8"/>
    <w:rsid w:val="00C62BF4"/>
    <w:rsid w:val="00C62D21"/>
    <w:rsid w:val="00C6534C"/>
    <w:rsid w:val="00C653AB"/>
    <w:rsid w:val="00C6551B"/>
    <w:rsid w:val="00C731E1"/>
    <w:rsid w:val="00C73DA8"/>
    <w:rsid w:val="00C75EFE"/>
    <w:rsid w:val="00C76DF9"/>
    <w:rsid w:val="00C7727B"/>
    <w:rsid w:val="00C85588"/>
    <w:rsid w:val="00C877E1"/>
    <w:rsid w:val="00C92EAE"/>
    <w:rsid w:val="00C950B1"/>
    <w:rsid w:val="00C95A94"/>
    <w:rsid w:val="00C95C59"/>
    <w:rsid w:val="00CA1718"/>
    <w:rsid w:val="00CA464B"/>
    <w:rsid w:val="00CB3A57"/>
    <w:rsid w:val="00CB5119"/>
    <w:rsid w:val="00CB7C40"/>
    <w:rsid w:val="00CC1E97"/>
    <w:rsid w:val="00CC22F7"/>
    <w:rsid w:val="00CC2D12"/>
    <w:rsid w:val="00CC3642"/>
    <w:rsid w:val="00CC3977"/>
    <w:rsid w:val="00CC5F7E"/>
    <w:rsid w:val="00CC777F"/>
    <w:rsid w:val="00CD2612"/>
    <w:rsid w:val="00CD61B7"/>
    <w:rsid w:val="00CE01B6"/>
    <w:rsid w:val="00CE589B"/>
    <w:rsid w:val="00CE6503"/>
    <w:rsid w:val="00CE7DE6"/>
    <w:rsid w:val="00CF1629"/>
    <w:rsid w:val="00CF26AE"/>
    <w:rsid w:val="00CF41B3"/>
    <w:rsid w:val="00CF45ED"/>
    <w:rsid w:val="00CF6E10"/>
    <w:rsid w:val="00CF7172"/>
    <w:rsid w:val="00CF7487"/>
    <w:rsid w:val="00D048C6"/>
    <w:rsid w:val="00D05F52"/>
    <w:rsid w:val="00D111B1"/>
    <w:rsid w:val="00D1250A"/>
    <w:rsid w:val="00D14120"/>
    <w:rsid w:val="00D16105"/>
    <w:rsid w:val="00D23677"/>
    <w:rsid w:val="00D2429A"/>
    <w:rsid w:val="00D25F72"/>
    <w:rsid w:val="00D302CE"/>
    <w:rsid w:val="00D3090C"/>
    <w:rsid w:val="00D309E2"/>
    <w:rsid w:val="00D30FAE"/>
    <w:rsid w:val="00D31D44"/>
    <w:rsid w:val="00D3225A"/>
    <w:rsid w:val="00D3392E"/>
    <w:rsid w:val="00D3416D"/>
    <w:rsid w:val="00D34AAC"/>
    <w:rsid w:val="00D353F1"/>
    <w:rsid w:val="00D40BCC"/>
    <w:rsid w:val="00D44E49"/>
    <w:rsid w:val="00D51479"/>
    <w:rsid w:val="00D5389D"/>
    <w:rsid w:val="00D53B6F"/>
    <w:rsid w:val="00D556BC"/>
    <w:rsid w:val="00D568D0"/>
    <w:rsid w:val="00D6189F"/>
    <w:rsid w:val="00D63A49"/>
    <w:rsid w:val="00D647B7"/>
    <w:rsid w:val="00D70902"/>
    <w:rsid w:val="00D710F0"/>
    <w:rsid w:val="00D752E1"/>
    <w:rsid w:val="00D76954"/>
    <w:rsid w:val="00D8115F"/>
    <w:rsid w:val="00D81E1D"/>
    <w:rsid w:val="00D83AA8"/>
    <w:rsid w:val="00D84F30"/>
    <w:rsid w:val="00D91C4E"/>
    <w:rsid w:val="00D93193"/>
    <w:rsid w:val="00D94A8E"/>
    <w:rsid w:val="00D94C3E"/>
    <w:rsid w:val="00D95164"/>
    <w:rsid w:val="00D97066"/>
    <w:rsid w:val="00D97BFE"/>
    <w:rsid w:val="00DB7E58"/>
    <w:rsid w:val="00DC10AA"/>
    <w:rsid w:val="00DC31B8"/>
    <w:rsid w:val="00DC5C96"/>
    <w:rsid w:val="00DD0079"/>
    <w:rsid w:val="00DD36B3"/>
    <w:rsid w:val="00DD3DBA"/>
    <w:rsid w:val="00DD6C3F"/>
    <w:rsid w:val="00DE2745"/>
    <w:rsid w:val="00DE2A7F"/>
    <w:rsid w:val="00DE78DC"/>
    <w:rsid w:val="00DF04CB"/>
    <w:rsid w:val="00DF2D25"/>
    <w:rsid w:val="00DF4941"/>
    <w:rsid w:val="00DF4F7A"/>
    <w:rsid w:val="00DF6389"/>
    <w:rsid w:val="00DF74A2"/>
    <w:rsid w:val="00E019D6"/>
    <w:rsid w:val="00E01A2A"/>
    <w:rsid w:val="00E06E34"/>
    <w:rsid w:val="00E16AC7"/>
    <w:rsid w:val="00E27220"/>
    <w:rsid w:val="00E30191"/>
    <w:rsid w:val="00E305D4"/>
    <w:rsid w:val="00E32F38"/>
    <w:rsid w:val="00E37BB3"/>
    <w:rsid w:val="00E416FD"/>
    <w:rsid w:val="00E47CE9"/>
    <w:rsid w:val="00E5033F"/>
    <w:rsid w:val="00E51179"/>
    <w:rsid w:val="00E54904"/>
    <w:rsid w:val="00E54D81"/>
    <w:rsid w:val="00E55C4F"/>
    <w:rsid w:val="00E57A3D"/>
    <w:rsid w:val="00E61798"/>
    <w:rsid w:val="00E618FD"/>
    <w:rsid w:val="00E6300C"/>
    <w:rsid w:val="00E6303A"/>
    <w:rsid w:val="00E65444"/>
    <w:rsid w:val="00E66729"/>
    <w:rsid w:val="00E73D95"/>
    <w:rsid w:val="00E75474"/>
    <w:rsid w:val="00E770B7"/>
    <w:rsid w:val="00E77684"/>
    <w:rsid w:val="00E85160"/>
    <w:rsid w:val="00E86B84"/>
    <w:rsid w:val="00E86E23"/>
    <w:rsid w:val="00E86FE4"/>
    <w:rsid w:val="00E909AB"/>
    <w:rsid w:val="00E92B99"/>
    <w:rsid w:val="00E955DC"/>
    <w:rsid w:val="00E95601"/>
    <w:rsid w:val="00E95D2A"/>
    <w:rsid w:val="00E95F08"/>
    <w:rsid w:val="00E9661F"/>
    <w:rsid w:val="00E97765"/>
    <w:rsid w:val="00EA00A7"/>
    <w:rsid w:val="00EA3BC7"/>
    <w:rsid w:val="00EB13DA"/>
    <w:rsid w:val="00EB33F0"/>
    <w:rsid w:val="00EB4079"/>
    <w:rsid w:val="00EB4BF5"/>
    <w:rsid w:val="00EB566A"/>
    <w:rsid w:val="00EB6CF2"/>
    <w:rsid w:val="00EC2848"/>
    <w:rsid w:val="00EC35B8"/>
    <w:rsid w:val="00ED093B"/>
    <w:rsid w:val="00EE3A9F"/>
    <w:rsid w:val="00EE5B29"/>
    <w:rsid w:val="00EF4210"/>
    <w:rsid w:val="00EF4D92"/>
    <w:rsid w:val="00EF4E1C"/>
    <w:rsid w:val="00EF5100"/>
    <w:rsid w:val="00EF5465"/>
    <w:rsid w:val="00EF5978"/>
    <w:rsid w:val="00EF6D5E"/>
    <w:rsid w:val="00F00E64"/>
    <w:rsid w:val="00F037D2"/>
    <w:rsid w:val="00F073D0"/>
    <w:rsid w:val="00F12D50"/>
    <w:rsid w:val="00F16DB2"/>
    <w:rsid w:val="00F20D9F"/>
    <w:rsid w:val="00F23128"/>
    <w:rsid w:val="00F23228"/>
    <w:rsid w:val="00F25253"/>
    <w:rsid w:val="00F31E19"/>
    <w:rsid w:val="00F34BF5"/>
    <w:rsid w:val="00F356BE"/>
    <w:rsid w:val="00F364A5"/>
    <w:rsid w:val="00F42279"/>
    <w:rsid w:val="00F42576"/>
    <w:rsid w:val="00F42C5E"/>
    <w:rsid w:val="00F448EF"/>
    <w:rsid w:val="00F45021"/>
    <w:rsid w:val="00F51AD6"/>
    <w:rsid w:val="00F53410"/>
    <w:rsid w:val="00F5631B"/>
    <w:rsid w:val="00F636A9"/>
    <w:rsid w:val="00F64089"/>
    <w:rsid w:val="00F72C82"/>
    <w:rsid w:val="00F75A27"/>
    <w:rsid w:val="00F76DCC"/>
    <w:rsid w:val="00F779F8"/>
    <w:rsid w:val="00F8174C"/>
    <w:rsid w:val="00F81D65"/>
    <w:rsid w:val="00F8316A"/>
    <w:rsid w:val="00F83528"/>
    <w:rsid w:val="00F87A06"/>
    <w:rsid w:val="00F9740B"/>
    <w:rsid w:val="00FA36FE"/>
    <w:rsid w:val="00FA5531"/>
    <w:rsid w:val="00FA6DDA"/>
    <w:rsid w:val="00FB2A79"/>
    <w:rsid w:val="00FB457E"/>
    <w:rsid w:val="00FB60E1"/>
    <w:rsid w:val="00FB64E8"/>
    <w:rsid w:val="00FB6ECD"/>
    <w:rsid w:val="00FC0E4B"/>
    <w:rsid w:val="00FC3C93"/>
    <w:rsid w:val="00FC4128"/>
    <w:rsid w:val="00FC4A1D"/>
    <w:rsid w:val="00FC58A1"/>
    <w:rsid w:val="00FD0491"/>
    <w:rsid w:val="00FD3C3F"/>
    <w:rsid w:val="00FD4BC0"/>
    <w:rsid w:val="00FD7CAB"/>
    <w:rsid w:val="00FE11CF"/>
    <w:rsid w:val="00FE1622"/>
    <w:rsid w:val="00FE7564"/>
    <w:rsid w:val="00FE7F35"/>
    <w:rsid w:val="00FF2615"/>
    <w:rsid w:val="00FF4AAE"/>
    <w:rsid w:val="00FF5360"/>
    <w:rsid w:val="00FF60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docId w15:val="{3FBD4093-3A8B-4771-B591-74FA0F6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60B6"/>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4860B6"/>
    <w:pPr>
      <w:keepNext/>
      <w:spacing w:before="400" w:after="60" w:line="240" w:lineRule="auto"/>
      <w:outlineLvl w:val="0"/>
    </w:pPr>
    <w:rPr>
      <w:rFonts w:ascii="Arial" w:eastAsia="Times New Roman" w:hAnsi="Arial" w:cs="Arial"/>
      <w:b/>
      <w:iCs/>
      <w:color w:val="000000"/>
      <w:kern w:val="32"/>
      <w:sz w:val="32"/>
      <w:szCs w:val="32"/>
    </w:rPr>
  </w:style>
  <w:style w:type="paragraph" w:styleId="Heading2">
    <w:name w:val="heading 2"/>
    <w:aliases w:val="Heading 2 [PACKT]"/>
    <w:next w:val="NormalPACKT"/>
    <w:link w:val="Heading2Char"/>
    <w:qFormat/>
    <w:rsid w:val="004860B6"/>
    <w:pPr>
      <w:keepNext/>
      <w:spacing w:before="320" w:after="60" w:line="240" w:lineRule="auto"/>
      <w:outlineLvl w:val="1"/>
    </w:pPr>
    <w:rPr>
      <w:rFonts w:ascii="Arial" w:eastAsia="Times New Roman" w:hAnsi="Arial" w:cs="Arial"/>
      <w:b/>
      <w:bCs/>
      <w:iCs/>
      <w:color w:val="000000"/>
      <w:sz w:val="28"/>
      <w:szCs w:val="28"/>
    </w:rPr>
  </w:style>
  <w:style w:type="paragraph" w:styleId="Heading3">
    <w:name w:val="heading 3"/>
    <w:aliases w:val="Heading 3 [PACKT]"/>
    <w:next w:val="NormalPACKT"/>
    <w:link w:val="Heading3Char"/>
    <w:rsid w:val="004860B6"/>
    <w:pPr>
      <w:keepNext/>
      <w:spacing w:before="240" w:after="60" w:line="240" w:lineRule="auto"/>
      <w:outlineLvl w:val="2"/>
    </w:pPr>
    <w:rPr>
      <w:rFonts w:ascii="Arial" w:eastAsia="Times New Roman" w:hAnsi="Arial" w:cs="Arial"/>
      <w:b/>
      <w:iCs/>
      <w:color w:val="000000"/>
      <w:sz w:val="26"/>
      <w:szCs w:val="26"/>
    </w:rPr>
  </w:style>
  <w:style w:type="paragraph" w:styleId="Heading4">
    <w:name w:val="heading 4"/>
    <w:aliases w:val="Heading 4 [PACKT]"/>
    <w:next w:val="NormalPACKT"/>
    <w:link w:val="Heading4Char"/>
    <w:rsid w:val="004860B6"/>
    <w:pPr>
      <w:spacing w:before="160" w:after="60" w:line="240" w:lineRule="auto"/>
      <w:outlineLvl w:val="3"/>
    </w:pPr>
    <w:rPr>
      <w:rFonts w:ascii="Arial" w:eastAsia="Times New Roman" w:hAnsi="Arial" w:cs="Arial"/>
      <w:b/>
      <w:iCs/>
      <w:color w:val="000000"/>
      <w:sz w:val="24"/>
      <w:szCs w:val="28"/>
    </w:rPr>
  </w:style>
  <w:style w:type="paragraph" w:styleId="Heading5">
    <w:name w:val="heading 5"/>
    <w:aliases w:val="Heading 5 [PACKT]"/>
    <w:next w:val="NormalPACKT"/>
    <w:link w:val="Heading5Char"/>
    <w:rsid w:val="004860B6"/>
    <w:pPr>
      <w:spacing w:before="80" w:after="60" w:line="240" w:lineRule="auto"/>
      <w:outlineLvl w:val="4"/>
    </w:pPr>
    <w:rPr>
      <w:rFonts w:ascii="Arial" w:eastAsia="Times New Roman" w:hAnsi="Arial" w:cs="Arial"/>
      <w:b/>
      <w:color w:val="000000"/>
      <w:szCs w:val="26"/>
    </w:rPr>
  </w:style>
  <w:style w:type="paragraph" w:styleId="Heading6">
    <w:name w:val="heading 6"/>
    <w:aliases w:val="Heading 6 [PACKT]"/>
    <w:basedOn w:val="Heading2"/>
    <w:next w:val="NormalPACKT"/>
    <w:link w:val="Heading6Char"/>
    <w:rsid w:val="004860B6"/>
    <w:pPr>
      <w:spacing w:before="120"/>
      <w:outlineLvl w:val="5"/>
    </w:pPr>
    <w:rPr>
      <w:rFonts w:cs="Times New Roman"/>
      <w:b w:val="0"/>
      <w:bCs w:val="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PACKT"/>
    <w:uiPriority w:val="99"/>
    <w:rsid w:val="004860B6"/>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4860B6"/>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link w:val="NormalPACKTChar"/>
    <w:uiPriority w:val="99"/>
    <w:qFormat/>
    <w:rsid w:val="004860B6"/>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link w:val="BulletPACKTChar"/>
    <w:uiPriority w:val="99"/>
    <w:rsid w:val="004860B6"/>
    <w:pPr>
      <w:numPr>
        <w:numId w:val="1"/>
      </w:numPr>
      <w:tabs>
        <w:tab w:val="left" w:pos="360"/>
      </w:tabs>
      <w:suppressAutoHyphens/>
      <w:spacing w:after="60"/>
      <w:ind w:left="720" w:right="360"/>
    </w:pPr>
  </w:style>
  <w:style w:type="paragraph" w:styleId="BalloonText">
    <w:name w:val="Balloon Text"/>
    <w:basedOn w:val="Normal"/>
    <w:link w:val="BalloonTextChar"/>
    <w:rsid w:val="004860B6"/>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860B6"/>
    <w:rPr>
      <w:rFonts w:ascii="Tahoma" w:eastAsia="Times New Roman" w:hAnsi="Tahoma" w:cs="Times New Roman"/>
      <w:bCs/>
      <w:sz w:val="16"/>
      <w:szCs w:val="16"/>
      <w:lang w:val="x-none" w:eastAsia="x-none"/>
    </w:rPr>
  </w:style>
  <w:style w:type="character" w:customStyle="1" w:styleId="Heading1Char">
    <w:name w:val="Heading 1 Char"/>
    <w:aliases w:val="Heading 1 [PACKT] Char"/>
    <w:link w:val="Heading1"/>
    <w:rsid w:val="004860B6"/>
    <w:rPr>
      <w:rFonts w:ascii="Arial" w:eastAsia="Times New Roman" w:hAnsi="Arial" w:cs="Arial"/>
      <w:b/>
      <w:iCs/>
      <w:color w:val="000000"/>
      <w:kern w:val="32"/>
      <w:sz w:val="32"/>
      <w:szCs w:val="32"/>
    </w:rPr>
  </w:style>
  <w:style w:type="character" w:customStyle="1" w:styleId="Heading2Char">
    <w:name w:val="Heading 2 Char"/>
    <w:aliases w:val="Heading 2 [PACKT] Char"/>
    <w:link w:val="Heading2"/>
    <w:rsid w:val="004860B6"/>
    <w:rPr>
      <w:rFonts w:ascii="Arial" w:eastAsia="Times New Roman" w:hAnsi="Arial" w:cs="Arial"/>
      <w:b/>
      <w:bCs/>
      <w:iCs/>
      <w:color w:val="000000"/>
      <w:sz w:val="28"/>
      <w:szCs w:val="28"/>
    </w:rPr>
  </w:style>
  <w:style w:type="character" w:customStyle="1" w:styleId="CodeInTextPACKT">
    <w:name w:val="Code In Text [PACKT]"/>
    <w:uiPriority w:val="99"/>
    <w:qFormat/>
    <w:rsid w:val="004F40E0"/>
    <w:rPr>
      <w:rFonts w:ascii="Lucida Console" w:hAnsi="Lucida Console"/>
      <w:sz w:val="17"/>
      <w:szCs w:val="17"/>
    </w:rPr>
  </w:style>
  <w:style w:type="paragraph" w:customStyle="1" w:styleId="CodePACKT">
    <w:name w:val="Code [PACKT]"/>
    <w:basedOn w:val="NormalPACKT"/>
    <w:autoRedefine/>
    <w:uiPriority w:val="99"/>
    <w:qFormat/>
    <w:rsid w:val="00D14120"/>
    <w:pPr>
      <w:spacing w:after="50"/>
      <w:ind w:left="360"/>
    </w:pPr>
    <w:rPr>
      <w:rFonts w:ascii="Lucida Console" w:hAnsi="Lucida Console"/>
      <w:sz w:val="19"/>
      <w:szCs w:val="18"/>
      <w:lang w:val="en-GB" w:eastAsia="ar-SA"/>
    </w:rPr>
  </w:style>
  <w:style w:type="paragraph" w:customStyle="1" w:styleId="NumberedBulletPACKT">
    <w:name w:val="Numbered Bullet [PACKT]"/>
    <w:basedOn w:val="BulletPACKT"/>
    <w:uiPriority w:val="99"/>
    <w:qFormat/>
    <w:rsid w:val="004860B6"/>
    <w:pPr>
      <w:numPr>
        <w:numId w:val="4"/>
      </w:numPr>
    </w:pPr>
  </w:style>
  <w:style w:type="numbering" w:customStyle="1" w:styleId="NumberedBullet">
    <w:name w:val="Numbered Bullet"/>
    <w:uiPriority w:val="99"/>
    <w:rsid w:val="004860B6"/>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4860B6"/>
    <w:rPr>
      <w:i/>
      <w:color w:val="FF99CC"/>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autoRedefine/>
    <w:uiPriority w:val="99"/>
    <w:unhideWhenUsed/>
    <w:rsid w:val="00A43DA6"/>
    <w:pPr>
      <w:pPrChange w:id="0" w:author="Thomas Lee" w:date="2022-12-13T14:49:00Z">
        <w:pPr>
          <w:spacing w:before="60" w:after="60"/>
        </w:pPr>
      </w:pPrChange>
    </w:pPr>
    <w:rPr>
      <w:szCs w:val="20"/>
      <w:rPrChange w:id="0" w:author="Thomas Lee" w:date="2022-12-13T14:49:00Z">
        <w:rPr>
          <w:rFonts w:ascii="Arial" w:hAnsi="Arial" w:cs="Arial"/>
          <w:bCs/>
          <w:lang w:val="en-US" w:eastAsia="en-US" w:bidi="ar-SA"/>
        </w:rPr>
      </w:rPrChange>
    </w:rPr>
  </w:style>
  <w:style w:type="character" w:customStyle="1" w:styleId="CommentTextChar">
    <w:name w:val="Comment Text Char"/>
    <w:basedOn w:val="DefaultParagraphFont"/>
    <w:link w:val="CommentText"/>
    <w:uiPriority w:val="99"/>
    <w:rsid w:val="00A43DA6"/>
    <w:rPr>
      <w:rFonts w:ascii="Arial" w:eastAsia="Times New Roman" w:hAnsi="Arial" w:cs="Arial"/>
      <w:bCs/>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val="0"/>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val="0"/>
      <w:sz w:val="20"/>
      <w:szCs w:val="20"/>
      <w:lang w:val="en-US"/>
    </w:rPr>
  </w:style>
  <w:style w:type="paragraph" w:customStyle="1" w:styleId="LayoutInformationPACKT">
    <w:name w:val="Layout Information [PACKT]"/>
    <w:basedOn w:val="NormalPACKT"/>
    <w:next w:val="NormalPACKT"/>
    <w:qFormat/>
    <w:rsid w:val="004860B6"/>
    <w:rPr>
      <w:rFonts w:ascii="Arial" w:hAnsi="Arial"/>
      <w:b/>
      <w:color w:val="FF0000"/>
      <w:sz w:val="28"/>
      <w:szCs w:val="28"/>
    </w:rPr>
  </w:style>
  <w:style w:type="paragraph" w:customStyle="1" w:styleId="FigurePACKT">
    <w:name w:val="Figure [PACKT]"/>
    <w:qFormat/>
    <w:rsid w:val="004860B6"/>
    <w:pPr>
      <w:spacing w:before="240" w:after="240" w:line="240" w:lineRule="auto"/>
      <w:jc w:val="center"/>
    </w:pPr>
    <w:rPr>
      <w:rFonts w:ascii="Tahoma" w:eastAsia="Times New Roman" w:hAnsi="Tahoma" w:cs="Tahoma"/>
      <w:sz w:val="16"/>
      <w:szCs w:val="16"/>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unhideWhenUsed/>
    <w:rsid w:val="00D048C6"/>
    <w:rPr>
      <w:color w:val="0000FF"/>
      <w:u w:val="single"/>
    </w:rPr>
  </w:style>
  <w:style w:type="paragraph" w:customStyle="1" w:styleId="CodeTextPACKT">
    <w:name w:val="Code Text [PACKT"/>
    <w:basedOn w:val="BulletPACKT"/>
    <w:link w:val="CodeTextPACKTChar"/>
    <w:autoRedefine/>
    <w:qFormat/>
    <w:rsid w:val="000B7FE5"/>
    <w:pPr>
      <w:numPr>
        <w:numId w:val="0"/>
      </w:numPr>
    </w:pPr>
    <w:rPr>
      <w:rFonts w:ascii="Lucida Console" w:hAnsi="Lucida Console"/>
      <w:color w:val="747959"/>
      <w:sz w:val="19"/>
    </w:rPr>
  </w:style>
  <w:style w:type="character" w:customStyle="1" w:styleId="NormalPACKTChar">
    <w:name w:val="Normal [PACKT] Char"/>
    <w:basedOn w:val="DefaultParagraphFont"/>
    <w:link w:val="NormalPACKT"/>
    <w:uiPriority w:val="99"/>
    <w:rsid w:val="000B7FE5"/>
    <w:rPr>
      <w:rFonts w:ascii="Times New Roman" w:eastAsia="Times New Roman" w:hAnsi="Times New Roman" w:cs="Times New Roman"/>
      <w:szCs w:val="24"/>
      <w:lang w:val="en-US"/>
    </w:rPr>
  </w:style>
  <w:style w:type="character" w:customStyle="1" w:styleId="BulletPACKTChar">
    <w:name w:val="Bullet [PACKT] Char"/>
    <w:basedOn w:val="NormalPACKTChar"/>
    <w:link w:val="BulletPACKT"/>
    <w:uiPriority w:val="99"/>
    <w:rsid w:val="000B7FE5"/>
    <w:rPr>
      <w:rFonts w:ascii="Times New Roman" w:eastAsia="Times New Roman" w:hAnsi="Times New Roman" w:cs="Times New Roman"/>
      <w:szCs w:val="24"/>
      <w:lang w:val="en-US"/>
    </w:rPr>
  </w:style>
  <w:style w:type="character" w:customStyle="1" w:styleId="CodeTextPACKTChar">
    <w:name w:val="Code Text [PACKT Char"/>
    <w:basedOn w:val="BulletPACKTChar"/>
    <w:link w:val="CodeTextPACKT"/>
    <w:rsid w:val="000B7FE5"/>
    <w:rPr>
      <w:rFonts w:ascii="Lucida Console" w:eastAsia="Times New Roman" w:hAnsi="Lucida Console" w:cs="Times New Roman"/>
      <w:color w:val="747959"/>
      <w:sz w:val="19"/>
      <w:szCs w:val="24"/>
      <w:lang w:val="en-US"/>
    </w:rPr>
  </w:style>
  <w:style w:type="paragraph" w:customStyle="1" w:styleId="ChapterReferencePACKT">
    <w:name w:val="Chapter Reference [PACKT]"/>
    <w:basedOn w:val="NormalPACKT"/>
    <w:link w:val="ChapterReferencePACKTChar"/>
    <w:autoRedefine/>
    <w:qFormat/>
    <w:rsid w:val="000A06DC"/>
    <w:rPr>
      <w:i/>
      <w:color w:val="808000"/>
    </w:rPr>
  </w:style>
  <w:style w:type="paragraph" w:customStyle="1" w:styleId="URLPACKT">
    <w:name w:val="URL [PACKT]"/>
    <w:basedOn w:val="BulletPACKT"/>
    <w:link w:val="URLPACKTChar"/>
    <w:autoRedefine/>
    <w:qFormat/>
    <w:rsid w:val="005D0F48"/>
    <w:pPr>
      <w:numPr>
        <w:numId w:val="0"/>
      </w:numPr>
    </w:pPr>
    <w:rPr>
      <w:rFonts w:ascii="Lucida Console" w:hAnsi="Lucida Console"/>
      <w:color w:val="0000FF"/>
      <w:sz w:val="19"/>
    </w:rPr>
  </w:style>
  <w:style w:type="character" w:customStyle="1" w:styleId="ChapterReferencePACKTChar">
    <w:name w:val="Chapter Reference [PACKT] Char"/>
    <w:basedOn w:val="NormalPACKTChar"/>
    <w:link w:val="ChapterReferencePACKT"/>
    <w:rsid w:val="000A06DC"/>
    <w:rPr>
      <w:rFonts w:ascii="Times New Roman" w:eastAsia="Times New Roman" w:hAnsi="Times New Roman" w:cs="Times New Roman"/>
      <w:i/>
      <w:color w:val="808000"/>
      <w:szCs w:val="24"/>
      <w:lang w:val="en-US"/>
    </w:rPr>
  </w:style>
  <w:style w:type="paragraph" w:styleId="Revision">
    <w:name w:val="Revision"/>
    <w:hidden/>
    <w:uiPriority w:val="99"/>
    <w:semiHidden/>
    <w:rsid w:val="001D1CDB"/>
    <w:pPr>
      <w:spacing w:after="0" w:line="240" w:lineRule="auto"/>
    </w:pPr>
    <w:rPr>
      <w:rFonts w:ascii="Times New Roman" w:eastAsia="Times New Roman" w:hAnsi="Times New Roman" w:cs="Times New Roman"/>
      <w:szCs w:val="24"/>
      <w:lang w:val="en-US"/>
    </w:rPr>
  </w:style>
  <w:style w:type="character" w:customStyle="1" w:styleId="URLPACKTChar">
    <w:name w:val="URL [PACKT] Char"/>
    <w:basedOn w:val="BulletPACKTChar"/>
    <w:link w:val="URLPACKT"/>
    <w:rsid w:val="005D0F48"/>
    <w:rPr>
      <w:rFonts w:ascii="Lucida Console" w:eastAsia="Times New Roman" w:hAnsi="Lucida Console" w:cs="Times New Roman"/>
      <w:color w:val="0000FF"/>
      <w:sz w:val="19"/>
      <w:szCs w:val="24"/>
      <w:lang w:val="en-US"/>
    </w:rPr>
  </w:style>
  <w:style w:type="character" w:customStyle="1" w:styleId="KeyPACKT">
    <w:name w:val="Key [PACKT]"/>
    <w:uiPriority w:val="99"/>
    <w:locked/>
    <w:rsid w:val="004860B6"/>
    <w:rPr>
      <w:i/>
      <w:color w:val="00CCFF"/>
    </w:rPr>
  </w:style>
  <w:style w:type="paragraph" w:customStyle="1" w:styleId="BulletEndPACKT">
    <w:name w:val="Bullet End [PACKT]"/>
    <w:basedOn w:val="BulletPACKT"/>
    <w:next w:val="NormalPACKT"/>
    <w:uiPriority w:val="99"/>
    <w:locked/>
    <w:rsid w:val="004860B6"/>
    <w:pPr>
      <w:spacing w:after="120"/>
    </w:pPr>
  </w:style>
  <w:style w:type="character" w:customStyle="1" w:styleId="KeyWordPACKT">
    <w:name w:val="Key Word [PACKT]"/>
    <w:uiPriority w:val="99"/>
    <w:locked/>
    <w:rsid w:val="004860B6"/>
    <w:rPr>
      <w:b/>
    </w:rPr>
  </w:style>
  <w:style w:type="character" w:customStyle="1" w:styleId="ScreenTextPACKT">
    <w:name w:val="Screen Text [PACKT]"/>
    <w:uiPriority w:val="99"/>
    <w:locked/>
    <w:rsid w:val="004860B6"/>
    <w:rPr>
      <w:rFonts w:ascii="Times New Roman" w:hAnsi="Times New Roman"/>
      <w:b/>
      <w:color w:val="008000"/>
      <w:sz w:val="22"/>
    </w:rPr>
  </w:style>
  <w:style w:type="character" w:styleId="UnresolvedMention">
    <w:name w:val="Unresolved Mention"/>
    <w:basedOn w:val="DefaultParagraphFont"/>
    <w:uiPriority w:val="99"/>
    <w:semiHidden/>
    <w:unhideWhenUsed/>
    <w:rsid w:val="00D95164"/>
    <w:rPr>
      <w:color w:val="605E5C"/>
      <w:shd w:val="clear" w:color="auto" w:fill="E1DFDD"/>
    </w:rPr>
  </w:style>
  <w:style w:type="character" w:customStyle="1" w:styleId="Heading3Char">
    <w:name w:val="Heading 3 Char"/>
    <w:aliases w:val="Heading 3 [PACKT] Char"/>
    <w:basedOn w:val="DefaultParagraphFont"/>
    <w:link w:val="Heading3"/>
    <w:rsid w:val="004860B6"/>
    <w:rPr>
      <w:rFonts w:ascii="Arial" w:eastAsia="Times New Roman" w:hAnsi="Arial" w:cs="Arial"/>
      <w:b/>
      <w:iCs/>
      <w:color w:val="000000"/>
      <w:sz w:val="26"/>
      <w:szCs w:val="26"/>
    </w:rPr>
  </w:style>
  <w:style w:type="character" w:customStyle="1" w:styleId="Heading4Char">
    <w:name w:val="Heading 4 Char"/>
    <w:aliases w:val="Heading 4 [PACKT] Char"/>
    <w:basedOn w:val="DefaultParagraphFont"/>
    <w:link w:val="Heading4"/>
    <w:rsid w:val="004860B6"/>
    <w:rPr>
      <w:rFonts w:ascii="Arial" w:eastAsia="Times New Roman" w:hAnsi="Arial" w:cs="Arial"/>
      <w:b/>
      <w:iCs/>
      <w:color w:val="000000"/>
      <w:sz w:val="24"/>
      <w:szCs w:val="28"/>
    </w:rPr>
  </w:style>
  <w:style w:type="character" w:customStyle="1" w:styleId="Heading5Char">
    <w:name w:val="Heading 5 Char"/>
    <w:aliases w:val="Heading 5 [PACKT] Char"/>
    <w:basedOn w:val="DefaultParagraphFont"/>
    <w:link w:val="Heading5"/>
    <w:rsid w:val="004860B6"/>
    <w:rPr>
      <w:rFonts w:ascii="Arial" w:eastAsia="Times New Roman" w:hAnsi="Arial" w:cs="Arial"/>
      <w:b/>
      <w:color w:val="000000"/>
      <w:szCs w:val="26"/>
    </w:rPr>
  </w:style>
  <w:style w:type="character" w:customStyle="1" w:styleId="Heading6Char">
    <w:name w:val="Heading 6 Char"/>
    <w:aliases w:val="Heading 6 [PACKT] Char"/>
    <w:link w:val="Heading6"/>
    <w:rsid w:val="004860B6"/>
    <w:rPr>
      <w:rFonts w:ascii="Arial" w:eastAsia="Times New Roman" w:hAnsi="Arial" w:cs="Times New Roman"/>
      <w:iCs/>
      <w:color w:val="000000"/>
      <w:sz w:val="20"/>
      <w:lang w:eastAsia="x-none"/>
    </w:rPr>
  </w:style>
  <w:style w:type="paragraph" w:styleId="Footer">
    <w:name w:val="footer"/>
    <w:basedOn w:val="Normal"/>
    <w:link w:val="FooterChar"/>
    <w:semiHidden/>
    <w:rsid w:val="004860B6"/>
    <w:pPr>
      <w:tabs>
        <w:tab w:val="center" w:pos="4320"/>
        <w:tab w:val="right" w:pos="8640"/>
      </w:tabs>
    </w:pPr>
  </w:style>
  <w:style w:type="character" w:customStyle="1" w:styleId="FooterChar">
    <w:name w:val="Footer Char"/>
    <w:basedOn w:val="DefaultParagraphFont"/>
    <w:link w:val="Footer"/>
    <w:semiHidden/>
    <w:rsid w:val="004860B6"/>
    <w:rPr>
      <w:rFonts w:ascii="Arial" w:eastAsia="Times New Roman" w:hAnsi="Arial" w:cs="Arial"/>
      <w:bCs/>
      <w:sz w:val="20"/>
      <w:szCs w:val="24"/>
      <w:lang w:val="en-US"/>
    </w:rPr>
  </w:style>
  <w:style w:type="character" w:customStyle="1" w:styleId="EmailPACKT">
    <w:name w:val="Email [PACKT]"/>
    <w:uiPriority w:val="99"/>
    <w:locked/>
    <w:rsid w:val="004860B6"/>
    <w:rPr>
      <w:rFonts w:ascii="Lucida Console" w:hAnsi="Lucida Console"/>
      <w:color w:val="FF6600"/>
      <w:sz w:val="19"/>
      <w:szCs w:val="18"/>
    </w:rPr>
  </w:style>
  <w:style w:type="character" w:customStyle="1" w:styleId="ChapterrefPACKT">
    <w:name w:val="Chapterref [PACKT]"/>
    <w:uiPriority w:val="99"/>
    <w:locked/>
    <w:rsid w:val="004860B6"/>
    <w:rPr>
      <w:rFonts w:ascii="Times New Roman" w:hAnsi="Times New Roman"/>
      <w:i/>
      <w:dstrike w:val="0"/>
      <w:color w:val="808000"/>
      <w:sz w:val="22"/>
      <w:szCs w:val="22"/>
      <w:u w:val="none"/>
      <w:vertAlign w:val="baseline"/>
    </w:rPr>
  </w:style>
  <w:style w:type="paragraph" w:customStyle="1" w:styleId="InformationBoxPACKT">
    <w:name w:val="Information Box [PACKT]"/>
    <w:basedOn w:val="NormalPACKT"/>
    <w:next w:val="NormalPACKT"/>
    <w:uiPriority w:val="99"/>
    <w:locked/>
    <w:rsid w:val="004860B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4860B6"/>
    <w:pPr>
      <w:spacing w:before="60" w:after="60"/>
    </w:pPr>
    <w:rPr>
      <w:rFonts w:cs="Arial"/>
      <w:b/>
      <w:bCs/>
      <w:sz w:val="20"/>
    </w:rPr>
  </w:style>
  <w:style w:type="paragraph" w:customStyle="1" w:styleId="CodeEndPACKT">
    <w:name w:val="Code End [PACKT]"/>
    <w:basedOn w:val="CodePACKT"/>
    <w:next w:val="NormalPACKT"/>
    <w:uiPriority w:val="99"/>
    <w:locked/>
    <w:rsid w:val="004860B6"/>
    <w:pPr>
      <w:spacing w:after="120"/>
    </w:pPr>
  </w:style>
  <w:style w:type="paragraph" w:customStyle="1" w:styleId="TableColumnContentPACKT">
    <w:name w:val="Table Column Content [PACKT]"/>
    <w:basedOn w:val="TableColumnHeadingPACKT"/>
    <w:uiPriority w:val="99"/>
    <w:rsid w:val="004860B6"/>
  </w:style>
  <w:style w:type="paragraph" w:customStyle="1" w:styleId="CommandLinePACKT">
    <w:name w:val="Command Line [PACKT]"/>
    <w:basedOn w:val="CodePACKT"/>
    <w:uiPriority w:val="99"/>
    <w:locked/>
    <w:rsid w:val="004860B6"/>
    <w:pPr>
      <w:spacing w:after="60"/>
      <w:ind w:left="0"/>
    </w:pPr>
  </w:style>
  <w:style w:type="paragraph" w:customStyle="1" w:styleId="CodeWithinTipPACKT">
    <w:name w:val="Code Within Tip [PACKT]"/>
    <w:uiPriority w:val="99"/>
    <w:rsid w:val="004860B6"/>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NumberedBulletEndPACKT">
    <w:name w:val="Numbered Bullet End [PACKT]"/>
    <w:basedOn w:val="NumberedBulletPACKT"/>
    <w:next w:val="NormalPACKT"/>
    <w:uiPriority w:val="99"/>
    <w:locked/>
    <w:rsid w:val="004860B6"/>
    <w:pPr>
      <w:spacing w:after="120"/>
    </w:pPr>
  </w:style>
  <w:style w:type="paragraph" w:customStyle="1" w:styleId="BulletWithinBulletPACKT">
    <w:name w:val="Bullet Within Bullet [PACKT]"/>
    <w:basedOn w:val="BulletPACKT"/>
    <w:uiPriority w:val="99"/>
    <w:locked/>
    <w:rsid w:val="004860B6"/>
    <w:pPr>
      <w:tabs>
        <w:tab w:val="clear" w:pos="360"/>
      </w:tabs>
      <w:ind w:left="1440" w:right="720"/>
    </w:pPr>
  </w:style>
  <w:style w:type="paragraph" w:customStyle="1" w:styleId="BulletWithinBulletEndPACKT">
    <w:name w:val="Bullet Within Bullet End [PACKT]"/>
    <w:basedOn w:val="BulletWithinBulletPACKT"/>
    <w:uiPriority w:val="99"/>
    <w:locked/>
    <w:rsid w:val="004860B6"/>
    <w:pPr>
      <w:spacing w:after="120"/>
    </w:pPr>
  </w:style>
  <w:style w:type="paragraph" w:customStyle="1" w:styleId="TipPACKT">
    <w:name w:val="Tip [PACKT]"/>
    <w:basedOn w:val="InformationBoxPACKT"/>
    <w:next w:val="NormalPACKT"/>
    <w:uiPriority w:val="99"/>
    <w:rsid w:val="004860B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rsid w:val="004860B6"/>
  </w:style>
  <w:style w:type="paragraph" w:customStyle="1" w:styleId="TipWithinBulletPACKT">
    <w:name w:val="Tip Within Bullet [PACKT]"/>
    <w:basedOn w:val="TableWithinBulletPACKT"/>
    <w:uiPriority w:val="99"/>
    <w:rsid w:val="004860B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rsid w:val="004860B6"/>
    <w:rPr>
      <w:b w:val="0"/>
    </w:rPr>
  </w:style>
  <w:style w:type="paragraph" w:customStyle="1" w:styleId="PartTitlePACKT">
    <w:name w:val="Part Title [PACKT]"/>
    <w:basedOn w:val="PartPACKT"/>
    <w:uiPriority w:val="99"/>
    <w:rsid w:val="004860B6"/>
    <w:pPr>
      <w:pBdr>
        <w:top w:val="none" w:sz="0" w:space="0" w:color="auto"/>
        <w:bottom w:val="none" w:sz="0" w:space="0" w:color="auto"/>
      </w:pBdr>
    </w:pPr>
    <w:rPr>
      <w:b/>
      <w:i/>
      <w:sz w:val="26"/>
    </w:rPr>
  </w:style>
  <w:style w:type="paragraph" w:customStyle="1" w:styleId="CommandLineEndPACKT">
    <w:name w:val="Command Line End [PACKT]"/>
    <w:basedOn w:val="CommandLinePACKT"/>
    <w:uiPriority w:val="99"/>
    <w:locked/>
    <w:rsid w:val="004860B6"/>
    <w:pPr>
      <w:spacing w:after="120"/>
    </w:pPr>
    <w:rPr>
      <w:bCs/>
      <w:noProof/>
      <w:szCs w:val="20"/>
      <w:lang w:eastAsia="en-US"/>
    </w:rPr>
  </w:style>
  <w:style w:type="paragraph" w:customStyle="1" w:styleId="CodeWithinBulletsPACKT">
    <w:name w:val="Code Within Bullets [PACKT]"/>
    <w:basedOn w:val="CodePACKT"/>
    <w:uiPriority w:val="99"/>
    <w:locked/>
    <w:rsid w:val="004860B6"/>
    <w:pPr>
      <w:ind w:left="1080"/>
    </w:pPr>
    <w:rPr>
      <w:szCs w:val="20"/>
    </w:rPr>
  </w:style>
  <w:style w:type="paragraph" w:customStyle="1" w:styleId="CodeWithinBulletsEndPACKT">
    <w:name w:val="Code Within Bullets End [PACKT]"/>
    <w:basedOn w:val="CodeWithinBulletsPACKT"/>
    <w:uiPriority w:val="99"/>
    <w:locked/>
    <w:rsid w:val="004860B6"/>
    <w:pPr>
      <w:spacing w:after="120"/>
    </w:pPr>
  </w:style>
  <w:style w:type="paragraph" w:customStyle="1" w:styleId="NumberedBulletWithinBulletPACKT">
    <w:name w:val="Numbered Bullet Within Bullet [PACKT]"/>
    <w:basedOn w:val="BulletWithinBulletPACKT"/>
    <w:uiPriority w:val="99"/>
    <w:locked/>
    <w:rsid w:val="004860B6"/>
    <w:pPr>
      <w:numPr>
        <w:numId w:val="6"/>
      </w:numPr>
    </w:pPr>
  </w:style>
  <w:style w:type="paragraph" w:customStyle="1" w:styleId="NumberedBulletWithinBulletEndPACKT">
    <w:name w:val="Numbered Bullet Within Bullet End [PACKT]"/>
    <w:basedOn w:val="NumberedBulletWithinBulletPACKT"/>
    <w:uiPriority w:val="99"/>
    <w:locked/>
    <w:rsid w:val="004860B6"/>
  </w:style>
  <w:style w:type="paragraph" w:customStyle="1" w:styleId="BulletWithinInformationBoxPACKT">
    <w:name w:val="Bullet Within Information Box [PACKT]"/>
    <w:basedOn w:val="InformationBoxPACKT"/>
    <w:uiPriority w:val="99"/>
    <w:locked/>
    <w:rsid w:val="004860B6"/>
    <w:pPr>
      <w:spacing w:before="0" w:after="20"/>
      <w:ind w:left="1080" w:hanging="360"/>
    </w:pPr>
  </w:style>
  <w:style w:type="paragraph" w:customStyle="1" w:styleId="CodeWithinTipEndPACKT">
    <w:name w:val="Code Within Tip End [PACKT]"/>
    <w:basedOn w:val="CodeWithinTipPACKT"/>
    <w:uiPriority w:val="99"/>
    <w:rsid w:val="004860B6"/>
    <w:pPr>
      <w:spacing w:after="120"/>
    </w:pPr>
  </w:style>
  <w:style w:type="paragraph" w:customStyle="1" w:styleId="CodeWithinInformationBoxPACKT">
    <w:name w:val="Code Within Information Box [PACKT]"/>
    <w:basedOn w:val="CodeWithinTipPACKT"/>
    <w:uiPriority w:val="99"/>
    <w:rsid w:val="004860B6"/>
    <w:pPr>
      <w:pBdr>
        <w:top w:val="single" w:sz="4" w:space="6" w:color="auto"/>
        <w:left w:val="single" w:sz="4" w:space="4" w:color="auto"/>
        <w:bottom w:val="single" w:sz="4" w:space="9" w:color="auto"/>
        <w:right w:val="single" w:sz="4" w:space="4" w:color="auto"/>
      </w:pBdr>
      <w:spacing w:after="20"/>
    </w:pPr>
  </w:style>
  <w:style w:type="paragraph" w:customStyle="1" w:styleId="QuotePACKT">
    <w:name w:val="Quote [PACKT]"/>
    <w:basedOn w:val="NormalPACKT"/>
    <w:uiPriority w:val="99"/>
    <w:rsid w:val="004860B6"/>
    <w:pPr>
      <w:shd w:val="clear" w:color="auto" w:fill="FFFF00"/>
      <w:spacing w:before="180" w:after="180"/>
      <w:ind w:left="432" w:right="432"/>
    </w:pPr>
    <w:rPr>
      <w:i/>
    </w:rPr>
  </w:style>
  <w:style w:type="paragraph" w:customStyle="1" w:styleId="IgnorePACKT">
    <w:name w:val="Ignore [PACKT]"/>
    <w:basedOn w:val="FigureWithinTipPACKT"/>
    <w:uiPriority w:val="99"/>
    <w:rsid w:val="004860B6"/>
  </w:style>
  <w:style w:type="paragraph" w:customStyle="1" w:styleId="FigureWithinTipPACKT">
    <w:name w:val="Figure Within Tip [PACKT]"/>
    <w:basedOn w:val="FigureWithinTableContentPACKT"/>
    <w:uiPriority w:val="99"/>
    <w:rsid w:val="004860B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rsid w:val="004860B6"/>
    <w:pPr>
      <w:spacing w:before="0" w:after="120"/>
      <w:ind w:left="720" w:right="720"/>
    </w:pPr>
    <w:rPr>
      <w:rFonts w:ascii="Times New Roman" w:hAnsi="Times New Roman"/>
    </w:rPr>
  </w:style>
  <w:style w:type="paragraph" w:customStyle="1" w:styleId="FigureWithinInformationBoxPACKT">
    <w:name w:val="Figure Within Information Box [PACKT]"/>
    <w:basedOn w:val="FigureWithinBulletPACKT"/>
    <w:rsid w:val="004860B6"/>
  </w:style>
  <w:style w:type="paragraph" w:customStyle="1" w:styleId="FigureWithinBulletPACKT">
    <w:name w:val="Figure Within Bullet [PACKT]"/>
    <w:basedOn w:val="FigurePACKT"/>
    <w:uiPriority w:val="99"/>
    <w:rsid w:val="004860B6"/>
  </w:style>
  <w:style w:type="paragraph" w:customStyle="1" w:styleId="InformationBoxWithinBulletPACKT">
    <w:name w:val="Information Box Within Bullet [PACKT]"/>
    <w:basedOn w:val="InformationBoxPACKT"/>
    <w:uiPriority w:val="99"/>
    <w:rsid w:val="004860B6"/>
    <w:pPr>
      <w:ind w:left="1080"/>
    </w:pPr>
  </w:style>
  <w:style w:type="paragraph" w:customStyle="1" w:styleId="BulletWithinInformationBoxEndPACKT">
    <w:name w:val="Bullet Within Information Box End [PACKT]"/>
    <w:basedOn w:val="BulletWithinInformationBoxPACKT"/>
    <w:uiPriority w:val="99"/>
    <w:rsid w:val="004860B6"/>
    <w:pPr>
      <w:spacing w:after="60"/>
    </w:pPr>
  </w:style>
  <w:style w:type="paragraph" w:customStyle="1" w:styleId="BulletWithinTipPACKT">
    <w:name w:val="Bullet Within Tip [PACKT]"/>
    <w:basedOn w:val="BulletWithinInformationBoxPACKT"/>
    <w:uiPriority w:val="99"/>
    <w:rsid w:val="004860B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rsid w:val="004860B6"/>
    <w:pPr>
      <w:spacing w:after="60"/>
    </w:pPr>
  </w:style>
  <w:style w:type="paragraph" w:customStyle="1" w:styleId="CodeWithinInformationBoxEndPACKT">
    <w:name w:val="Code Within Information Box End [PACKT]"/>
    <w:basedOn w:val="CodeWithinInformationBoxPACKT"/>
    <w:rsid w:val="004860B6"/>
    <w:pPr>
      <w:spacing w:before="180" w:after="180"/>
    </w:pPr>
  </w:style>
  <w:style w:type="paragraph" w:customStyle="1" w:styleId="CodeWithinTableColumnContentPACKT">
    <w:name w:val="Code Within Table Column Content [PACKT]"/>
    <w:basedOn w:val="CodeWithinTipEndPACKT"/>
    <w:uiPriority w:val="99"/>
    <w:rsid w:val="004860B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rsid w:val="004860B6"/>
    <w:pPr>
      <w:spacing w:after="120"/>
    </w:pPr>
  </w:style>
  <w:style w:type="paragraph" w:customStyle="1" w:styleId="CommandLineWithinTipPACKT">
    <w:name w:val="Command Line Within Tip [PACKT]"/>
    <w:basedOn w:val="CommandLinePACKT"/>
    <w:uiPriority w:val="99"/>
    <w:rsid w:val="004860B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rsid w:val="004860B6"/>
    <w:pPr>
      <w:spacing w:after="120"/>
    </w:pPr>
  </w:style>
  <w:style w:type="paragraph" w:customStyle="1" w:styleId="CommandLineWithinInformationBoxPACKT">
    <w:name w:val="Command Line Within Information Box [PACKT]"/>
    <w:basedOn w:val="CommandLineWithinTipPACKT"/>
    <w:uiPriority w:val="99"/>
    <w:rsid w:val="004860B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rsid w:val="004860B6"/>
    <w:pPr>
      <w:spacing w:after="120"/>
    </w:pPr>
  </w:style>
  <w:style w:type="paragraph" w:customStyle="1" w:styleId="CommandLineWithinTableColumnContentPACKT">
    <w:name w:val="Command Line Within Table Column Content [PACKT]"/>
    <w:basedOn w:val="CommandLineWithinInformationBoxEndPACKT"/>
    <w:uiPriority w:val="99"/>
    <w:rsid w:val="004860B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860B6"/>
    <w:pPr>
      <w:spacing w:after="120"/>
    </w:pPr>
  </w:style>
  <w:style w:type="paragraph" w:customStyle="1" w:styleId="CommandLineWithinBulletPACKT">
    <w:name w:val="Command Line Within Bullet [PACKT]"/>
    <w:basedOn w:val="CommandLineWithinTableColumnContentEndPACKT"/>
    <w:uiPriority w:val="99"/>
    <w:rsid w:val="004860B6"/>
    <w:pPr>
      <w:ind w:left="720"/>
    </w:pPr>
  </w:style>
  <w:style w:type="paragraph" w:customStyle="1" w:styleId="CommandLineWithinBulletEndPACKT">
    <w:name w:val="Command Line Within Bullet End [PACKT]"/>
    <w:basedOn w:val="CommandLineWithinBulletPACKT"/>
    <w:uiPriority w:val="99"/>
    <w:rsid w:val="004860B6"/>
  </w:style>
  <w:style w:type="paragraph" w:customStyle="1" w:styleId="QuoteWithinBulletPACKT">
    <w:name w:val="Quote Within Bullet [PACKT]"/>
    <w:basedOn w:val="QuotePACKT"/>
    <w:uiPriority w:val="99"/>
    <w:rsid w:val="004860B6"/>
    <w:pPr>
      <w:ind w:left="864" w:right="864"/>
    </w:pPr>
  </w:style>
  <w:style w:type="paragraph" w:customStyle="1" w:styleId="RomanNumberedBulletPACKT">
    <w:name w:val="Roman Numbered Bullet [PACKT]"/>
    <w:basedOn w:val="NumberedBulletPACKT"/>
    <w:uiPriority w:val="99"/>
    <w:rsid w:val="004860B6"/>
    <w:pPr>
      <w:numPr>
        <w:numId w:val="8"/>
      </w:numPr>
      <w:tabs>
        <w:tab w:val="clear" w:pos="360"/>
      </w:tabs>
    </w:pPr>
  </w:style>
  <w:style w:type="paragraph" w:customStyle="1" w:styleId="RomanNumberedBulletEndPACKT">
    <w:name w:val="Roman Numbered Bullet End [PACKT]"/>
    <w:basedOn w:val="RomanNumberedBulletPACKT"/>
    <w:uiPriority w:val="99"/>
    <w:rsid w:val="004860B6"/>
    <w:pPr>
      <w:spacing w:after="120"/>
    </w:pPr>
  </w:style>
  <w:style w:type="character" w:customStyle="1" w:styleId="CodeHighlightedPACKT">
    <w:name w:val="Code Highlighted [PACKT]"/>
    <w:uiPriority w:val="99"/>
    <w:rsid w:val="004860B6"/>
    <w:rPr>
      <w:rFonts w:ascii="Lucida Console" w:hAnsi="Lucida Console"/>
      <w:b/>
      <w:color w:val="747959"/>
      <w:sz w:val="18"/>
      <w:szCs w:val="18"/>
    </w:rPr>
  </w:style>
  <w:style w:type="character" w:customStyle="1" w:styleId="IconPACKT">
    <w:name w:val="Icon [PACKT]"/>
    <w:uiPriority w:val="99"/>
    <w:rsid w:val="004860B6"/>
    <w:rPr>
      <w:rFonts w:ascii="Times New Roman" w:hAnsi="Times New Roman"/>
      <w:noProof/>
      <w:sz w:val="22"/>
    </w:rPr>
  </w:style>
  <w:style w:type="table" w:styleId="TableGrid">
    <w:name w:val="Table Grid"/>
    <w:basedOn w:val="TableNormal"/>
    <w:rsid w:val="004860B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rsid w:val="004860B6"/>
    <w:pPr>
      <w:spacing w:before="0" w:after="120"/>
    </w:pPr>
    <w:rPr>
      <w:rFonts w:ascii="Times New Roman" w:hAnsi="Times New Roman"/>
    </w:rPr>
  </w:style>
  <w:style w:type="paragraph" w:customStyle="1" w:styleId="AlphabeticalBulletPACKT">
    <w:name w:val="Alphabetical Bullet [PACKT]"/>
    <w:basedOn w:val="Normal"/>
    <w:uiPriority w:val="99"/>
    <w:rsid w:val="004860B6"/>
    <w:pPr>
      <w:numPr>
        <w:numId w:val="9"/>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rsid w:val="004860B6"/>
    <w:pPr>
      <w:spacing w:after="120"/>
    </w:pPr>
    <w:rPr>
      <w:bCs/>
    </w:rPr>
  </w:style>
  <w:style w:type="paragraph" w:customStyle="1" w:styleId="PartSectionPACKT">
    <w:name w:val="Part Section [PACKT]"/>
    <w:basedOn w:val="PartTitlePACKT"/>
    <w:uiPriority w:val="99"/>
    <w:rsid w:val="004860B6"/>
    <w:rPr>
      <w:sz w:val="46"/>
    </w:rPr>
  </w:style>
  <w:style w:type="paragraph" w:customStyle="1" w:styleId="BulletWithinTableColumnContentPACKT">
    <w:name w:val="Bullet Within Table Column Content [PACKT]"/>
    <w:basedOn w:val="BulletPACKT"/>
    <w:uiPriority w:val="99"/>
    <w:rsid w:val="004860B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rsid w:val="004860B6"/>
    <w:pPr>
      <w:spacing w:after="120"/>
    </w:pPr>
  </w:style>
  <w:style w:type="paragraph" w:customStyle="1" w:styleId="PartHeadingPACKT">
    <w:name w:val="Part Heading [PACKT]"/>
    <w:basedOn w:val="ChapterTitlePACKT"/>
    <w:rsid w:val="004860B6"/>
  </w:style>
  <w:style w:type="paragraph" w:customStyle="1" w:styleId="BulletWithoutBulletWithinBulletPACKT">
    <w:name w:val="Bullet Without Bullet Within Bullet [PACKT]"/>
    <w:basedOn w:val="BulletPACKT"/>
    <w:uiPriority w:val="99"/>
    <w:rsid w:val="004860B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860B6"/>
    <w:pPr>
      <w:spacing w:after="120"/>
    </w:pPr>
  </w:style>
  <w:style w:type="paragraph" w:customStyle="1" w:styleId="BulletWithoutBulletWithinNestedBulletPACKT">
    <w:name w:val="Bullet Without Bullet Within Nested Bullet [PACKT]"/>
    <w:basedOn w:val="BulletWithoutBulletWithinBulletPACKT"/>
    <w:uiPriority w:val="99"/>
    <w:rsid w:val="004860B6"/>
    <w:pPr>
      <w:ind w:left="1440"/>
    </w:pPr>
  </w:style>
  <w:style w:type="paragraph" w:customStyle="1" w:styleId="BulletWithoutBulletWithinNestedBulletEndPACKT">
    <w:name w:val="Bullet Without Bullet Within Nested Bullet End [PACKT]"/>
    <w:basedOn w:val="BulletWithoutBulletWithinNestedBulletPACKT"/>
    <w:uiPriority w:val="99"/>
    <w:rsid w:val="004860B6"/>
    <w:pPr>
      <w:spacing w:after="173"/>
    </w:pPr>
  </w:style>
  <w:style w:type="paragraph" w:customStyle="1" w:styleId="AppendixTitlePACKT">
    <w:name w:val="Appendix Title [PACKT]"/>
    <w:basedOn w:val="NormalPACKT"/>
    <w:uiPriority w:val="99"/>
    <w:rsid w:val="004860B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4860B6"/>
    <w:pPr>
      <w:numPr>
        <w:numId w:val="5"/>
      </w:numPr>
    </w:pPr>
  </w:style>
  <w:style w:type="numbering" w:customStyle="1" w:styleId="RomanNumberedBullet">
    <w:name w:val="Roman Numbered Bullet"/>
    <w:uiPriority w:val="99"/>
    <w:rsid w:val="004860B6"/>
    <w:pPr>
      <w:numPr>
        <w:numId w:val="7"/>
      </w:numPr>
    </w:pPr>
  </w:style>
  <w:style w:type="numbering" w:customStyle="1" w:styleId="AlphabeticalBullet">
    <w:name w:val="Alphabetical Bullet"/>
    <w:uiPriority w:val="99"/>
    <w:rsid w:val="004860B6"/>
    <w:pPr>
      <w:numPr>
        <w:numId w:val="9"/>
      </w:numPr>
    </w:pPr>
  </w:style>
  <w:style w:type="paragraph" w:styleId="Quote">
    <w:name w:val="Quote"/>
    <w:basedOn w:val="Normal"/>
    <w:next w:val="Normal"/>
    <w:link w:val="QuoteChar"/>
    <w:uiPriority w:val="29"/>
    <w:rsid w:val="009A31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A310D"/>
    <w:rPr>
      <w:rFonts w:ascii="Arial" w:eastAsia="Times New Roman" w:hAnsi="Arial" w:cs="Arial"/>
      <w:bCs/>
      <w:i/>
      <w:iCs/>
      <w:color w:val="404040" w:themeColor="text1" w:themeTint="BF"/>
      <w:sz w:val="20"/>
      <w:szCs w:val="24"/>
      <w:lang w:val="en-US"/>
    </w:rPr>
  </w:style>
  <w:style w:type="character" w:customStyle="1" w:styleId="fontstyle01">
    <w:name w:val="fontstyle01"/>
    <w:basedOn w:val="DefaultParagraphFont"/>
    <w:rsid w:val="00EB33F0"/>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EB33F0"/>
    <w:rPr>
      <w:rFonts w:ascii="CourierStd" w:hAnsi="CourierStd" w:hint="default"/>
      <w:b w:val="0"/>
      <w:bCs w:val="0"/>
      <w:i w:val="0"/>
      <w:iCs w:val="0"/>
      <w:color w:val="000000"/>
      <w:sz w:val="20"/>
      <w:szCs w:val="20"/>
    </w:rPr>
  </w:style>
  <w:style w:type="character" w:customStyle="1" w:styleId="fontstyle31">
    <w:name w:val="fontstyle31"/>
    <w:basedOn w:val="DefaultParagraphFont"/>
    <w:rsid w:val="00EB33F0"/>
    <w:rPr>
      <w:rFonts w:ascii="FranklinGothic-BookItalic" w:hAnsi="FranklinGothic-BookItalic" w:hint="default"/>
      <w:b w:val="0"/>
      <w:bCs w:val="0"/>
      <w:i/>
      <w:iCs/>
      <w:color w:val="000000"/>
      <w:sz w:val="20"/>
      <w:szCs w:val="20"/>
    </w:rPr>
  </w:style>
  <w:style w:type="paragraph" w:styleId="Header">
    <w:name w:val="header"/>
    <w:basedOn w:val="Normal"/>
    <w:link w:val="HeaderChar"/>
    <w:uiPriority w:val="99"/>
    <w:unhideWhenUsed/>
    <w:rsid w:val="00F16DB2"/>
    <w:pPr>
      <w:tabs>
        <w:tab w:val="center" w:pos="4513"/>
        <w:tab w:val="right" w:pos="9026"/>
      </w:tabs>
      <w:spacing w:before="0" w:after="0"/>
    </w:pPr>
  </w:style>
  <w:style w:type="character" w:customStyle="1" w:styleId="HeaderChar">
    <w:name w:val="Header Char"/>
    <w:basedOn w:val="DefaultParagraphFont"/>
    <w:link w:val="Header"/>
    <w:uiPriority w:val="99"/>
    <w:rsid w:val="00F16DB2"/>
    <w:rPr>
      <w:rFonts w:ascii="Arial" w:eastAsia="Times New Roman" w:hAnsi="Arial" w:cs="Arial"/>
      <w:bCs/>
      <w:sz w:val="20"/>
      <w:szCs w:val="24"/>
      <w:lang w:val="en-US"/>
    </w:rPr>
  </w:style>
  <w:style w:type="character" w:customStyle="1" w:styleId="fontstyle41">
    <w:name w:val="fontstyle41"/>
    <w:basedOn w:val="DefaultParagraphFont"/>
    <w:rsid w:val="00BE1C79"/>
    <w:rPr>
      <w:rFonts w:ascii="CourierStd" w:hAnsi="CourierStd" w:hint="default"/>
      <w:b w:val="0"/>
      <w:bCs w:val="0"/>
      <w:i w:val="0"/>
      <w:iCs w:val="0"/>
      <w:color w:val="000000"/>
      <w:sz w:val="20"/>
      <w:szCs w:val="20"/>
    </w:rPr>
  </w:style>
  <w:style w:type="character" w:styleId="FollowedHyperlink">
    <w:name w:val="FollowedHyperlink"/>
    <w:basedOn w:val="DefaultParagraphFont"/>
    <w:uiPriority w:val="99"/>
    <w:semiHidden/>
    <w:unhideWhenUsed/>
    <w:rsid w:val="002C2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93">
      <w:bodyDiv w:val="1"/>
      <w:marLeft w:val="0"/>
      <w:marRight w:val="0"/>
      <w:marTop w:val="0"/>
      <w:marBottom w:val="0"/>
      <w:divBdr>
        <w:top w:val="none" w:sz="0" w:space="0" w:color="auto"/>
        <w:left w:val="none" w:sz="0" w:space="0" w:color="auto"/>
        <w:bottom w:val="none" w:sz="0" w:space="0" w:color="auto"/>
        <w:right w:val="none" w:sz="0" w:space="0" w:color="auto"/>
      </w:divBdr>
      <w:divsChild>
        <w:div w:id="480849563">
          <w:marLeft w:val="0"/>
          <w:marRight w:val="0"/>
          <w:marTop w:val="0"/>
          <w:marBottom w:val="0"/>
          <w:divBdr>
            <w:top w:val="none" w:sz="0" w:space="0" w:color="auto"/>
            <w:left w:val="none" w:sz="0" w:space="0" w:color="auto"/>
            <w:bottom w:val="none" w:sz="0" w:space="0" w:color="auto"/>
            <w:right w:val="none" w:sz="0" w:space="0" w:color="auto"/>
          </w:divBdr>
          <w:divsChild>
            <w:div w:id="418601749">
              <w:marLeft w:val="0"/>
              <w:marRight w:val="0"/>
              <w:marTop w:val="0"/>
              <w:marBottom w:val="0"/>
              <w:divBdr>
                <w:top w:val="none" w:sz="0" w:space="0" w:color="auto"/>
                <w:left w:val="none" w:sz="0" w:space="0" w:color="auto"/>
                <w:bottom w:val="none" w:sz="0" w:space="0" w:color="auto"/>
                <w:right w:val="none" w:sz="0" w:space="0" w:color="auto"/>
              </w:divBdr>
            </w:div>
            <w:div w:id="1642922117">
              <w:marLeft w:val="0"/>
              <w:marRight w:val="0"/>
              <w:marTop w:val="0"/>
              <w:marBottom w:val="0"/>
              <w:divBdr>
                <w:top w:val="none" w:sz="0" w:space="0" w:color="auto"/>
                <w:left w:val="none" w:sz="0" w:space="0" w:color="auto"/>
                <w:bottom w:val="none" w:sz="0" w:space="0" w:color="auto"/>
                <w:right w:val="none" w:sz="0" w:space="0" w:color="auto"/>
              </w:divBdr>
            </w:div>
            <w:div w:id="1847548818">
              <w:marLeft w:val="0"/>
              <w:marRight w:val="0"/>
              <w:marTop w:val="0"/>
              <w:marBottom w:val="0"/>
              <w:divBdr>
                <w:top w:val="none" w:sz="0" w:space="0" w:color="auto"/>
                <w:left w:val="none" w:sz="0" w:space="0" w:color="auto"/>
                <w:bottom w:val="none" w:sz="0" w:space="0" w:color="auto"/>
                <w:right w:val="none" w:sz="0" w:space="0" w:color="auto"/>
              </w:divBdr>
            </w:div>
            <w:div w:id="27723013">
              <w:marLeft w:val="0"/>
              <w:marRight w:val="0"/>
              <w:marTop w:val="0"/>
              <w:marBottom w:val="0"/>
              <w:divBdr>
                <w:top w:val="none" w:sz="0" w:space="0" w:color="auto"/>
                <w:left w:val="none" w:sz="0" w:space="0" w:color="auto"/>
                <w:bottom w:val="none" w:sz="0" w:space="0" w:color="auto"/>
                <w:right w:val="none" w:sz="0" w:space="0" w:color="auto"/>
              </w:divBdr>
            </w:div>
            <w:div w:id="629170348">
              <w:marLeft w:val="0"/>
              <w:marRight w:val="0"/>
              <w:marTop w:val="0"/>
              <w:marBottom w:val="0"/>
              <w:divBdr>
                <w:top w:val="none" w:sz="0" w:space="0" w:color="auto"/>
                <w:left w:val="none" w:sz="0" w:space="0" w:color="auto"/>
                <w:bottom w:val="none" w:sz="0" w:space="0" w:color="auto"/>
                <w:right w:val="none" w:sz="0" w:space="0" w:color="auto"/>
              </w:divBdr>
            </w:div>
            <w:div w:id="1463042180">
              <w:marLeft w:val="0"/>
              <w:marRight w:val="0"/>
              <w:marTop w:val="0"/>
              <w:marBottom w:val="0"/>
              <w:divBdr>
                <w:top w:val="none" w:sz="0" w:space="0" w:color="auto"/>
                <w:left w:val="none" w:sz="0" w:space="0" w:color="auto"/>
                <w:bottom w:val="none" w:sz="0" w:space="0" w:color="auto"/>
                <w:right w:val="none" w:sz="0" w:space="0" w:color="auto"/>
              </w:divBdr>
            </w:div>
            <w:div w:id="889224403">
              <w:marLeft w:val="0"/>
              <w:marRight w:val="0"/>
              <w:marTop w:val="0"/>
              <w:marBottom w:val="0"/>
              <w:divBdr>
                <w:top w:val="none" w:sz="0" w:space="0" w:color="auto"/>
                <w:left w:val="none" w:sz="0" w:space="0" w:color="auto"/>
                <w:bottom w:val="none" w:sz="0" w:space="0" w:color="auto"/>
                <w:right w:val="none" w:sz="0" w:space="0" w:color="auto"/>
              </w:divBdr>
            </w:div>
            <w:div w:id="1316034921">
              <w:marLeft w:val="0"/>
              <w:marRight w:val="0"/>
              <w:marTop w:val="0"/>
              <w:marBottom w:val="0"/>
              <w:divBdr>
                <w:top w:val="none" w:sz="0" w:space="0" w:color="auto"/>
                <w:left w:val="none" w:sz="0" w:space="0" w:color="auto"/>
                <w:bottom w:val="none" w:sz="0" w:space="0" w:color="auto"/>
                <w:right w:val="none" w:sz="0" w:space="0" w:color="auto"/>
              </w:divBdr>
            </w:div>
            <w:div w:id="1482622546">
              <w:marLeft w:val="0"/>
              <w:marRight w:val="0"/>
              <w:marTop w:val="0"/>
              <w:marBottom w:val="0"/>
              <w:divBdr>
                <w:top w:val="none" w:sz="0" w:space="0" w:color="auto"/>
                <w:left w:val="none" w:sz="0" w:space="0" w:color="auto"/>
                <w:bottom w:val="none" w:sz="0" w:space="0" w:color="auto"/>
                <w:right w:val="none" w:sz="0" w:space="0" w:color="auto"/>
              </w:divBdr>
            </w:div>
            <w:div w:id="1949004654">
              <w:marLeft w:val="0"/>
              <w:marRight w:val="0"/>
              <w:marTop w:val="0"/>
              <w:marBottom w:val="0"/>
              <w:divBdr>
                <w:top w:val="none" w:sz="0" w:space="0" w:color="auto"/>
                <w:left w:val="none" w:sz="0" w:space="0" w:color="auto"/>
                <w:bottom w:val="none" w:sz="0" w:space="0" w:color="auto"/>
                <w:right w:val="none" w:sz="0" w:space="0" w:color="auto"/>
              </w:divBdr>
            </w:div>
            <w:div w:id="1898735118">
              <w:marLeft w:val="0"/>
              <w:marRight w:val="0"/>
              <w:marTop w:val="0"/>
              <w:marBottom w:val="0"/>
              <w:divBdr>
                <w:top w:val="none" w:sz="0" w:space="0" w:color="auto"/>
                <w:left w:val="none" w:sz="0" w:space="0" w:color="auto"/>
                <w:bottom w:val="none" w:sz="0" w:space="0" w:color="auto"/>
                <w:right w:val="none" w:sz="0" w:space="0" w:color="auto"/>
              </w:divBdr>
            </w:div>
            <w:div w:id="1042366551">
              <w:marLeft w:val="0"/>
              <w:marRight w:val="0"/>
              <w:marTop w:val="0"/>
              <w:marBottom w:val="0"/>
              <w:divBdr>
                <w:top w:val="none" w:sz="0" w:space="0" w:color="auto"/>
                <w:left w:val="none" w:sz="0" w:space="0" w:color="auto"/>
                <w:bottom w:val="none" w:sz="0" w:space="0" w:color="auto"/>
                <w:right w:val="none" w:sz="0" w:space="0" w:color="auto"/>
              </w:divBdr>
            </w:div>
            <w:div w:id="1975670976">
              <w:marLeft w:val="0"/>
              <w:marRight w:val="0"/>
              <w:marTop w:val="0"/>
              <w:marBottom w:val="0"/>
              <w:divBdr>
                <w:top w:val="none" w:sz="0" w:space="0" w:color="auto"/>
                <w:left w:val="none" w:sz="0" w:space="0" w:color="auto"/>
                <w:bottom w:val="none" w:sz="0" w:space="0" w:color="auto"/>
                <w:right w:val="none" w:sz="0" w:space="0" w:color="auto"/>
              </w:divBdr>
            </w:div>
            <w:div w:id="1525635987">
              <w:marLeft w:val="0"/>
              <w:marRight w:val="0"/>
              <w:marTop w:val="0"/>
              <w:marBottom w:val="0"/>
              <w:divBdr>
                <w:top w:val="none" w:sz="0" w:space="0" w:color="auto"/>
                <w:left w:val="none" w:sz="0" w:space="0" w:color="auto"/>
                <w:bottom w:val="none" w:sz="0" w:space="0" w:color="auto"/>
                <w:right w:val="none" w:sz="0" w:space="0" w:color="auto"/>
              </w:divBdr>
            </w:div>
            <w:div w:id="793328367">
              <w:marLeft w:val="0"/>
              <w:marRight w:val="0"/>
              <w:marTop w:val="0"/>
              <w:marBottom w:val="0"/>
              <w:divBdr>
                <w:top w:val="none" w:sz="0" w:space="0" w:color="auto"/>
                <w:left w:val="none" w:sz="0" w:space="0" w:color="auto"/>
                <w:bottom w:val="none" w:sz="0" w:space="0" w:color="auto"/>
                <w:right w:val="none" w:sz="0" w:space="0" w:color="auto"/>
              </w:divBdr>
            </w:div>
            <w:div w:id="1799176128">
              <w:marLeft w:val="0"/>
              <w:marRight w:val="0"/>
              <w:marTop w:val="0"/>
              <w:marBottom w:val="0"/>
              <w:divBdr>
                <w:top w:val="none" w:sz="0" w:space="0" w:color="auto"/>
                <w:left w:val="none" w:sz="0" w:space="0" w:color="auto"/>
                <w:bottom w:val="none" w:sz="0" w:space="0" w:color="auto"/>
                <w:right w:val="none" w:sz="0" w:space="0" w:color="auto"/>
              </w:divBdr>
            </w:div>
            <w:div w:id="1026521822">
              <w:marLeft w:val="0"/>
              <w:marRight w:val="0"/>
              <w:marTop w:val="0"/>
              <w:marBottom w:val="0"/>
              <w:divBdr>
                <w:top w:val="none" w:sz="0" w:space="0" w:color="auto"/>
                <w:left w:val="none" w:sz="0" w:space="0" w:color="auto"/>
                <w:bottom w:val="none" w:sz="0" w:space="0" w:color="auto"/>
                <w:right w:val="none" w:sz="0" w:space="0" w:color="auto"/>
              </w:divBdr>
            </w:div>
            <w:div w:id="821508104">
              <w:marLeft w:val="0"/>
              <w:marRight w:val="0"/>
              <w:marTop w:val="0"/>
              <w:marBottom w:val="0"/>
              <w:divBdr>
                <w:top w:val="none" w:sz="0" w:space="0" w:color="auto"/>
                <w:left w:val="none" w:sz="0" w:space="0" w:color="auto"/>
                <w:bottom w:val="none" w:sz="0" w:space="0" w:color="auto"/>
                <w:right w:val="none" w:sz="0" w:space="0" w:color="auto"/>
              </w:divBdr>
            </w:div>
            <w:div w:id="311448875">
              <w:marLeft w:val="0"/>
              <w:marRight w:val="0"/>
              <w:marTop w:val="0"/>
              <w:marBottom w:val="0"/>
              <w:divBdr>
                <w:top w:val="none" w:sz="0" w:space="0" w:color="auto"/>
                <w:left w:val="none" w:sz="0" w:space="0" w:color="auto"/>
                <w:bottom w:val="none" w:sz="0" w:space="0" w:color="auto"/>
                <w:right w:val="none" w:sz="0" w:space="0" w:color="auto"/>
              </w:divBdr>
            </w:div>
            <w:div w:id="2035374101">
              <w:marLeft w:val="0"/>
              <w:marRight w:val="0"/>
              <w:marTop w:val="0"/>
              <w:marBottom w:val="0"/>
              <w:divBdr>
                <w:top w:val="none" w:sz="0" w:space="0" w:color="auto"/>
                <w:left w:val="none" w:sz="0" w:space="0" w:color="auto"/>
                <w:bottom w:val="none" w:sz="0" w:space="0" w:color="auto"/>
                <w:right w:val="none" w:sz="0" w:space="0" w:color="auto"/>
              </w:divBdr>
            </w:div>
            <w:div w:id="885871549">
              <w:marLeft w:val="0"/>
              <w:marRight w:val="0"/>
              <w:marTop w:val="0"/>
              <w:marBottom w:val="0"/>
              <w:divBdr>
                <w:top w:val="none" w:sz="0" w:space="0" w:color="auto"/>
                <w:left w:val="none" w:sz="0" w:space="0" w:color="auto"/>
                <w:bottom w:val="none" w:sz="0" w:space="0" w:color="auto"/>
                <w:right w:val="none" w:sz="0" w:space="0" w:color="auto"/>
              </w:divBdr>
            </w:div>
            <w:div w:id="351810509">
              <w:marLeft w:val="0"/>
              <w:marRight w:val="0"/>
              <w:marTop w:val="0"/>
              <w:marBottom w:val="0"/>
              <w:divBdr>
                <w:top w:val="none" w:sz="0" w:space="0" w:color="auto"/>
                <w:left w:val="none" w:sz="0" w:space="0" w:color="auto"/>
                <w:bottom w:val="none" w:sz="0" w:space="0" w:color="auto"/>
                <w:right w:val="none" w:sz="0" w:space="0" w:color="auto"/>
              </w:divBdr>
            </w:div>
            <w:div w:id="1697582188">
              <w:marLeft w:val="0"/>
              <w:marRight w:val="0"/>
              <w:marTop w:val="0"/>
              <w:marBottom w:val="0"/>
              <w:divBdr>
                <w:top w:val="none" w:sz="0" w:space="0" w:color="auto"/>
                <w:left w:val="none" w:sz="0" w:space="0" w:color="auto"/>
                <w:bottom w:val="none" w:sz="0" w:space="0" w:color="auto"/>
                <w:right w:val="none" w:sz="0" w:space="0" w:color="auto"/>
              </w:divBdr>
            </w:div>
            <w:div w:id="142815735">
              <w:marLeft w:val="0"/>
              <w:marRight w:val="0"/>
              <w:marTop w:val="0"/>
              <w:marBottom w:val="0"/>
              <w:divBdr>
                <w:top w:val="none" w:sz="0" w:space="0" w:color="auto"/>
                <w:left w:val="none" w:sz="0" w:space="0" w:color="auto"/>
                <w:bottom w:val="none" w:sz="0" w:space="0" w:color="auto"/>
                <w:right w:val="none" w:sz="0" w:space="0" w:color="auto"/>
              </w:divBdr>
            </w:div>
            <w:div w:id="1518428420">
              <w:marLeft w:val="0"/>
              <w:marRight w:val="0"/>
              <w:marTop w:val="0"/>
              <w:marBottom w:val="0"/>
              <w:divBdr>
                <w:top w:val="none" w:sz="0" w:space="0" w:color="auto"/>
                <w:left w:val="none" w:sz="0" w:space="0" w:color="auto"/>
                <w:bottom w:val="none" w:sz="0" w:space="0" w:color="auto"/>
                <w:right w:val="none" w:sz="0" w:space="0" w:color="auto"/>
              </w:divBdr>
            </w:div>
            <w:div w:id="143663074">
              <w:marLeft w:val="0"/>
              <w:marRight w:val="0"/>
              <w:marTop w:val="0"/>
              <w:marBottom w:val="0"/>
              <w:divBdr>
                <w:top w:val="none" w:sz="0" w:space="0" w:color="auto"/>
                <w:left w:val="none" w:sz="0" w:space="0" w:color="auto"/>
                <w:bottom w:val="none" w:sz="0" w:space="0" w:color="auto"/>
                <w:right w:val="none" w:sz="0" w:space="0" w:color="auto"/>
              </w:divBdr>
            </w:div>
            <w:div w:id="1124499418">
              <w:marLeft w:val="0"/>
              <w:marRight w:val="0"/>
              <w:marTop w:val="0"/>
              <w:marBottom w:val="0"/>
              <w:divBdr>
                <w:top w:val="none" w:sz="0" w:space="0" w:color="auto"/>
                <w:left w:val="none" w:sz="0" w:space="0" w:color="auto"/>
                <w:bottom w:val="none" w:sz="0" w:space="0" w:color="auto"/>
                <w:right w:val="none" w:sz="0" w:space="0" w:color="auto"/>
              </w:divBdr>
            </w:div>
            <w:div w:id="1800762676">
              <w:marLeft w:val="0"/>
              <w:marRight w:val="0"/>
              <w:marTop w:val="0"/>
              <w:marBottom w:val="0"/>
              <w:divBdr>
                <w:top w:val="none" w:sz="0" w:space="0" w:color="auto"/>
                <w:left w:val="none" w:sz="0" w:space="0" w:color="auto"/>
                <w:bottom w:val="none" w:sz="0" w:space="0" w:color="auto"/>
                <w:right w:val="none" w:sz="0" w:space="0" w:color="auto"/>
              </w:divBdr>
            </w:div>
            <w:div w:id="1810628838">
              <w:marLeft w:val="0"/>
              <w:marRight w:val="0"/>
              <w:marTop w:val="0"/>
              <w:marBottom w:val="0"/>
              <w:divBdr>
                <w:top w:val="none" w:sz="0" w:space="0" w:color="auto"/>
                <w:left w:val="none" w:sz="0" w:space="0" w:color="auto"/>
                <w:bottom w:val="none" w:sz="0" w:space="0" w:color="auto"/>
                <w:right w:val="none" w:sz="0" w:space="0" w:color="auto"/>
              </w:divBdr>
            </w:div>
            <w:div w:id="1892885627">
              <w:marLeft w:val="0"/>
              <w:marRight w:val="0"/>
              <w:marTop w:val="0"/>
              <w:marBottom w:val="0"/>
              <w:divBdr>
                <w:top w:val="none" w:sz="0" w:space="0" w:color="auto"/>
                <w:left w:val="none" w:sz="0" w:space="0" w:color="auto"/>
                <w:bottom w:val="none" w:sz="0" w:space="0" w:color="auto"/>
                <w:right w:val="none" w:sz="0" w:space="0" w:color="auto"/>
              </w:divBdr>
            </w:div>
            <w:div w:id="97257982">
              <w:marLeft w:val="0"/>
              <w:marRight w:val="0"/>
              <w:marTop w:val="0"/>
              <w:marBottom w:val="0"/>
              <w:divBdr>
                <w:top w:val="none" w:sz="0" w:space="0" w:color="auto"/>
                <w:left w:val="none" w:sz="0" w:space="0" w:color="auto"/>
                <w:bottom w:val="none" w:sz="0" w:space="0" w:color="auto"/>
                <w:right w:val="none" w:sz="0" w:space="0" w:color="auto"/>
              </w:divBdr>
            </w:div>
            <w:div w:id="1549687402">
              <w:marLeft w:val="0"/>
              <w:marRight w:val="0"/>
              <w:marTop w:val="0"/>
              <w:marBottom w:val="0"/>
              <w:divBdr>
                <w:top w:val="none" w:sz="0" w:space="0" w:color="auto"/>
                <w:left w:val="none" w:sz="0" w:space="0" w:color="auto"/>
                <w:bottom w:val="none" w:sz="0" w:space="0" w:color="auto"/>
                <w:right w:val="none" w:sz="0" w:space="0" w:color="auto"/>
              </w:divBdr>
            </w:div>
            <w:div w:id="938682403">
              <w:marLeft w:val="0"/>
              <w:marRight w:val="0"/>
              <w:marTop w:val="0"/>
              <w:marBottom w:val="0"/>
              <w:divBdr>
                <w:top w:val="none" w:sz="0" w:space="0" w:color="auto"/>
                <w:left w:val="none" w:sz="0" w:space="0" w:color="auto"/>
                <w:bottom w:val="none" w:sz="0" w:space="0" w:color="auto"/>
                <w:right w:val="none" w:sz="0" w:space="0" w:color="auto"/>
              </w:divBdr>
            </w:div>
            <w:div w:id="1243754393">
              <w:marLeft w:val="0"/>
              <w:marRight w:val="0"/>
              <w:marTop w:val="0"/>
              <w:marBottom w:val="0"/>
              <w:divBdr>
                <w:top w:val="none" w:sz="0" w:space="0" w:color="auto"/>
                <w:left w:val="none" w:sz="0" w:space="0" w:color="auto"/>
                <w:bottom w:val="none" w:sz="0" w:space="0" w:color="auto"/>
                <w:right w:val="none" w:sz="0" w:space="0" w:color="auto"/>
              </w:divBdr>
            </w:div>
            <w:div w:id="113522606">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105343151">
              <w:marLeft w:val="0"/>
              <w:marRight w:val="0"/>
              <w:marTop w:val="0"/>
              <w:marBottom w:val="0"/>
              <w:divBdr>
                <w:top w:val="none" w:sz="0" w:space="0" w:color="auto"/>
                <w:left w:val="none" w:sz="0" w:space="0" w:color="auto"/>
                <w:bottom w:val="none" w:sz="0" w:space="0" w:color="auto"/>
                <w:right w:val="none" w:sz="0" w:space="0" w:color="auto"/>
              </w:divBdr>
            </w:div>
            <w:div w:id="1912765783">
              <w:marLeft w:val="0"/>
              <w:marRight w:val="0"/>
              <w:marTop w:val="0"/>
              <w:marBottom w:val="0"/>
              <w:divBdr>
                <w:top w:val="none" w:sz="0" w:space="0" w:color="auto"/>
                <w:left w:val="none" w:sz="0" w:space="0" w:color="auto"/>
                <w:bottom w:val="none" w:sz="0" w:space="0" w:color="auto"/>
                <w:right w:val="none" w:sz="0" w:space="0" w:color="auto"/>
              </w:divBdr>
            </w:div>
            <w:div w:id="465783629">
              <w:marLeft w:val="0"/>
              <w:marRight w:val="0"/>
              <w:marTop w:val="0"/>
              <w:marBottom w:val="0"/>
              <w:divBdr>
                <w:top w:val="none" w:sz="0" w:space="0" w:color="auto"/>
                <w:left w:val="none" w:sz="0" w:space="0" w:color="auto"/>
                <w:bottom w:val="none" w:sz="0" w:space="0" w:color="auto"/>
                <w:right w:val="none" w:sz="0" w:space="0" w:color="auto"/>
              </w:divBdr>
            </w:div>
            <w:div w:id="1501702943">
              <w:marLeft w:val="0"/>
              <w:marRight w:val="0"/>
              <w:marTop w:val="0"/>
              <w:marBottom w:val="0"/>
              <w:divBdr>
                <w:top w:val="none" w:sz="0" w:space="0" w:color="auto"/>
                <w:left w:val="none" w:sz="0" w:space="0" w:color="auto"/>
                <w:bottom w:val="none" w:sz="0" w:space="0" w:color="auto"/>
                <w:right w:val="none" w:sz="0" w:space="0" w:color="auto"/>
              </w:divBdr>
            </w:div>
            <w:div w:id="1434860620">
              <w:marLeft w:val="0"/>
              <w:marRight w:val="0"/>
              <w:marTop w:val="0"/>
              <w:marBottom w:val="0"/>
              <w:divBdr>
                <w:top w:val="none" w:sz="0" w:space="0" w:color="auto"/>
                <w:left w:val="none" w:sz="0" w:space="0" w:color="auto"/>
                <w:bottom w:val="none" w:sz="0" w:space="0" w:color="auto"/>
                <w:right w:val="none" w:sz="0" w:space="0" w:color="auto"/>
              </w:divBdr>
            </w:div>
            <w:div w:id="1491947158">
              <w:marLeft w:val="0"/>
              <w:marRight w:val="0"/>
              <w:marTop w:val="0"/>
              <w:marBottom w:val="0"/>
              <w:divBdr>
                <w:top w:val="none" w:sz="0" w:space="0" w:color="auto"/>
                <w:left w:val="none" w:sz="0" w:space="0" w:color="auto"/>
                <w:bottom w:val="none" w:sz="0" w:space="0" w:color="auto"/>
                <w:right w:val="none" w:sz="0" w:space="0" w:color="auto"/>
              </w:divBdr>
            </w:div>
            <w:div w:id="1745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796">
      <w:bodyDiv w:val="1"/>
      <w:marLeft w:val="0"/>
      <w:marRight w:val="0"/>
      <w:marTop w:val="0"/>
      <w:marBottom w:val="0"/>
      <w:divBdr>
        <w:top w:val="none" w:sz="0" w:space="0" w:color="auto"/>
        <w:left w:val="none" w:sz="0" w:space="0" w:color="auto"/>
        <w:bottom w:val="none" w:sz="0" w:space="0" w:color="auto"/>
        <w:right w:val="none" w:sz="0" w:space="0" w:color="auto"/>
      </w:divBdr>
      <w:divsChild>
        <w:div w:id="1718047086">
          <w:marLeft w:val="0"/>
          <w:marRight w:val="0"/>
          <w:marTop w:val="0"/>
          <w:marBottom w:val="0"/>
          <w:divBdr>
            <w:top w:val="none" w:sz="0" w:space="0" w:color="auto"/>
            <w:left w:val="none" w:sz="0" w:space="0" w:color="auto"/>
            <w:bottom w:val="none" w:sz="0" w:space="0" w:color="auto"/>
            <w:right w:val="none" w:sz="0" w:space="0" w:color="auto"/>
          </w:divBdr>
          <w:divsChild>
            <w:div w:id="237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664">
      <w:bodyDiv w:val="1"/>
      <w:marLeft w:val="0"/>
      <w:marRight w:val="0"/>
      <w:marTop w:val="0"/>
      <w:marBottom w:val="0"/>
      <w:divBdr>
        <w:top w:val="none" w:sz="0" w:space="0" w:color="auto"/>
        <w:left w:val="none" w:sz="0" w:space="0" w:color="auto"/>
        <w:bottom w:val="none" w:sz="0" w:space="0" w:color="auto"/>
        <w:right w:val="none" w:sz="0" w:space="0" w:color="auto"/>
      </w:divBdr>
      <w:divsChild>
        <w:div w:id="2137989396">
          <w:marLeft w:val="0"/>
          <w:marRight w:val="0"/>
          <w:marTop w:val="0"/>
          <w:marBottom w:val="0"/>
          <w:divBdr>
            <w:top w:val="none" w:sz="0" w:space="0" w:color="auto"/>
            <w:left w:val="none" w:sz="0" w:space="0" w:color="auto"/>
            <w:bottom w:val="none" w:sz="0" w:space="0" w:color="auto"/>
            <w:right w:val="none" w:sz="0" w:space="0" w:color="auto"/>
          </w:divBdr>
          <w:divsChild>
            <w:div w:id="84350785">
              <w:marLeft w:val="0"/>
              <w:marRight w:val="0"/>
              <w:marTop w:val="0"/>
              <w:marBottom w:val="0"/>
              <w:divBdr>
                <w:top w:val="none" w:sz="0" w:space="0" w:color="auto"/>
                <w:left w:val="none" w:sz="0" w:space="0" w:color="auto"/>
                <w:bottom w:val="none" w:sz="0" w:space="0" w:color="auto"/>
                <w:right w:val="none" w:sz="0" w:space="0" w:color="auto"/>
              </w:divBdr>
            </w:div>
            <w:div w:id="98456654">
              <w:marLeft w:val="0"/>
              <w:marRight w:val="0"/>
              <w:marTop w:val="0"/>
              <w:marBottom w:val="0"/>
              <w:divBdr>
                <w:top w:val="none" w:sz="0" w:space="0" w:color="auto"/>
                <w:left w:val="none" w:sz="0" w:space="0" w:color="auto"/>
                <w:bottom w:val="none" w:sz="0" w:space="0" w:color="auto"/>
                <w:right w:val="none" w:sz="0" w:space="0" w:color="auto"/>
              </w:divBdr>
            </w:div>
            <w:div w:id="111673382">
              <w:marLeft w:val="0"/>
              <w:marRight w:val="0"/>
              <w:marTop w:val="0"/>
              <w:marBottom w:val="0"/>
              <w:divBdr>
                <w:top w:val="none" w:sz="0" w:space="0" w:color="auto"/>
                <w:left w:val="none" w:sz="0" w:space="0" w:color="auto"/>
                <w:bottom w:val="none" w:sz="0" w:space="0" w:color="auto"/>
                <w:right w:val="none" w:sz="0" w:space="0" w:color="auto"/>
              </w:divBdr>
            </w:div>
            <w:div w:id="113524828">
              <w:marLeft w:val="0"/>
              <w:marRight w:val="0"/>
              <w:marTop w:val="0"/>
              <w:marBottom w:val="0"/>
              <w:divBdr>
                <w:top w:val="none" w:sz="0" w:space="0" w:color="auto"/>
                <w:left w:val="none" w:sz="0" w:space="0" w:color="auto"/>
                <w:bottom w:val="none" w:sz="0" w:space="0" w:color="auto"/>
                <w:right w:val="none" w:sz="0" w:space="0" w:color="auto"/>
              </w:divBdr>
            </w:div>
            <w:div w:id="142545672">
              <w:marLeft w:val="0"/>
              <w:marRight w:val="0"/>
              <w:marTop w:val="0"/>
              <w:marBottom w:val="0"/>
              <w:divBdr>
                <w:top w:val="none" w:sz="0" w:space="0" w:color="auto"/>
                <w:left w:val="none" w:sz="0" w:space="0" w:color="auto"/>
                <w:bottom w:val="none" w:sz="0" w:space="0" w:color="auto"/>
                <w:right w:val="none" w:sz="0" w:space="0" w:color="auto"/>
              </w:divBdr>
            </w:div>
            <w:div w:id="146634853">
              <w:marLeft w:val="0"/>
              <w:marRight w:val="0"/>
              <w:marTop w:val="0"/>
              <w:marBottom w:val="0"/>
              <w:divBdr>
                <w:top w:val="none" w:sz="0" w:space="0" w:color="auto"/>
                <w:left w:val="none" w:sz="0" w:space="0" w:color="auto"/>
                <w:bottom w:val="none" w:sz="0" w:space="0" w:color="auto"/>
                <w:right w:val="none" w:sz="0" w:space="0" w:color="auto"/>
              </w:divBdr>
            </w:div>
            <w:div w:id="172765455">
              <w:marLeft w:val="0"/>
              <w:marRight w:val="0"/>
              <w:marTop w:val="0"/>
              <w:marBottom w:val="0"/>
              <w:divBdr>
                <w:top w:val="none" w:sz="0" w:space="0" w:color="auto"/>
                <w:left w:val="none" w:sz="0" w:space="0" w:color="auto"/>
                <w:bottom w:val="none" w:sz="0" w:space="0" w:color="auto"/>
                <w:right w:val="none" w:sz="0" w:space="0" w:color="auto"/>
              </w:divBdr>
            </w:div>
            <w:div w:id="221019871">
              <w:marLeft w:val="0"/>
              <w:marRight w:val="0"/>
              <w:marTop w:val="0"/>
              <w:marBottom w:val="0"/>
              <w:divBdr>
                <w:top w:val="none" w:sz="0" w:space="0" w:color="auto"/>
                <w:left w:val="none" w:sz="0" w:space="0" w:color="auto"/>
                <w:bottom w:val="none" w:sz="0" w:space="0" w:color="auto"/>
                <w:right w:val="none" w:sz="0" w:space="0" w:color="auto"/>
              </w:divBdr>
            </w:div>
            <w:div w:id="282737130">
              <w:marLeft w:val="0"/>
              <w:marRight w:val="0"/>
              <w:marTop w:val="0"/>
              <w:marBottom w:val="0"/>
              <w:divBdr>
                <w:top w:val="none" w:sz="0" w:space="0" w:color="auto"/>
                <w:left w:val="none" w:sz="0" w:space="0" w:color="auto"/>
                <w:bottom w:val="none" w:sz="0" w:space="0" w:color="auto"/>
                <w:right w:val="none" w:sz="0" w:space="0" w:color="auto"/>
              </w:divBdr>
            </w:div>
            <w:div w:id="318002360">
              <w:marLeft w:val="0"/>
              <w:marRight w:val="0"/>
              <w:marTop w:val="0"/>
              <w:marBottom w:val="0"/>
              <w:divBdr>
                <w:top w:val="none" w:sz="0" w:space="0" w:color="auto"/>
                <w:left w:val="none" w:sz="0" w:space="0" w:color="auto"/>
                <w:bottom w:val="none" w:sz="0" w:space="0" w:color="auto"/>
                <w:right w:val="none" w:sz="0" w:space="0" w:color="auto"/>
              </w:divBdr>
            </w:div>
            <w:div w:id="322121851">
              <w:marLeft w:val="0"/>
              <w:marRight w:val="0"/>
              <w:marTop w:val="0"/>
              <w:marBottom w:val="0"/>
              <w:divBdr>
                <w:top w:val="none" w:sz="0" w:space="0" w:color="auto"/>
                <w:left w:val="none" w:sz="0" w:space="0" w:color="auto"/>
                <w:bottom w:val="none" w:sz="0" w:space="0" w:color="auto"/>
                <w:right w:val="none" w:sz="0" w:space="0" w:color="auto"/>
              </w:divBdr>
            </w:div>
            <w:div w:id="358774164">
              <w:marLeft w:val="0"/>
              <w:marRight w:val="0"/>
              <w:marTop w:val="0"/>
              <w:marBottom w:val="0"/>
              <w:divBdr>
                <w:top w:val="none" w:sz="0" w:space="0" w:color="auto"/>
                <w:left w:val="none" w:sz="0" w:space="0" w:color="auto"/>
                <w:bottom w:val="none" w:sz="0" w:space="0" w:color="auto"/>
                <w:right w:val="none" w:sz="0" w:space="0" w:color="auto"/>
              </w:divBdr>
            </w:div>
            <w:div w:id="412778061">
              <w:marLeft w:val="0"/>
              <w:marRight w:val="0"/>
              <w:marTop w:val="0"/>
              <w:marBottom w:val="0"/>
              <w:divBdr>
                <w:top w:val="none" w:sz="0" w:space="0" w:color="auto"/>
                <w:left w:val="none" w:sz="0" w:space="0" w:color="auto"/>
                <w:bottom w:val="none" w:sz="0" w:space="0" w:color="auto"/>
                <w:right w:val="none" w:sz="0" w:space="0" w:color="auto"/>
              </w:divBdr>
            </w:div>
            <w:div w:id="482427679">
              <w:marLeft w:val="0"/>
              <w:marRight w:val="0"/>
              <w:marTop w:val="0"/>
              <w:marBottom w:val="0"/>
              <w:divBdr>
                <w:top w:val="none" w:sz="0" w:space="0" w:color="auto"/>
                <w:left w:val="none" w:sz="0" w:space="0" w:color="auto"/>
                <w:bottom w:val="none" w:sz="0" w:space="0" w:color="auto"/>
                <w:right w:val="none" w:sz="0" w:space="0" w:color="auto"/>
              </w:divBdr>
            </w:div>
            <w:div w:id="524254409">
              <w:marLeft w:val="0"/>
              <w:marRight w:val="0"/>
              <w:marTop w:val="0"/>
              <w:marBottom w:val="0"/>
              <w:divBdr>
                <w:top w:val="none" w:sz="0" w:space="0" w:color="auto"/>
                <w:left w:val="none" w:sz="0" w:space="0" w:color="auto"/>
                <w:bottom w:val="none" w:sz="0" w:space="0" w:color="auto"/>
                <w:right w:val="none" w:sz="0" w:space="0" w:color="auto"/>
              </w:divBdr>
            </w:div>
            <w:div w:id="581253748">
              <w:marLeft w:val="0"/>
              <w:marRight w:val="0"/>
              <w:marTop w:val="0"/>
              <w:marBottom w:val="0"/>
              <w:divBdr>
                <w:top w:val="none" w:sz="0" w:space="0" w:color="auto"/>
                <w:left w:val="none" w:sz="0" w:space="0" w:color="auto"/>
                <w:bottom w:val="none" w:sz="0" w:space="0" w:color="auto"/>
                <w:right w:val="none" w:sz="0" w:space="0" w:color="auto"/>
              </w:divBdr>
            </w:div>
            <w:div w:id="627274590">
              <w:marLeft w:val="0"/>
              <w:marRight w:val="0"/>
              <w:marTop w:val="0"/>
              <w:marBottom w:val="0"/>
              <w:divBdr>
                <w:top w:val="none" w:sz="0" w:space="0" w:color="auto"/>
                <w:left w:val="none" w:sz="0" w:space="0" w:color="auto"/>
                <w:bottom w:val="none" w:sz="0" w:space="0" w:color="auto"/>
                <w:right w:val="none" w:sz="0" w:space="0" w:color="auto"/>
              </w:divBdr>
            </w:div>
            <w:div w:id="661468535">
              <w:marLeft w:val="0"/>
              <w:marRight w:val="0"/>
              <w:marTop w:val="0"/>
              <w:marBottom w:val="0"/>
              <w:divBdr>
                <w:top w:val="none" w:sz="0" w:space="0" w:color="auto"/>
                <w:left w:val="none" w:sz="0" w:space="0" w:color="auto"/>
                <w:bottom w:val="none" w:sz="0" w:space="0" w:color="auto"/>
                <w:right w:val="none" w:sz="0" w:space="0" w:color="auto"/>
              </w:divBdr>
            </w:div>
            <w:div w:id="677121792">
              <w:marLeft w:val="0"/>
              <w:marRight w:val="0"/>
              <w:marTop w:val="0"/>
              <w:marBottom w:val="0"/>
              <w:divBdr>
                <w:top w:val="none" w:sz="0" w:space="0" w:color="auto"/>
                <w:left w:val="none" w:sz="0" w:space="0" w:color="auto"/>
                <w:bottom w:val="none" w:sz="0" w:space="0" w:color="auto"/>
                <w:right w:val="none" w:sz="0" w:space="0" w:color="auto"/>
              </w:divBdr>
            </w:div>
            <w:div w:id="691998662">
              <w:marLeft w:val="0"/>
              <w:marRight w:val="0"/>
              <w:marTop w:val="0"/>
              <w:marBottom w:val="0"/>
              <w:divBdr>
                <w:top w:val="none" w:sz="0" w:space="0" w:color="auto"/>
                <w:left w:val="none" w:sz="0" w:space="0" w:color="auto"/>
                <w:bottom w:val="none" w:sz="0" w:space="0" w:color="auto"/>
                <w:right w:val="none" w:sz="0" w:space="0" w:color="auto"/>
              </w:divBdr>
            </w:div>
            <w:div w:id="759331184">
              <w:marLeft w:val="0"/>
              <w:marRight w:val="0"/>
              <w:marTop w:val="0"/>
              <w:marBottom w:val="0"/>
              <w:divBdr>
                <w:top w:val="none" w:sz="0" w:space="0" w:color="auto"/>
                <w:left w:val="none" w:sz="0" w:space="0" w:color="auto"/>
                <w:bottom w:val="none" w:sz="0" w:space="0" w:color="auto"/>
                <w:right w:val="none" w:sz="0" w:space="0" w:color="auto"/>
              </w:divBdr>
            </w:div>
            <w:div w:id="761801267">
              <w:marLeft w:val="0"/>
              <w:marRight w:val="0"/>
              <w:marTop w:val="0"/>
              <w:marBottom w:val="0"/>
              <w:divBdr>
                <w:top w:val="none" w:sz="0" w:space="0" w:color="auto"/>
                <w:left w:val="none" w:sz="0" w:space="0" w:color="auto"/>
                <w:bottom w:val="none" w:sz="0" w:space="0" w:color="auto"/>
                <w:right w:val="none" w:sz="0" w:space="0" w:color="auto"/>
              </w:divBdr>
            </w:div>
            <w:div w:id="837378587">
              <w:marLeft w:val="0"/>
              <w:marRight w:val="0"/>
              <w:marTop w:val="0"/>
              <w:marBottom w:val="0"/>
              <w:divBdr>
                <w:top w:val="none" w:sz="0" w:space="0" w:color="auto"/>
                <w:left w:val="none" w:sz="0" w:space="0" w:color="auto"/>
                <w:bottom w:val="none" w:sz="0" w:space="0" w:color="auto"/>
                <w:right w:val="none" w:sz="0" w:space="0" w:color="auto"/>
              </w:divBdr>
            </w:div>
            <w:div w:id="938834802">
              <w:marLeft w:val="0"/>
              <w:marRight w:val="0"/>
              <w:marTop w:val="0"/>
              <w:marBottom w:val="0"/>
              <w:divBdr>
                <w:top w:val="none" w:sz="0" w:space="0" w:color="auto"/>
                <w:left w:val="none" w:sz="0" w:space="0" w:color="auto"/>
                <w:bottom w:val="none" w:sz="0" w:space="0" w:color="auto"/>
                <w:right w:val="none" w:sz="0" w:space="0" w:color="auto"/>
              </w:divBdr>
            </w:div>
            <w:div w:id="939531392">
              <w:marLeft w:val="0"/>
              <w:marRight w:val="0"/>
              <w:marTop w:val="0"/>
              <w:marBottom w:val="0"/>
              <w:divBdr>
                <w:top w:val="none" w:sz="0" w:space="0" w:color="auto"/>
                <w:left w:val="none" w:sz="0" w:space="0" w:color="auto"/>
                <w:bottom w:val="none" w:sz="0" w:space="0" w:color="auto"/>
                <w:right w:val="none" w:sz="0" w:space="0" w:color="auto"/>
              </w:divBdr>
            </w:div>
            <w:div w:id="957491531">
              <w:marLeft w:val="0"/>
              <w:marRight w:val="0"/>
              <w:marTop w:val="0"/>
              <w:marBottom w:val="0"/>
              <w:divBdr>
                <w:top w:val="none" w:sz="0" w:space="0" w:color="auto"/>
                <w:left w:val="none" w:sz="0" w:space="0" w:color="auto"/>
                <w:bottom w:val="none" w:sz="0" w:space="0" w:color="auto"/>
                <w:right w:val="none" w:sz="0" w:space="0" w:color="auto"/>
              </w:divBdr>
            </w:div>
            <w:div w:id="1017655040">
              <w:marLeft w:val="0"/>
              <w:marRight w:val="0"/>
              <w:marTop w:val="0"/>
              <w:marBottom w:val="0"/>
              <w:divBdr>
                <w:top w:val="none" w:sz="0" w:space="0" w:color="auto"/>
                <w:left w:val="none" w:sz="0" w:space="0" w:color="auto"/>
                <w:bottom w:val="none" w:sz="0" w:space="0" w:color="auto"/>
                <w:right w:val="none" w:sz="0" w:space="0" w:color="auto"/>
              </w:divBdr>
            </w:div>
            <w:div w:id="1034035022">
              <w:marLeft w:val="0"/>
              <w:marRight w:val="0"/>
              <w:marTop w:val="0"/>
              <w:marBottom w:val="0"/>
              <w:divBdr>
                <w:top w:val="none" w:sz="0" w:space="0" w:color="auto"/>
                <w:left w:val="none" w:sz="0" w:space="0" w:color="auto"/>
                <w:bottom w:val="none" w:sz="0" w:space="0" w:color="auto"/>
                <w:right w:val="none" w:sz="0" w:space="0" w:color="auto"/>
              </w:divBdr>
            </w:div>
            <w:div w:id="1097142306">
              <w:marLeft w:val="0"/>
              <w:marRight w:val="0"/>
              <w:marTop w:val="0"/>
              <w:marBottom w:val="0"/>
              <w:divBdr>
                <w:top w:val="none" w:sz="0" w:space="0" w:color="auto"/>
                <w:left w:val="none" w:sz="0" w:space="0" w:color="auto"/>
                <w:bottom w:val="none" w:sz="0" w:space="0" w:color="auto"/>
                <w:right w:val="none" w:sz="0" w:space="0" w:color="auto"/>
              </w:divBdr>
            </w:div>
            <w:div w:id="1122071265">
              <w:marLeft w:val="0"/>
              <w:marRight w:val="0"/>
              <w:marTop w:val="0"/>
              <w:marBottom w:val="0"/>
              <w:divBdr>
                <w:top w:val="none" w:sz="0" w:space="0" w:color="auto"/>
                <w:left w:val="none" w:sz="0" w:space="0" w:color="auto"/>
                <w:bottom w:val="none" w:sz="0" w:space="0" w:color="auto"/>
                <w:right w:val="none" w:sz="0" w:space="0" w:color="auto"/>
              </w:divBdr>
            </w:div>
            <w:div w:id="1152403948">
              <w:marLeft w:val="0"/>
              <w:marRight w:val="0"/>
              <w:marTop w:val="0"/>
              <w:marBottom w:val="0"/>
              <w:divBdr>
                <w:top w:val="none" w:sz="0" w:space="0" w:color="auto"/>
                <w:left w:val="none" w:sz="0" w:space="0" w:color="auto"/>
                <w:bottom w:val="none" w:sz="0" w:space="0" w:color="auto"/>
                <w:right w:val="none" w:sz="0" w:space="0" w:color="auto"/>
              </w:divBdr>
            </w:div>
            <w:div w:id="1199898634">
              <w:marLeft w:val="0"/>
              <w:marRight w:val="0"/>
              <w:marTop w:val="0"/>
              <w:marBottom w:val="0"/>
              <w:divBdr>
                <w:top w:val="none" w:sz="0" w:space="0" w:color="auto"/>
                <w:left w:val="none" w:sz="0" w:space="0" w:color="auto"/>
                <w:bottom w:val="none" w:sz="0" w:space="0" w:color="auto"/>
                <w:right w:val="none" w:sz="0" w:space="0" w:color="auto"/>
              </w:divBdr>
            </w:div>
            <w:div w:id="1208564344">
              <w:marLeft w:val="0"/>
              <w:marRight w:val="0"/>
              <w:marTop w:val="0"/>
              <w:marBottom w:val="0"/>
              <w:divBdr>
                <w:top w:val="none" w:sz="0" w:space="0" w:color="auto"/>
                <w:left w:val="none" w:sz="0" w:space="0" w:color="auto"/>
                <w:bottom w:val="none" w:sz="0" w:space="0" w:color="auto"/>
                <w:right w:val="none" w:sz="0" w:space="0" w:color="auto"/>
              </w:divBdr>
            </w:div>
            <w:div w:id="1290404133">
              <w:marLeft w:val="0"/>
              <w:marRight w:val="0"/>
              <w:marTop w:val="0"/>
              <w:marBottom w:val="0"/>
              <w:divBdr>
                <w:top w:val="none" w:sz="0" w:space="0" w:color="auto"/>
                <w:left w:val="none" w:sz="0" w:space="0" w:color="auto"/>
                <w:bottom w:val="none" w:sz="0" w:space="0" w:color="auto"/>
                <w:right w:val="none" w:sz="0" w:space="0" w:color="auto"/>
              </w:divBdr>
            </w:div>
            <w:div w:id="1310287019">
              <w:marLeft w:val="0"/>
              <w:marRight w:val="0"/>
              <w:marTop w:val="0"/>
              <w:marBottom w:val="0"/>
              <w:divBdr>
                <w:top w:val="none" w:sz="0" w:space="0" w:color="auto"/>
                <w:left w:val="none" w:sz="0" w:space="0" w:color="auto"/>
                <w:bottom w:val="none" w:sz="0" w:space="0" w:color="auto"/>
                <w:right w:val="none" w:sz="0" w:space="0" w:color="auto"/>
              </w:divBdr>
            </w:div>
            <w:div w:id="1318536393">
              <w:marLeft w:val="0"/>
              <w:marRight w:val="0"/>
              <w:marTop w:val="0"/>
              <w:marBottom w:val="0"/>
              <w:divBdr>
                <w:top w:val="none" w:sz="0" w:space="0" w:color="auto"/>
                <w:left w:val="none" w:sz="0" w:space="0" w:color="auto"/>
                <w:bottom w:val="none" w:sz="0" w:space="0" w:color="auto"/>
                <w:right w:val="none" w:sz="0" w:space="0" w:color="auto"/>
              </w:divBdr>
            </w:div>
            <w:div w:id="1407260501">
              <w:marLeft w:val="0"/>
              <w:marRight w:val="0"/>
              <w:marTop w:val="0"/>
              <w:marBottom w:val="0"/>
              <w:divBdr>
                <w:top w:val="none" w:sz="0" w:space="0" w:color="auto"/>
                <w:left w:val="none" w:sz="0" w:space="0" w:color="auto"/>
                <w:bottom w:val="none" w:sz="0" w:space="0" w:color="auto"/>
                <w:right w:val="none" w:sz="0" w:space="0" w:color="auto"/>
              </w:divBdr>
            </w:div>
            <w:div w:id="1434782770">
              <w:marLeft w:val="0"/>
              <w:marRight w:val="0"/>
              <w:marTop w:val="0"/>
              <w:marBottom w:val="0"/>
              <w:divBdr>
                <w:top w:val="none" w:sz="0" w:space="0" w:color="auto"/>
                <w:left w:val="none" w:sz="0" w:space="0" w:color="auto"/>
                <w:bottom w:val="none" w:sz="0" w:space="0" w:color="auto"/>
                <w:right w:val="none" w:sz="0" w:space="0" w:color="auto"/>
              </w:divBdr>
            </w:div>
            <w:div w:id="1436706297">
              <w:marLeft w:val="0"/>
              <w:marRight w:val="0"/>
              <w:marTop w:val="0"/>
              <w:marBottom w:val="0"/>
              <w:divBdr>
                <w:top w:val="none" w:sz="0" w:space="0" w:color="auto"/>
                <w:left w:val="none" w:sz="0" w:space="0" w:color="auto"/>
                <w:bottom w:val="none" w:sz="0" w:space="0" w:color="auto"/>
                <w:right w:val="none" w:sz="0" w:space="0" w:color="auto"/>
              </w:divBdr>
            </w:div>
            <w:div w:id="1502693264">
              <w:marLeft w:val="0"/>
              <w:marRight w:val="0"/>
              <w:marTop w:val="0"/>
              <w:marBottom w:val="0"/>
              <w:divBdr>
                <w:top w:val="none" w:sz="0" w:space="0" w:color="auto"/>
                <w:left w:val="none" w:sz="0" w:space="0" w:color="auto"/>
                <w:bottom w:val="none" w:sz="0" w:space="0" w:color="auto"/>
                <w:right w:val="none" w:sz="0" w:space="0" w:color="auto"/>
              </w:divBdr>
            </w:div>
            <w:div w:id="1560700496">
              <w:marLeft w:val="0"/>
              <w:marRight w:val="0"/>
              <w:marTop w:val="0"/>
              <w:marBottom w:val="0"/>
              <w:divBdr>
                <w:top w:val="none" w:sz="0" w:space="0" w:color="auto"/>
                <w:left w:val="none" w:sz="0" w:space="0" w:color="auto"/>
                <w:bottom w:val="none" w:sz="0" w:space="0" w:color="auto"/>
                <w:right w:val="none" w:sz="0" w:space="0" w:color="auto"/>
              </w:divBdr>
            </w:div>
            <w:div w:id="1638679355">
              <w:marLeft w:val="0"/>
              <w:marRight w:val="0"/>
              <w:marTop w:val="0"/>
              <w:marBottom w:val="0"/>
              <w:divBdr>
                <w:top w:val="none" w:sz="0" w:space="0" w:color="auto"/>
                <w:left w:val="none" w:sz="0" w:space="0" w:color="auto"/>
                <w:bottom w:val="none" w:sz="0" w:space="0" w:color="auto"/>
                <w:right w:val="none" w:sz="0" w:space="0" w:color="auto"/>
              </w:divBdr>
            </w:div>
            <w:div w:id="1662082516">
              <w:marLeft w:val="0"/>
              <w:marRight w:val="0"/>
              <w:marTop w:val="0"/>
              <w:marBottom w:val="0"/>
              <w:divBdr>
                <w:top w:val="none" w:sz="0" w:space="0" w:color="auto"/>
                <w:left w:val="none" w:sz="0" w:space="0" w:color="auto"/>
                <w:bottom w:val="none" w:sz="0" w:space="0" w:color="auto"/>
                <w:right w:val="none" w:sz="0" w:space="0" w:color="auto"/>
              </w:divBdr>
            </w:div>
            <w:div w:id="1670449315">
              <w:marLeft w:val="0"/>
              <w:marRight w:val="0"/>
              <w:marTop w:val="0"/>
              <w:marBottom w:val="0"/>
              <w:divBdr>
                <w:top w:val="none" w:sz="0" w:space="0" w:color="auto"/>
                <w:left w:val="none" w:sz="0" w:space="0" w:color="auto"/>
                <w:bottom w:val="none" w:sz="0" w:space="0" w:color="auto"/>
                <w:right w:val="none" w:sz="0" w:space="0" w:color="auto"/>
              </w:divBdr>
            </w:div>
            <w:div w:id="1677884475">
              <w:marLeft w:val="0"/>
              <w:marRight w:val="0"/>
              <w:marTop w:val="0"/>
              <w:marBottom w:val="0"/>
              <w:divBdr>
                <w:top w:val="none" w:sz="0" w:space="0" w:color="auto"/>
                <w:left w:val="none" w:sz="0" w:space="0" w:color="auto"/>
                <w:bottom w:val="none" w:sz="0" w:space="0" w:color="auto"/>
                <w:right w:val="none" w:sz="0" w:space="0" w:color="auto"/>
              </w:divBdr>
            </w:div>
            <w:div w:id="1756903654">
              <w:marLeft w:val="0"/>
              <w:marRight w:val="0"/>
              <w:marTop w:val="0"/>
              <w:marBottom w:val="0"/>
              <w:divBdr>
                <w:top w:val="none" w:sz="0" w:space="0" w:color="auto"/>
                <w:left w:val="none" w:sz="0" w:space="0" w:color="auto"/>
                <w:bottom w:val="none" w:sz="0" w:space="0" w:color="auto"/>
                <w:right w:val="none" w:sz="0" w:space="0" w:color="auto"/>
              </w:divBdr>
            </w:div>
            <w:div w:id="1813061280">
              <w:marLeft w:val="0"/>
              <w:marRight w:val="0"/>
              <w:marTop w:val="0"/>
              <w:marBottom w:val="0"/>
              <w:divBdr>
                <w:top w:val="none" w:sz="0" w:space="0" w:color="auto"/>
                <w:left w:val="none" w:sz="0" w:space="0" w:color="auto"/>
                <w:bottom w:val="none" w:sz="0" w:space="0" w:color="auto"/>
                <w:right w:val="none" w:sz="0" w:space="0" w:color="auto"/>
              </w:divBdr>
            </w:div>
            <w:div w:id="1860656810">
              <w:marLeft w:val="0"/>
              <w:marRight w:val="0"/>
              <w:marTop w:val="0"/>
              <w:marBottom w:val="0"/>
              <w:divBdr>
                <w:top w:val="none" w:sz="0" w:space="0" w:color="auto"/>
                <w:left w:val="none" w:sz="0" w:space="0" w:color="auto"/>
                <w:bottom w:val="none" w:sz="0" w:space="0" w:color="auto"/>
                <w:right w:val="none" w:sz="0" w:space="0" w:color="auto"/>
              </w:divBdr>
            </w:div>
            <w:div w:id="1874883938">
              <w:marLeft w:val="0"/>
              <w:marRight w:val="0"/>
              <w:marTop w:val="0"/>
              <w:marBottom w:val="0"/>
              <w:divBdr>
                <w:top w:val="none" w:sz="0" w:space="0" w:color="auto"/>
                <w:left w:val="none" w:sz="0" w:space="0" w:color="auto"/>
                <w:bottom w:val="none" w:sz="0" w:space="0" w:color="auto"/>
                <w:right w:val="none" w:sz="0" w:space="0" w:color="auto"/>
              </w:divBdr>
            </w:div>
            <w:div w:id="1994526726">
              <w:marLeft w:val="0"/>
              <w:marRight w:val="0"/>
              <w:marTop w:val="0"/>
              <w:marBottom w:val="0"/>
              <w:divBdr>
                <w:top w:val="none" w:sz="0" w:space="0" w:color="auto"/>
                <w:left w:val="none" w:sz="0" w:space="0" w:color="auto"/>
                <w:bottom w:val="none" w:sz="0" w:space="0" w:color="auto"/>
                <w:right w:val="none" w:sz="0" w:space="0" w:color="auto"/>
              </w:divBdr>
            </w:div>
            <w:div w:id="2001032292">
              <w:marLeft w:val="0"/>
              <w:marRight w:val="0"/>
              <w:marTop w:val="0"/>
              <w:marBottom w:val="0"/>
              <w:divBdr>
                <w:top w:val="none" w:sz="0" w:space="0" w:color="auto"/>
                <w:left w:val="none" w:sz="0" w:space="0" w:color="auto"/>
                <w:bottom w:val="none" w:sz="0" w:space="0" w:color="auto"/>
                <w:right w:val="none" w:sz="0" w:space="0" w:color="auto"/>
              </w:divBdr>
            </w:div>
            <w:div w:id="2037778683">
              <w:marLeft w:val="0"/>
              <w:marRight w:val="0"/>
              <w:marTop w:val="0"/>
              <w:marBottom w:val="0"/>
              <w:divBdr>
                <w:top w:val="none" w:sz="0" w:space="0" w:color="auto"/>
                <w:left w:val="none" w:sz="0" w:space="0" w:color="auto"/>
                <w:bottom w:val="none" w:sz="0" w:space="0" w:color="auto"/>
                <w:right w:val="none" w:sz="0" w:space="0" w:color="auto"/>
              </w:divBdr>
            </w:div>
            <w:div w:id="2111118405">
              <w:marLeft w:val="0"/>
              <w:marRight w:val="0"/>
              <w:marTop w:val="0"/>
              <w:marBottom w:val="0"/>
              <w:divBdr>
                <w:top w:val="none" w:sz="0" w:space="0" w:color="auto"/>
                <w:left w:val="none" w:sz="0" w:space="0" w:color="auto"/>
                <w:bottom w:val="none" w:sz="0" w:space="0" w:color="auto"/>
                <w:right w:val="none" w:sz="0" w:space="0" w:color="auto"/>
              </w:divBdr>
            </w:div>
            <w:div w:id="2118408756">
              <w:marLeft w:val="0"/>
              <w:marRight w:val="0"/>
              <w:marTop w:val="0"/>
              <w:marBottom w:val="0"/>
              <w:divBdr>
                <w:top w:val="none" w:sz="0" w:space="0" w:color="auto"/>
                <w:left w:val="none" w:sz="0" w:space="0" w:color="auto"/>
                <w:bottom w:val="none" w:sz="0" w:space="0" w:color="auto"/>
                <w:right w:val="none" w:sz="0" w:space="0" w:color="auto"/>
              </w:divBdr>
            </w:div>
            <w:div w:id="2134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762">
      <w:bodyDiv w:val="1"/>
      <w:marLeft w:val="0"/>
      <w:marRight w:val="0"/>
      <w:marTop w:val="0"/>
      <w:marBottom w:val="0"/>
      <w:divBdr>
        <w:top w:val="none" w:sz="0" w:space="0" w:color="auto"/>
        <w:left w:val="none" w:sz="0" w:space="0" w:color="auto"/>
        <w:bottom w:val="none" w:sz="0" w:space="0" w:color="auto"/>
        <w:right w:val="none" w:sz="0" w:space="0" w:color="auto"/>
      </w:divBdr>
      <w:divsChild>
        <w:div w:id="286008486">
          <w:marLeft w:val="0"/>
          <w:marRight w:val="0"/>
          <w:marTop w:val="0"/>
          <w:marBottom w:val="0"/>
          <w:divBdr>
            <w:top w:val="none" w:sz="0" w:space="0" w:color="auto"/>
            <w:left w:val="none" w:sz="0" w:space="0" w:color="auto"/>
            <w:bottom w:val="none" w:sz="0" w:space="0" w:color="auto"/>
            <w:right w:val="none" w:sz="0" w:space="0" w:color="auto"/>
          </w:divBdr>
          <w:divsChild>
            <w:div w:id="1247114168">
              <w:marLeft w:val="0"/>
              <w:marRight w:val="0"/>
              <w:marTop w:val="0"/>
              <w:marBottom w:val="0"/>
              <w:divBdr>
                <w:top w:val="none" w:sz="0" w:space="0" w:color="auto"/>
                <w:left w:val="none" w:sz="0" w:space="0" w:color="auto"/>
                <w:bottom w:val="none" w:sz="0" w:space="0" w:color="auto"/>
                <w:right w:val="none" w:sz="0" w:space="0" w:color="auto"/>
              </w:divBdr>
            </w:div>
            <w:div w:id="34085884">
              <w:marLeft w:val="0"/>
              <w:marRight w:val="0"/>
              <w:marTop w:val="0"/>
              <w:marBottom w:val="0"/>
              <w:divBdr>
                <w:top w:val="none" w:sz="0" w:space="0" w:color="auto"/>
                <w:left w:val="none" w:sz="0" w:space="0" w:color="auto"/>
                <w:bottom w:val="none" w:sz="0" w:space="0" w:color="auto"/>
                <w:right w:val="none" w:sz="0" w:space="0" w:color="auto"/>
              </w:divBdr>
            </w:div>
            <w:div w:id="887180821">
              <w:marLeft w:val="0"/>
              <w:marRight w:val="0"/>
              <w:marTop w:val="0"/>
              <w:marBottom w:val="0"/>
              <w:divBdr>
                <w:top w:val="none" w:sz="0" w:space="0" w:color="auto"/>
                <w:left w:val="none" w:sz="0" w:space="0" w:color="auto"/>
                <w:bottom w:val="none" w:sz="0" w:space="0" w:color="auto"/>
                <w:right w:val="none" w:sz="0" w:space="0" w:color="auto"/>
              </w:divBdr>
            </w:div>
            <w:div w:id="718012747">
              <w:marLeft w:val="0"/>
              <w:marRight w:val="0"/>
              <w:marTop w:val="0"/>
              <w:marBottom w:val="0"/>
              <w:divBdr>
                <w:top w:val="none" w:sz="0" w:space="0" w:color="auto"/>
                <w:left w:val="none" w:sz="0" w:space="0" w:color="auto"/>
                <w:bottom w:val="none" w:sz="0" w:space="0" w:color="auto"/>
                <w:right w:val="none" w:sz="0" w:space="0" w:color="auto"/>
              </w:divBdr>
            </w:div>
            <w:div w:id="843402785">
              <w:marLeft w:val="0"/>
              <w:marRight w:val="0"/>
              <w:marTop w:val="0"/>
              <w:marBottom w:val="0"/>
              <w:divBdr>
                <w:top w:val="none" w:sz="0" w:space="0" w:color="auto"/>
                <w:left w:val="none" w:sz="0" w:space="0" w:color="auto"/>
                <w:bottom w:val="none" w:sz="0" w:space="0" w:color="auto"/>
                <w:right w:val="none" w:sz="0" w:space="0" w:color="auto"/>
              </w:divBdr>
            </w:div>
            <w:div w:id="1506557151">
              <w:marLeft w:val="0"/>
              <w:marRight w:val="0"/>
              <w:marTop w:val="0"/>
              <w:marBottom w:val="0"/>
              <w:divBdr>
                <w:top w:val="none" w:sz="0" w:space="0" w:color="auto"/>
                <w:left w:val="none" w:sz="0" w:space="0" w:color="auto"/>
                <w:bottom w:val="none" w:sz="0" w:space="0" w:color="auto"/>
                <w:right w:val="none" w:sz="0" w:space="0" w:color="auto"/>
              </w:divBdr>
            </w:div>
            <w:div w:id="1047879590">
              <w:marLeft w:val="0"/>
              <w:marRight w:val="0"/>
              <w:marTop w:val="0"/>
              <w:marBottom w:val="0"/>
              <w:divBdr>
                <w:top w:val="none" w:sz="0" w:space="0" w:color="auto"/>
                <w:left w:val="none" w:sz="0" w:space="0" w:color="auto"/>
                <w:bottom w:val="none" w:sz="0" w:space="0" w:color="auto"/>
                <w:right w:val="none" w:sz="0" w:space="0" w:color="auto"/>
              </w:divBdr>
            </w:div>
            <w:div w:id="422645613">
              <w:marLeft w:val="0"/>
              <w:marRight w:val="0"/>
              <w:marTop w:val="0"/>
              <w:marBottom w:val="0"/>
              <w:divBdr>
                <w:top w:val="none" w:sz="0" w:space="0" w:color="auto"/>
                <w:left w:val="none" w:sz="0" w:space="0" w:color="auto"/>
                <w:bottom w:val="none" w:sz="0" w:space="0" w:color="auto"/>
                <w:right w:val="none" w:sz="0" w:space="0" w:color="auto"/>
              </w:divBdr>
            </w:div>
            <w:div w:id="1146825057">
              <w:marLeft w:val="0"/>
              <w:marRight w:val="0"/>
              <w:marTop w:val="0"/>
              <w:marBottom w:val="0"/>
              <w:divBdr>
                <w:top w:val="none" w:sz="0" w:space="0" w:color="auto"/>
                <w:left w:val="none" w:sz="0" w:space="0" w:color="auto"/>
                <w:bottom w:val="none" w:sz="0" w:space="0" w:color="auto"/>
                <w:right w:val="none" w:sz="0" w:space="0" w:color="auto"/>
              </w:divBdr>
            </w:div>
            <w:div w:id="1868716273">
              <w:marLeft w:val="0"/>
              <w:marRight w:val="0"/>
              <w:marTop w:val="0"/>
              <w:marBottom w:val="0"/>
              <w:divBdr>
                <w:top w:val="none" w:sz="0" w:space="0" w:color="auto"/>
                <w:left w:val="none" w:sz="0" w:space="0" w:color="auto"/>
                <w:bottom w:val="none" w:sz="0" w:space="0" w:color="auto"/>
                <w:right w:val="none" w:sz="0" w:space="0" w:color="auto"/>
              </w:divBdr>
            </w:div>
            <w:div w:id="652175355">
              <w:marLeft w:val="0"/>
              <w:marRight w:val="0"/>
              <w:marTop w:val="0"/>
              <w:marBottom w:val="0"/>
              <w:divBdr>
                <w:top w:val="none" w:sz="0" w:space="0" w:color="auto"/>
                <w:left w:val="none" w:sz="0" w:space="0" w:color="auto"/>
                <w:bottom w:val="none" w:sz="0" w:space="0" w:color="auto"/>
                <w:right w:val="none" w:sz="0" w:space="0" w:color="auto"/>
              </w:divBdr>
            </w:div>
            <w:div w:id="1022972800">
              <w:marLeft w:val="0"/>
              <w:marRight w:val="0"/>
              <w:marTop w:val="0"/>
              <w:marBottom w:val="0"/>
              <w:divBdr>
                <w:top w:val="none" w:sz="0" w:space="0" w:color="auto"/>
                <w:left w:val="none" w:sz="0" w:space="0" w:color="auto"/>
                <w:bottom w:val="none" w:sz="0" w:space="0" w:color="auto"/>
                <w:right w:val="none" w:sz="0" w:space="0" w:color="auto"/>
              </w:divBdr>
            </w:div>
            <w:div w:id="1901355978">
              <w:marLeft w:val="0"/>
              <w:marRight w:val="0"/>
              <w:marTop w:val="0"/>
              <w:marBottom w:val="0"/>
              <w:divBdr>
                <w:top w:val="none" w:sz="0" w:space="0" w:color="auto"/>
                <w:left w:val="none" w:sz="0" w:space="0" w:color="auto"/>
                <w:bottom w:val="none" w:sz="0" w:space="0" w:color="auto"/>
                <w:right w:val="none" w:sz="0" w:space="0" w:color="auto"/>
              </w:divBdr>
            </w:div>
            <w:div w:id="1766149591">
              <w:marLeft w:val="0"/>
              <w:marRight w:val="0"/>
              <w:marTop w:val="0"/>
              <w:marBottom w:val="0"/>
              <w:divBdr>
                <w:top w:val="none" w:sz="0" w:space="0" w:color="auto"/>
                <w:left w:val="none" w:sz="0" w:space="0" w:color="auto"/>
                <w:bottom w:val="none" w:sz="0" w:space="0" w:color="auto"/>
                <w:right w:val="none" w:sz="0" w:space="0" w:color="auto"/>
              </w:divBdr>
            </w:div>
            <w:div w:id="1120800349">
              <w:marLeft w:val="0"/>
              <w:marRight w:val="0"/>
              <w:marTop w:val="0"/>
              <w:marBottom w:val="0"/>
              <w:divBdr>
                <w:top w:val="none" w:sz="0" w:space="0" w:color="auto"/>
                <w:left w:val="none" w:sz="0" w:space="0" w:color="auto"/>
                <w:bottom w:val="none" w:sz="0" w:space="0" w:color="auto"/>
                <w:right w:val="none" w:sz="0" w:space="0" w:color="auto"/>
              </w:divBdr>
            </w:div>
            <w:div w:id="360739401">
              <w:marLeft w:val="0"/>
              <w:marRight w:val="0"/>
              <w:marTop w:val="0"/>
              <w:marBottom w:val="0"/>
              <w:divBdr>
                <w:top w:val="none" w:sz="0" w:space="0" w:color="auto"/>
                <w:left w:val="none" w:sz="0" w:space="0" w:color="auto"/>
                <w:bottom w:val="none" w:sz="0" w:space="0" w:color="auto"/>
                <w:right w:val="none" w:sz="0" w:space="0" w:color="auto"/>
              </w:divBdr>
            </w:div>
            <w:div w:id="2038892557">
              <w:marLeft w:val="0"/>
              <w:marRight w:val="0"/>
              <w:marTop w:val="0"/>
              <w:marBottom w:val="0"/>
              <w:divBdr>
                <w:top w:val="none" w:sz="0" w:space="0" w:color="auto"/>
                <w:left w:val="none" w:sz="0" w:space="0" w:color="auto"/>
                <w:bottom w:val="none" w:sz="0" w:space="0" w:color="auto"/>
                <w:right w:val="none" w:sz="0" w:space="0" w:color="auto"/>
              </w:divBdr>
            </w:div>
            <w:div w:id="1452939142">
              <w:marLeft w:val="0"/>
              <w:marRight w:val="0"/>
              <w:marTop w:val="0"/>
              <w:marBottom w:val="0"/>
              <w:divBdr>
                <w:top w:val="none" w:sz="0" w:space="0" w:color="auto"/>
                <w:left w:val="none" w:sz="0" w:space="0" w:color="auto"/>
                <w:bottom w:val="none" w:sz="0" w:space="0" w:color="auto"/>
                <w:right w:val="none" w:sz="0" w:space="0" w:color="auto"/>
              </w:divBdr>
            </w:div>
            <w:div w:id="110631516">
              <w:marLeft w:val="0"/>
              <w:marRight w:val="0"/>
              <w:marTop w:val="0"/>
              <w:marBottom w:val="0"/>
              <w:divBdr>
                <w:top w:val="none" w:sz="0" w:space="0" w:color="auto"/>
                <w:left w:val="none" w:sz="0" w:space="0" w:color="auto"/>
                <w:bottom w:val="none" w:sz="0" w:space="0" w:color="auto"/>
                <w:right w:val="none" w:sz="0" w:space="0" w:color="auto"/>
              </w:divBdr>
            </w:div>
            <w:div w:id="1121193687">
              <w:marLeft w:val="0"/>
              <w:marRight w:val="0"/>
              <w:marTop w:val="0"/>
              <w:marBottom w:val="0"/>
              <w:divBdr>
                <w:top w:val="none" w:sz="0" w:space="0" w:color="auto"/>
                <w:left w:val="none" w:sz="0" w:space="0" w:color="auto"/>
                <w:bottom w:val="none" w:sz="0" w:space="0" w:color="auto"/>
                <w:right w:val="none" w:sz="0" w:space="0" w:color="auto"/>
              </w:divBdr>
            </w:div>
            <w:div w:id="1454669172">
              <w:marLeft w:val="0"/>
              <w:marRight w:val="0"/>
              <w:marTop w:val="0"/>
              <w:marBottom w:val="0"/>
              <w:divBdr>
                <w:top w:val="none" w:sz="0" w:space="0" w:color="auto"/>
                <w:left w:val="none" w:sz="0" w:space="0" w:color="auto"/>
                <w:bottom w:val="none" w:sz="0" w:space="0" w:color="auto"/>
                <w:right w:val="none" w:sz="0" w:space="0" w:color="auto"/>
              </w:divBdr>
            </w:div>
            <w:div w:id="1894349709">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
            <w:div w:id="1031151510">
              <w:marLeft w:val="0"/>
              <w:marRight w:val="0"/>
              <w:marTop w:val="0"/>
              <w:marBottom w:val="0"/>
              <w:divBdr>
                <w:top w:val="none" w:sz="0" w:space="0" w:color="auto"/>
                <w:left w:val="none" w:sz="0" w:space="0" w:color="auto"/>
                <w:bottom w:val="none" w:sz="0" w:space="0" w:color="auto"/>
                <w:right w:val="none" w:sz="0" w:space="0" w:color="auto"/>
              </w:divBdr>
            </w:div>
            <w:div w:id="1250115515">
              <w:marLeft w:val="0"/>
              <w:marRight w:val="0"/>
              <w:marTop w:val="0"/>
              <w:marBottom w:val="0"/>
              <w:divBdr>
                <w:top w:val="none" w:sz="0" w:space="0" w:color="auto"/>
                <w:left w:val="none" w:sz="0" w:space="0" w:color="auto"/>
                <w:bottom w:val="none" w:sz="0" w:space="0" w:color="auto"/>
                <w:right w:val="none" w:sz="0" w:space="0" w:color="auto"/>
              </w:divBdr>
            </w:div>
            <w:div w:id="323752317">
              <w:marLeft w:val="0"/>
              <w:marRight w:val="0"/>
              <w:marTop w:val="0"/>
              <w:marBottom w:val="0"/>
              <w:divBdr>
                <w:top w:val="none" w:sz="0" w:space="0" w:color="auto"/>
                <w:left w:val="none" w:sz="0" w:space="0" w:color="auto"/>
                <w:bottom w:val="none" w:sz="0" w:space="0" w:color="auto"/>
                <w:right w:val="none" w:sz="0" w:space="0" w:color="auto"/>
              </w:divBdr>
            </w:div>
            <w:div w:id="51201267">
              <w:marLeft w:val="0"/>
              <w:marRight w:val="0"/>
              <w:marTop w:val="0"/>
              <w:marBottom w:val="0"/>
              <w:divBdr>
                <w:top w:val="none" w:sz="0" w:space="0" w:color="auto"/>
                <w:left w:val="none" w:sz="0" w:space="0" w:color="auto"/>
                <w:bottom w:val="none" w:sz="0" w:space="0" w:color="auto"/>
                <w:right w:val="none" w:sz="0" w:space="0" w:color="auto"/>
              </w:divBdr>
            </w:div>
            <w:div w:id="1215779609">
              <w:marLeft w:val="0"/>
              <w:marRight w:val="0"/>
              <w:marTop w:val="0"/>
              <w:marBottom w:val="0"/>
              <w:divBdr>
                <w:top w:val="none" w:sz="0" w:space="0" w:color="auto"/>
                <w:left w:val="none" w:sz="0" w:space="0" w:color="auto"/>
                <w:bottom w:val="none" w:sz="0" w:space="0" w:color="auto"/>
                <w:right w:val="none" w:sz="0" w:space="0" w:color="auto"/>
              </w:divBdr>
            </w:div>
            <w:div w:id="388841543">
              <w:marLeft w:val="0"/>
              <w:marRight w:val="0"/>
              <w:marTop w:val="0"/>
              <w:marBottom w:val="0"/>
              <w:divBdr>
                <w:top w:val="none" w:sz="0" w:space="0" w:color="auto"/>
                <w:left w:val="none" w:sz="0" w:space="0" w:color="auto"/>
                <w:bottom w:val="none" w:sz="0" w:space="0" w:color="auto"/>
                <w:right w:val="none" w:sz="0" w:space="0" w:color="auto"/>
              </w:divBdr>
            </w:div>
            <w:div w:id="2071270963">
              <w:marLeft w:val="0"/>
              <w:marRight w:val="0"/>
              <w:marTop w:val="0"/>
              <w:marBottom w:val="0"/>
              <w:divBdr>
                <w:top w:val="none" w:sz="0" w:space="0" w:color="auto"/>
                <w:left w:val="none" w:sz="0" w:space="0" w:color="auto"/>
                <w:bottom w:val="none" w:sz="0" w:space="0" w:color="auto"/>
                <w:right w:val="none" w:sz="0" w:space="0" w:color="auto"/>
              </w:divBdr>
            </w:div>
            <w:div w:id="635648872">
              <w:marLeft w:val="0"/>
              <w:marRight w:val="0"/>
              <w:marTop w:val="0"/>
              <w:marBottom w:val="0"/>
              <w:divBdr>
                <w:top w:val="none" w:sz="0" w:space="0" w:color="auto"/>
                <w:left w:val="none" w:sz="0" w:space="0" w:color="auto"/>
                <w:bottom w:val="none" w:sz="0" w:space="0" w:color="auto"/>
                <w:right w:val="none" w:sz="0" w:space="0" w:color="auto"/>
              </w:divBdr>
            </w:div>
            <w:div w:id="434137791">
              <w:marLeft w:val="0"/>
              <w:marRight w:val="0"/>
              <w:marTop w:val="0"/>
              <w:marBottom w:val="0"/>
              <w:divBdr>
                <w:top w:val="none" w:sz="0" w:space="0" w:color="auto"/>
                <w:left w:val="none" w:sz="0" w:space="0" w:color="auto"/>
                <w:bottom w:val="none" w:sz="0" w:space="0" w:color="auto"/>
                <w:right w:val="none" w:sz="0" w:space="0" w:color="auto"/>
              </w:divBdr>
            </w:div>
            <w:div w:id="1430082004">
              <w:marLeft w:val="0"/>
              <w:marRight w:val="0"/>
              <w:marTop w:val="0"/>
              <w:marBottom w:val="0"/>
              <w:divBdr>
                <w:top w:val="none" w:sz="0" w:space="0" w:color="auto"/>
                <w:left w:val="none" w:sz="0" w:space="0" w:color="auto"/>
                <w:bottom w:val="none" w:sz="0" w:space="0" w:color="auto"/>
                <w:right w:val="none" w:sz="0" w:space="0" w:color="auto"/>
              </w:divBdr>
            </w:div>
            <w:div w:id="1638026675">
              <w:marLeft w:val="0"/>
              <w:marRight w:val="0"/>
              <w:marTop w:val="0"/>
              <w:marBottom w:val="0"/>
              <w:divBdr>
                <w:top w:val="none" w:sz="0" w:space="0" w:color="auto"/>
                <w:left w:val="none" w:sz="0" w:space="0" w:color="auto"/>
                <w:bottom w:val="none" w:sz="0" w:space="0" w:color="auto"/>
                <w:right w:val="none" w:sz="0" w:space="0" w:color="auto"/>
              </w:divBdr>
            </w:div>
            <w:div w:id="1981613775">
              <w:marLeft w:val="0"/>
              <w:marRight w:val="0"/>
              <w:marTop w:val="0"/>
              <w:marBottom w:val="0"/>
              <w:divBdr>
                <w:top w:val="none" w:sz="0" w:space="0" w:color="auto"/>
                <w:left w:val="none" w:sz="0" w:space="0" w:color="auto"/>
                <w:bottom w:val="none" w:sz="0" w:space="0" w:color="auto"/>
                <w:right w:val="none" w:sz="0" w:space="0" w:color="auto"/>
              </w:divBdr>
            </w:div>
            <w:div w:id="1224215410">
              <w:marLeft w:val="0"/>
              <w:marRight w:val="0"/>
              <w:marTop w:val="0"/>
              <w:marBottom w:val="0"/>
              <w:divBdr>
                <w:top w:val="none" w:sz="0" w:space="0" w:color="auto"/>
                <w:left w:val="none" w:sz="0" w:space="0" w:color="auto"/>
                <w:bottom w:val="none" w:sz="0" w:space="0" w:color="auto"/>
                <w:right w:val="none" w:sz="0" w:space="0" w:color="auto"/>
              </w:divBdr>
            </w:div>
            <w:div w:id="342823178">
              <w:marLeft w:val="0"/>
              <w:marRight w:val="0"/>
              <w:marTop w:val="0"/>
              <w:marBottom w:val="0"/>
              <w:divBdr>
                <w:top w:val="none" w:sz="0" w:space="0" w:color="auto"/>
                <w:left w:val="none" w:sz="0" w:space="0" w:color="auto"/>
                <w:bottom w:val="none" w:sz="0" w:space="0" w:color="auto"/>
                <w:right w:val="none" w:sz="0" w:space="0" w:color="auto"/>
              </w:divBdr>
            </w:div>
            <w:div w:id="1232039724">
              <w:marLeft w:val="0"/>
              <w:marRight w:val="0"/>
              <w:marTop w:val="0"/>
              <w:marBottom w:val="0"/>
              <w:divBdr>
                <w:top w:val="none" w:sz="0" w:space="0" w:color="auto"/>
                <w:left w:val="none" w:sz="0" w:space="0" w:color="auto"/>
                <w:bottom w:val="none" w:sz="0" w:space="0" w:color="auto"/>
                <w:right w:val="none" w:sz="0" w:space="0" w:color="auto"/>
              </w:divBdr>
            </w:div>
            <w:div w:id="327445806">
              <w:marLeft w:val="0"/>
              <w:marRight w:val="0"/>
              <w:marTop w:val="0"/>
              <w:marBottom w:val="0"/>
              <w:divBdr>
                <w:top w:val="none" w:sz="0" w:space="0" w:color="auto"/>
                <w:left w:val="none" w:sz="0" w:space="0" w:color="auto"/>
                <w:bottom w:val="none" w:sz="0" w:space="0" w:color="auto"/>
                <w:right w:val="none" w:sz="0" w:space="0" w:color="auto"/>
              </w:divBdr>
            </w:div>
            <w:div w:id="653991579">
              <w:marLeft w:val="0"/>
              <w:marRight w:val="0"/>
              <w:marTop w:val="0"/>
              <w:marBottom w:val="0"/>
              <w:divBdr>
                <w:top w:val="none" w:sz="0" w:space="0" w:color="auto"/>
                <w:left w:val="none" w:sz="0" w:space="0" w:color="auto"/>
                <w:bottom w:val="none" w:sz="0" w:space="0" w:color="auto"/>
                <w:right w:val="none" w:sz="0" w:space="0" w:color="auto"/>
              </w:divBdr>
            </w:div>
            <w:div w:id="846864797">
              <w:marLeft w:val="0"/>
              <w:marRight w:val="0"/>
              <w:marTop w:val="0"/>
              <w:marBottom w:val="0"/>
              <w:divBdr>
                <w:top w:val="none" w:sz="0" w:space="0" w:color="auto"/>
                <w:left w:val="none" w:sz="0" w:space="0" w:color="auto"/>
                <w:bottom w:val="none" w:sz="0" w:space="0" w:color="auto"/>
                <w:right w:val="none" w:sz="0" w:space="0" w:color="auto"/>
              </w:divBdr>
            </w:div>
            <w:div w:id="676272635">
              <w:marLeft w:val="0"/>
              <w:marRight w:val="0"/>
              <w:marTop w:val="0"/>
              <w:marBottom w:val="0"/>
              <w:divBdr>
                <w:top w:val="none" w:sz="0" w:space="0" w:color="auto"/>
                <w:left w:val="none" w:sz="0" w:space="0" w:color="auto"/>
                <w:bottom w:val="none" w:sz="0" w:space="0" w:color="auto"/>
                <w:right w:val="none" w:sz="0" w:space="0" w:color="auto"/>
              </w:divBdr>
            </w:div>
            <w:div w:id="950088766">
              <w:marLeft w:val="0"/>
              <w:marRight w:val="0"/>
              <w:marTop w:val="0"/>
              <w:marBottom w:val="0"/>
              <w:divBdr>
                <w:top w:val="none" w:sz="0" w:space="0" w:color="auto"/>
                <w:left w:val="none" w:sz="0" w:space="0" w:color="auto"/>
                <w:bottom w:val="none" w:sz="0" w:space="0" w:color="auto"/>
                <w:right w:val="none" w:sz="0" w:space="0" w:color="auto"/>
              </w:divBdr>
            </w:div>
            <w:div w:id="1164706379">
              <w:marLeft w:val="0"/>
              <w:marRight w:val="0"/>
              <w:marTop w:val="0"/>
              <w:marBottom w:val="0"/>
              <w:divBdr>
                <w:top w:val="none" w:sz="0" w:space="0" w:color="auto"/>
                <w:left w:val="none" w:sz="0" w:space="0" w:color="auto"/>
                <w:bottom w:val="none" w:sz="0" w:space="0" w:color="auto"/>
                <w:right w:val="none" w:sz="0" w:space="0" w:color="auto"/>
              </w:divBdr>
            </w:div>
            <w:div w:id="2110662104">
              <w:marLeft w:val="0"/>
              <w:marRight w:val="0"/>
              <w:marTop w:val="0"/>
              <w:marBottom w:val="0"/>
              <w:divBdr>
                <w:top w:val="none" w:sz="0" w:space="0" w:color="auto"/>
                <w:left w:val="none" w:sz="0" w:space="0" w:color="auto"/>
                <w:bottom w:val="none" w:sz="0" w:space="0" w:color="auto"/>
                <w:right w:val="none" w:sz="0" w:space="0" w:color="auto"/>
              </w:divBdr>
            </w:div>
            <w:div w:id="1656301690">
              <w:marLeft w:val="0"/>
              <w:marRight w:val="0"/>
              <w:marTop w:val="0"/>
              <w:marBottom w:val="0"/>
              <w:divBdr>
                <w:top w:val="none" w:sz="0" w:space="0" w:color="auto"/>
                <w:left w:val="none" w:sz="0" w:space="0" w:color="auto"/>
                <w:bottom w:val="none" w:sz="0" w:space="0" w:color="auto"/>
                <w:right w:val="none" w:sz="0" w:space="0" w:color="auto"/>
              </w:divBdr>
            </w:div>
            <w:div w:id="1852983208">
              <w:marLeft w:val="0"/>
              <w:marRight w:val="0"/>
              <w:marTop w:val="0"/>
              <w:marBottom w:val="0"/>
              <w:divBdr>
                <w:top w:val="none" w:sz="0" w:space="0" w:color="auto"/>
                <w:left w:val="none" w:sz="0" w:space="0" w:color="auto"/>
                <w:bottom w:val="none" w:sz="0" w:space="0" w:color="auto"/>
                <w:right w:val="none" w:sz="0" w:space="0" w:color="auto"/>
              </w:divBdr>
            </w:div>
            <w:div w:id="649165762">
              <w:marLeft w:val="0"/>
              <w:marRight w:val="0"/>
              <w:marTop w:val="0"/>
              <w:marBottom w:val="0"/>
              <w:divBdr>
                <w:top w:val="none" w:sz="0" w:space="0" w:color="auto"/>
                <w:left w:val="none" w:sz="0" w:space="0" w:color="auto"/>
                <w:bottom w:val="none" w:sz="0" w:space="0" w:color="auto"/>
                <w:right w:val="none" w:sz="0" w:space="0" w:color="auto"/>
              </w:divBdr>
            </w:div>
            <w:div w:id="1589802276">
              <w:marLeft w:val="0"/>
              <w:marRight w:val="0"/>
              <w:marTop w:val="0"/>
              <w:marBottom w:val="0"/>
              <w:divBdr>
                <w:top w:val="none" w:sz="0" w:space="0" w:color="auto"/>
                <w:left w:val="none" w:sz="0" w:space="0" w:color="auto"/>
                <w:bottom w:val="none" w:sz="0" w:space="0" w:color="auto"/>
                <w:right w:val="none" w:sz="0" w:space="0" w:color="auto"/>
              </w:divBdr>
            </w:div>
            <w:div w:id="538590823">
              <w:marLeft w:val="0"/>
              <w:marRight w:val="0"/>
              <w:marTop w:val="0"/>
              <w:marBottom w:val="0"/>
              <w:divBdr>
                <w:top w:val="none" w:sz="0" w:space="0" w:color="auto"/>
                <w:left w:val="none" w:sz="0" w:space="0" w:color="auto"/>
                <w:bottom w:val="none" w:sz="0" w:space="0" w:color="auto"/>
                <w:right w:val="none" w:sz="0" w:space="0" w:color="auto"/>
              </w:divBdr>
            </w:div>
            <w:div w:id="421413444">
              <w:marLeft w:val="0"/>
              <w:marRight w:val="0"/>
              <w:marTop w:val="0"/>
              <w:marBottom w:val="0"/>
              <w:divBdr>
                <w:top w:val="none" w:sz="0" w:space="0" w:color="auto"/>
                <w:left w:val="none" w:sz="0" w:space="0" w:color="auto"/>
                <w:bottom w:val="none" w:sz="0" w:space="0" w:color="auto"/>
                <w:right w:val="none" w:sz="0" w:space="0" w:color="auto"/>
              </w:divBdr>
            </w:div>
            <w:div w:id="1501771060">
              <w:marLeft w:val="0"/>
              <w:marRight w:val="0"/>
              <w:marTop w:val="0"/>
              <w:marBottom w:val="0"/>
              <w:divBdr>
                <w:top w:val="none" w:sz="0" w:space="0" w:color="auto"/>
                <w:left w:val="none" w:sz="0" w:space="0" w:color="auto"/>
                <w:bottom w:val="none" w:sz="0" w:space="0" w:color="auto"/>
                <w:right w:val="none" w:sz="0" w:space="0" w:color="auto"/>
              </w:divBdr>
            </w:div>
            <w:div w:id="526911142">
              <w:marLeft w:val="0"/>
              <w:marRight w:val="0"/>
              <w:marTop w:val="0"/>
              <w:marBottom w:val="0"/>
              <w:divBdr>
                <w:top w:val="none" w:sz="0" w:space="0" w:color="auto"/>
                <w:left w:val="none" w:sz="0" w:space="0" w:color="auto"/>
                <w:bottom w:val="none" w:sz="0" w:space="0" w:color="auto"/>
                <w:right w:val="none" w:sz="0" w:space="0" w:color="auto"/>
              </w:divBdr>
            </w:div>
            <w:div w:id="588463905">
              <w:marLeft w:val="0"/>
              <w:marRight w:val="0"/>
              <w:marTop w:val="0"/>
              <w:marBottom w:val="0"/>
              <w:divBdr>
                <w:top w:val="none" w:sz="0" w:space="0" w:color="auto"/>
                <w:left w:val="none" w:sz="0" w:space="0" w:color="auto"/>
                <w:bottom w:val="none" w:sz="0" w:space="0" w:color="auto"/>
                <w:right w:val="none" w:sz="0" w:space="0" w:color="auto"/>
              </w:divBdr>
            </w:div>
            <w:div w:id="41487070">
              <w:marLeft w:val="0"/>
              <w:marRight w:val="0"/>
              <w:marTop w:val="0"/>
              <w:marBottom w:val="0"/>
              <w:divBdr>
                <w:top w:val="none" w:sz="0" w:space="0" w:color="auto"/>
                <w:left w:val="none" w:sz="0" w:space="0" w:color="auto"/>
                <w:bottom w:val="none" w:sz="0" w:space="0" w:color="auto"/>
                <w:right w:val="none" w:sz="0" w:space="0" w:color="auto"/>
              </w:divBdr>
            </w:div>
            <w:div w:id="2093887733">
              <w:marLeft w:val="0"/>
              <w:marRight w:val="0"/>
              <w:marTop w:val="0"/>
              <w:marBottom w:val="0"/>
              <w:divBdr>
                <w:top w:val="none" w:sz="0" w:space="0" w:color="auto"/>
                <w:left w:val="none" w:sz="0" w:space="0" w:color="auto"/>
                <w:bottom w:val="none" w:sz="0" w:space="0" w:color="auto"/>
                <w:right w:val="none" w:sz="0" w:space="0" w:color="auto"/>
              </w:divBdr>
            </w:div>
            <w:div w:id="13089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836">
      <w:bodyDiv w:val="1"/>
      <w:marLeft w:val="0"/>
      <w:marRight w:val="0"/>
      <w:marTop w:val="0"/>
      <w:marBottom w:val="0"/>
      <w:divBdr>
        <w:top w:val="none" w:sz="0" w:space="0" w:color="auto"/>
        <w:left w:val="none" w:sz="0" w:space="0" w:color="auto"/>
        <w:bottom w:val="none" w:sz="0" w:space="0" w:color="auto"/>
        <w:right w:val="none" w:sz="0" w:space="0" w:color="auto"/>
      </w:divBdr>
      <w:divsChild>
        <w:div w:id="2070231044">
          <w:marLeft w:val="0"/>
          <w:marRight w:val="0"/>
          <w:marTop w:val="0"/>
          <w:marBottom w:val="0"/>
          <w:divBdr>
            <w:top w:val="none" w:sz="0" w:space="0" w:color="auto"/>
            <w:left w:val="none" w:sz="0" w:space="0" w:color="auto"/>
            <w:bottom w:val="none" w:sz="0" w:space="0" w:color="auto"/>
            <w:right w:val="none" w:sz="0" w:space="0" w:color="auto"/>
          </w:divBdr>
          <w:divsChild>
            <w:div w:id="2018652209">
              <w:marLeft w:val="0"/>
              <w:marRight w:val="0"/>
              <w:marTop w:val="0"/>
              <w:marBottom w:val="0"/>
              <w:divBdr>
                <w:top w:val="none" w:sz="0" w:space="0" w:color="auto"/>
                <w:left w:val="none" w:sz="0" w:space="0" w:color="auto"/>
                <w:bottom w:val="none" w:sz="0" w:space="0" w:color="auto"/>
                <w:right w:val="none" w:sz="0" w:space="0" w:color="auto"/>
              </w:divBdr>
            </w:div>
            <w:div w:id="1656061302">
              <w:marLeft w:val="0"/>
              <w:marRight w:val="0"/>
              <w:marTop w:val="0"/>
              <w:marBottom w:val="0"/>
              <w:divBdr>
                <w:top w:val="none" w:sz="0" w:space="0" w:color="auto"/>
                <w:left w:val="none" w:sz="0" w:space="0" w:color="auto"/>
                <w:bottom w:val="none" w:sz="0" w:space="0" w:color="auto"/>
                <w:right w:val="none" w:sz="0" w:space="0" w:color="auto"/>
              </w:divBdr>
            </w:div>
            <w:div w:id="947858973">
              <w:marLeft w:val="0"/>
              <w:marRight w:val="0"/>
              <w:marTop w:val="0"/>
              <w:marBottom w:val="0"/>
              <w:divBdr>
                <w:top w:val="none" w:sz="0" w:space="0" w:color="auto"/>
                <w:left w:val="none" w:sz="0" w:space="0" w:color="auto"/>
                <w:bottom w:val="none" w:sz="0" w:space="0" w:color="auto"/>
                <w:right w:val="none" w:sz="0" w:space="0" w:color="auto"/>
              </w:divBdr>
            </w:div>
            <w:div w:id="601572110">
              <w:marLeft w:val="0"/>
              <w:marRight w:val="0"/>
              <w:marTop w:val="0"/>
              <w:marBottom w:val="0"/>
              <w:divBdr>
                <w:top w:val="none" w:sz="0" w:space="0" w:color="auto"/>
                <w:left w:val="none" w:sz="0" w:space="0" w:color="auto"/>
                <w:bottom w:val="none" w:sz="0" w:space="0" w:color="auto"/>
                <w:right w:val="none" w:sz="0" w:space="0" w:color="auto"/>
              </w:divBdr>
            </w:div>
            <w:div w:id="2082172268">
              <w:marLeft w:val="0"/>
              <w:marRight w:val="0"/>
              <w:marTop w:val="0"/>
              <w:marBottom w:val="0"/>
              <w:divBdr>
                <w:top w:val="none" w:sz="0" w:space="0" w:color="auto"/>
                <w:left w:val="none" w:sz="0" w:space="0" w:color="auto"/>
                <w:bottom w:val="none" w:sz="0" w:space="0" w:color="auto"/>
                <w:right w:val="none" w:sz="0" w:space="0" w:color="auto"/>
              </w:divBdr>
            </w:div>
            <w:div w:id="2137407422">
              <w:marLeft w:val="0"/>
              <w:marRight w:val="0"/>
              <w:marTop w:val="0"/>
              <w:marBottom w:val="0"/>
              <w:divBdr>
                <w:top w:val="none" w:sz="0" w:space="0" w:color="auto"/>
                <w:left w:val="none" w:sz="0" w:space="0" w:color="auto"/>
                <w:bottom w:val="none" w:sz="0" w:space="0" w:color="auto"/>
                <w:right w:val="none" w:sz="0" w:space="0" w:color="auto"/>
              </w:divBdr>
            </w:div>
            <w:div w:id="1886209363">
              <w:marLeft w:val="0"/>
              <w:marRight w:val="0"/>
              <w:marTop w:val="0"/>
              <w:marBottom w:val="0"/>
              <w:divBdr>
                <w:top w:val="none" w:sz="0" w:space="0" w:color="auto"/>
                <w:left w:val="none" w:sz="0" w:space="0" w:color="auto"/>
                <w:bottom w:val="none" w:sz="0" w:space="0" w:color="auto"/>
                <w:right w:val="none" w:sz="0" w:space="0" w:color="auto"/>
              </w:divBdr>
            </w:div>
            <w:div w:id="702753525">
              <w:marLeft w:val="0"/>
              <w:marRight w:val="0"/>
              <w:marTop w:val="0"/>
              <w:marBottom w:val="0"/>
              <w:divBdr>
                <w:top w:val="none" w:sz="0" w:space="0" w:color="auto"/>
                <w:left w:val="none" w:sz="0" w:space="0" w:color="auto"/>
                <w:bottom w:val="none" w:sz="0" w:space="0" w:color="auto"/>
                <w:right w:val="none" w:sz="0" w:space="0" w:color="auto"/>
              </w:divBdr>
            </w:div>
            <w:div w:id="479155467">
              <w:marLeft w:val="0"/>
              <w:marRight w:val="0"/>
              <w:marTop w:val="0"/>
              <w:marBottom w:val="0"/>
              <w:divBdr>
                <w:top w:val="none" w:sz="0" w:space="0" w:color="auto"/>
                <w:left w:val="none" w:sz="0" w:space="0" w:color="auto"/>
                <w:bottom w:val="none" w:sz="0" w:space="0" w:color="auto"/>
                <w:right w:val="none" w:sz="0" w:space="0" w:color="auto"/>
              </w:divBdr>
            </w:div>
            <w:div w:id="525824516">
              <w:marLeft w:val="0"/>
              <w:marRight w:val="0"/>
              <w:marTop w:val="0"/>
              <w:marBottom w:val="0"/>
              <w:divBdr>
                <w:top w:val="none" w:sz="0" w:space="0" w:color="auto"/>
                <w:left w:val="none" w:sz="0" w:space="0" w:color="auto"/>
                <w:bottom w:val="none" w:sz="0" w:space="0" w:color="auto"/>
                <w:right w:val="none" w:sz="0" w:space="0" w:color="auto"/>
              </w:divBdr>
            </w:div>
            <w:div w:id="680082423">
              <w:marLeft w:val="0"/>
              <w:marRight w:val="0"/>
              <w:marTop w:val="0"/>
              <w:marBottom w:val="0"/>
              <w:divBdr>
                <w:top w:val="none" w:sz="0" w:space="0" w:color="auto"/>
                <w:left w:val="none" w:sz="0" w:space="0" w:color="auto"/>
                <w:bottom w:val="none" w:sz="0" w:space="0" w:color="auto"/>
                <w:right w:val="none" w:sz="0" w:space="0" w:color="auto"/>
              </w:divBdr>
            </w:div>
            <w:div w:id="382951542">
              <w:marLeft w:val="0"/>
              <w:marRight w:val="0"/>
              <w:marTop w:val="0"/>
              <w:marBottom w:val="0"/>
              <w:divBdr>
                <w:top w:val="none" w:sz="0" w:space="0" w:color="auto"/>
                <w:left w:val="none" w:sz="0" w:space="0" w:color="auto"/>
                <w:bottom w:val="none" w:sz="0" w:space="0" w:color="auto"/>
                <w:right w:val="none" w:sz="0" w:space="0" w:color="auto"/>
              </w:divBdr>
            </w:div>
            <w:div w:id="687174111">
              <w:marLeft w:val="0"/>
              <w:marRight w:val="0"/>
              <w:marTop w:val="0"/>
              <w:marBottom w:val="0"/>
              <w:divBdr>
                <w:top w:val="none" w:sz="0" w:space="0" w:color="auto"/>
                <w:left w:val="none" w:sz="0" w:space="0" w:color="auto"/>
                <w:bottom w:val="none" w:sz="0" w:space="0" w:color="auto"/>
                <w:right w:val="none" w:sz="0" w:space="0" w:color="auto"/>
              </w:divBdr>
            </w:div>
            <w:div w:id="809633840">
              <w:marLeft w:val="0"/>
              <w:marRight w:val="0"/>
              <w:marTop w:val="0"/>
              <w:marBottom w:val="0"/>
              <w:divBdr>
                <w:top w:val="none" w:sz="0" w:space="0" w:color="auto"/>
                <w:left w:val="none" w:sz="0" w:space="0" w:color="auto"/>
                <w:bottom w:val="none" w:sz="0" w:space="0" w:color="auto"/>
                <w:right w:val="none" w:sz="0" w:space="0" w:color="auto"/>
              </w:divBdr>
            </w:div>
            <w:div w:id="730612598">
              <w:marLeft w:val="0"/>
              <w:marRight w:val="0"/>
              <w:marTop w:val="0"/>
              <w:marBottom w:val="0"/>
              <w:divBdr>
                <w:top w:val="none" w:sz="0" w:space="0" w:color="auto"/>
                <w:left w:val="none" w:sz="0" w:space="0" w:color="auto"/>
                <w:bottom w:val="none" w:sz="0" w:space="0" w:color="auto"/>
                <w:right w:val="none" w:sz="0" w:space="0" w:color="auto"/>
              </w:divBdr>
            </w:div>
            <w:div w:id="479229752">
              <w:marLeft w:val="0"/>
              <w:marRight w:val="0"/>
              <w:marTop w:val="0"/>
              <w:marBottom w:val="0"/>
              <w:divBdr>
                <w:top w:val="none" w:sz="0" w:space="0" w:color="auto"/>
                <w:left w:val="none" w:sz="0" w:space="0" w:color="auto"/>
                <w:bottom w:val="none" w:sz="0" w:space="0" w:color="auto"/>
                <w:right w:val="none" w:sz="0" w:space="0" w:color="auto"/>
              </w:divBdr>
            </w:div>
            <w:div w:id="1442607468">
              <w:marLeft w:val="0"/>
              <w:marRight w:val="0"/>
              <w:marTop w:val="0"/>
              <w:marBottom w:val="0"/>
              <w:divBdr>
                <w:top w:val="none" w:sz="0" w:space="0" w:color="auto"/>
                <w:left w:val="none" w:sz="0" w:space="0" w:color="auto"/>
                <w:bottom w:val="none" w:sz="0" w:space="0" w:color="auto"/>
                <w:right w:val="none" w:sz="0" w:space="0" w:color="auto"/>
              </w:divBdr>
            </w:div>
            <w:div w:id="1652177000">
              <w:marLeft w:val="0"/>
              <w:marRight w:val="0"/>
              <w:marTop w:val="0"/>
              <w:marBottom w:val="0"/>
              <w:divBdr>
                <w:top w:val="none" w:sz="0" w:space="0" w:color="auto"/>
                <w:left w:val="none" w:sz="0" w:space="0" w:color="auto"/>
                <w:bottom w:val="none" w:sz="0" w:space="0" w:color="auto"/>
                <w:right w:val="none" w:sz="0" w:space="0" w:color="auto"/>
              </w:divBdr>
            </w:div>
            <w:div w:id="216282020">
              <w:marLeft w:val="0"/>
              <w:marRight w:val="0"/>
              <w:marTop w:val="0"/>
              <w:marBottom w:val="0"/>
              <w:divBdr>
                <w:top w:val="none" w:sz="0" w:space="0" w:color="auto"/>
                <w:left w:val="none" w:sz="0" w:space="0" w:color="auto"/>
                <w:bottom w:val="none" w:sz="0" w:space="0" w:color="auto"/>
                <w:right w:val="none" w:sz="0" w:space="0" w:color="auto"/>
              </w:divBdr>
            </w:div>
            <w:div w:id="983122553">
              <w:marLeft w:val="0"/>
              <w:marRight w:val="0"/>
              <w:marTop w:val="0"/>
              <w:marBottom w:val="0"/>
              <w:divBdr>
                <w:top w:val="none" w:sz="0" w:space="0" w:color="auto"/>
                <w:left w:val="none" w:sz="0" w:space="0" w:color="auto"/>
                <w:bottom w:val="none" w:sz="0" w:space="0" w:color="auto"/>
                <w:right w:val="none" w:sz="0" w:space="0" w:color="auto"/>
              </w:divBdr>
            </w:div>
            <w:div w:id="748698990">
              <w:marLeft w:val="0"/>
              <w:marRight w:val="0"/>
              <w:marTop w:val="0"/>
              <w:marBottom w:val="0"/>
              <w:divBdr>
                <w:top w:val="none" w:sz="0" w:space="0" w:color="auto"/>
                <w:left w:val="none" w:sz="0" w:space="0" w:color="auto"/>
                <w:bottom w:val="none" w:sz="0" w:space="0" w:color="auto"/>
                <w:right w:val="none" w:sz="0" w:space="0" w:color="auto"/>
              </w:divBdr>
            </w:div>
            <w:div w:id="1358582703">
              <w:marLeft w:val="0"/>
              <w:marRight w:val="0"/>
              <w:marTop w:val="0"/>
              <w:marBottom w:val="0"/>
              <w:divBdr>
                <w:top w:val="none" w:sz="0" w:space="0" w:color="auto"/>
                <w:left w:val="none" w:sz="0" w:space="0" w:color="auto"/>
                <w:bottom w:val="none" w:sz="0" w:space="0" w:color="auto"/>
                <w:right w:val="none" w:sz="0" w:space="0" w:color="auto"/>
              </w:divBdr>
            </w:div>
            <w:div w:id="86924266">
              <w:marLeft w:val="0"/>
              <w:marRight w:val="0"/>
              <w:marTop w:val="0"/>
              <w:marBottom w:val="0"/>
              <w:divBdr>
                <w:top w:val="none" w:sz="0" w:space="0" w:color="auto"/>
                <w:left w:val="none" w:sz="0" w:space="0" w:color="auto"/>
                <w:bottom w:val="none" w:sz="0" w:space="0" w:color="auto"/>
                <w:right w:val="none" w:sz="0" w:space="0" w:color="auto"/>
              </w:divBdr>
            </w:div>
            <w:div w:id="959647892">
              <w:marLeft w:val="0"/>
              <w:marRight w:val="0"/>
              <w:marTop w:val="0"/>
              <w:marBottom w:val="0"/>
              <w:divBdr>
                <w:top w:val="none" w:sz="0" w:space="0" w:color="auto"/>
                <w:left w:val="none" w:sz="0" w:space="0" w:color="auto"/>
                <w:bottom w:val="none" w:sz="0" w:space="0" w:color="auto"/>
                <w:right w:val="none" w:sz="0" w:space="0" w:color="auto"/>
              </w:divBdr>
            </w:div>
            <w:div w:id="2114547553">
              <w:marLeft w:val="0"/>
              <w:marRight w:val="0"/>
              <w:marTop w:val="0"/>
              <w:marBottom w:val="0"/>
              <w:divBdr>
                <w:top w:val="none" w:sz="0" w:space="0" w:color="auto"/>
                <w:left w:val="none" w:sz="0" w:space="0" w:color="auto"/>
                <w:bottom w:val="none" w:sz="0" w:space="0" w:color="auto"/>
                <w:right w:val="none" w:sz="0" w:space="0" w:color="auto"/>
              </w:divBdr>
            </w:div>
            <w:div w:id="352340170">
              <w:marLeft w:val="0"/>
              <w:marRight w:val="0"/>
              <w:marTop w:val="0"/>
              <w:marBottom w:val="0"/>
              <w:divBdr>
                <w:top w:val="none" w:sz="0" w:space="0" w:color="auto"/>
                <w:left w:val="none" w:sz="0" w:space="0" w:color="auto"/>
                <w:bottom w:val="none" w:sz="0" w:space="0" w:color="auto"/>
                <w:right w:val="none" w:sz="0" w:space="0" w:color="auto"/>
              </w:divBdr>
            </w:div>
            <w:div w:id="57633803">
              <w:marLeft w:val="0"/>
              <w:marRight w:val="0"/>
              <w:marTop w:val="0"/>
              <w:marBottom w:val="0"/>
              <w:divBdr>
                <w:top w:val="none" w:sz="0" w:space="0" w:color="auto"/>
                <w:left w:val="none" w:sz="0" w:space="0" w:color="auto"/>
                <w:bottom w:val="none" w:sz="0" w:space="0" w:color="auto"/>
                <w:right w:val="none" w:sz="0" w:space="0" w:color="auto"/>
              </w:divBdr>
            </w:div>
            <w:div w:id="398984677">
              <w:marLeft w:val="0"/>
              <w:marRight w:val="0"/>
              <w:marTop w:val="0"/>
              <w:marBottom w:val="0"/>
              <w:divBdr>
                <w:top w:val="none" w:sz="0" w:space="0" w:color="auto"/>
                <w:left w:val="none" w:sz="0" w:space="0" w:color="auto"/>
                <w:bottom w:val="none" w:sz="0" w:space="0" w:color="auto"/>
                <w:right w:val="none" w:sz="0" w:space="0" w:color="auto"/>
              </w:divBdr>
            </w:div>
            <w:div w:id="694960724">
              <w:marLeft w:val="0"/>
              <w:marRight w:val="0"/>
              <w:marTop w:val="0"/>
              <w:marBottom w:val="0"/>
              <w:divBdr>
                <w:top w:val="none" w:sz="0" w:space="0" w:color="auto"/>
                <w:left w:val="none" w:sz="0" w:space="0" w:color="auto"/>
                <w:bottom w:val="none" w:sz="0" w:space="0" w:color="auto"/>
                <w:right w:val="none" w:sz="0" w:space="0" w:color="auto"/>
              </w:divBdr>
            </w:div>
            <w:div w:id="461533956">
              <w:marLeft w:val="0"/>
              <w:marRight w:val="0"/>
              <w:marTop w:val="0"/>
              <w:marBottom w:val="0"/>
              <w:divBdr>
                <w:top w:val="none" w:sz="0" w:space="0" w:color="auto"/>
                <w:left w:val="none" w:sz="0" w:space="0" w:color="auto"/>
                <w:bottom w:val="none" w:sz="0" w:space="0" w:color="auto"/>
                <w:right w:val="none" w:sz="0" w:space="0" w:color="auto"/>
              </w:divBdr>
            </w:div>
            <w:div w:id="205487212">
              <w:marLeft w:val="0"/>
              <w:marRight w:val="0"/>
              <w:marTop w:val="0"/>
              <w:marBottom w:val="0"/>
              <w:divBdr>
                <w:top w:val="none" w:sz="0" w:space="0" w:color="auto"/>
                <w:left w:val="none" w:sz="0" w:space="0" w:color="auto"/>
                <w:bottom w:val="none" w:sz="0" w:space="0" w:color="auto"/>
                <w:right w:val="none" w:sz="0" w:space="0" w:color="auto"/>
              </w:divBdr>
            </w:div>
            <w:div w:id="1898592190">
              <w:marLeft w:val="0"/>
              <w:marRight w:val="0"/>
              <w:marTop w:val="0"/>
              <w:marBottom w:val="0"/>
              <w:divBdr>
                <w:top w:val="none" w:sz="0" w:space="0" w:color="auto"/>
                <w:left w:val="none" w:sz="0" w:space="0" w:color="auto"/>
                <w:bottom w:val="none" w:sz="0" w:space="0" w:color="auto"/>
                <w:right w:val="none" w:sz="0" w:space="0" w:color="auto"/>
              </w:divBdr>
            </w:div>
            <w:div w:id="308097467">
              <w:marLeft w:val="0"/>
              <w:marRight w:val="0"/>
              <w:marTop w:val="0"/>
              <w:marBottom w:val="0"/>
              <w:divBdr>
                <w:top w:val="none" w:sz="0" w:space="0" w:color="auto"/>
                <w:left w:val="none" w:sz="0" w:space="0" w:color="auto"/>
                <w:bottom w:val="none" w:sz="0" w:space="0" w:color="auto"/>
                <w:right w:val="none" w:sz="0" w:space="0" w:color="auto"/>
              </w:divBdr>
            </w:div>
            <w:div w:id="1539394238">
              <w:marLeft w:val="0"/>
              <w:marRight w:val="0"/>
              <w:marTop w:val="0"/>
              <w:marBottom w:val="0"/>
              <w:divBdr>
                <w:top w:val="none" w:sz="0" w:space="0" w:color="auto"/>
                <w:left w:val="none" w:sz="0" w:space="0" w:color="auto"/>
                <w:bottom w:val="none" w:sz="0" w:space="0" w:color="auto"/>
                <w:right w:val="none" w:sz="0" w:space="0" w:color="auto"/>
              </w:divBdr>
            </w:div>
            <w:div w:id="1799102777">
              <w:marLeft w:val="0"/>
              <w:marRight w:val="0"/>
              <w:marTop w:val="0"/>
              <w:marBottom w:val="0"/>
              <w:divBdr>
                <w:top w:val="none" w:sz="0" w:space="0" w:color="auto"/>
                <w:left w:val="none" w:sz="0" w:space="0" w:color="auto"/>
                <w:bottom w:val="none" w:sz="0" w:space="0" w:color="auto"/>
                <w:right w:val="none" w:sz="0" w:space="0" w:color="auto"/>
              </w:divBdr>
            </w:div>
            <w:div w:id="189534930">
              <w:marLeft w:val="0"/>
              <w:marRight w:val="0"/>
              <w:marTop w:val="0"/>
              <w:marBottom w:val="0"/>
              <w:divBdr>
                <w:top w:val="none" w:sz="0" w:space="0" w:color="auto"/>
                <w:left w:val="none" w:sz="0" w:space="0" w:color="auto"/>
                <w:bottom w:val="none" w:sz="0" w:space="0" w:color="auto"/>
                <w:right w:val="none" w:sz="0" w:space="0" w:color="auto"/>
              </w:divBdr>
            </w:div>
            <w:div w:id="163209800">
              <w:marLeft w:val="0"/>
              <w:marRight w:val="0"/>
              <w:marTop w:val="0"/>
              <w:marBottom w:val="0"/>
              <w:divBdr>
                <w:top w:val="none" w:sz="0" w:space="0" w:color="auto"/>
                <w:left w:val="none" w:sz="0" w:space="0" w:color="auto"/>
                <w:bottom w:val="none" w:sz="0" w:space="0" w:color="auto"/>
                <w:right w:val="none" w:sz="0" w:space="0" w:color="auto"/>
              </w:divBdr>
            </w:div>
            <w:div w:id="325135076">
              <w:marLeft w:val="0"/>
              <w:marRight w:val="0"/>
              <w:marTop w:val="0"/>
              <w:marBottom w:val="0"/>
              <w:divBdr>
                <w:top w:val="none" w:sz="0" w:space="0" w:color="auto"/>
                <w:left w:val="none" w:sz="0" w:space="0" w:color="auto"/>
                <w:bottom w:val="none" w:sz="0" w:space="0" w:color="auto"/>
                <w:right w:val="none" w:sz="0" w:space="0" w:color="auto"/>
              </w:divBdr>
            </w:div>
            <w:div w:id="229507366">
              <w:marLeft w:val="0"/>
              <w:marRight w:val="0"/>
              <w:marTop w:val="0"/>
              <w:marBottom w:val="0"/>
              <w:divBdr>
                <w:top w:val="none" w:sz="0" w:space="0" w:color="auto"/>
                <w:left w:val="none" w:sz="0" w:space="0" w:color="auto"/>
                <w:bottom w:val="none" w:sz="0" w:space="0" w:color="auto"/>
                <w:right w:val="none" w:sz="0" w:space="0" w:color="auto"/>
              </w:divBdr>
            </w:div>
            <w:div w:id="119957087">
              <w:marLeft w:val="0"/>
              <w:marRight w:val="0"/>
              <w:marTop w:val="0"/>
              <w:marBottom w:val="0"/>
              <w:divBdr>
                <w:top w:val="none" w:sz="0" w:space="0" w:color="auto"/>
                <w:left w:val="none" w:sz="0" w:space="0" w:color="auto"/>
                <w:bottom w:val="none" w:sz="0" w:space="0" w:color="auto"/>
                <w:right w:val="none" w:sz="0" w:space="0" w:color="auto"/>
              </w:divBdr>
            </w:div>
            <w:div w:id="1657683558">
              <w:marLeft w:val="0"/>
              <w:marRight w:val="0"/>
              <w:marTop w:val="0"/>
              <w:marBottom w:val="0"/>
              <w:divBdr>
                <w:top w:val="none" w:sz="0" w:space="0" w:color="auto"/>
                <w:left w:val="none" w:sz="0" w:space="0" w:color="auto"/>
                <w:bottom w:val="none" w:sz="0" w:space="0" w:color="auto"/>
                <w:right w:val="none" w:sz="0" w:space="0" w:color="auto"/>
              </w:divBdr>
            </w:div>
            <w:div w:id="1661423726">
              <w:marLeft w:val="0"/>
              <w:marRight w:val="0"/>
              <w:marTop w:val="0"/>
              <w:marBottom w:val="0"/>
              <w:divBdr>
                <w:top w:val="none" w:sz="0" w:space="0" w:color="auto"/>
                <w:left w:val="none" w:sz="0" w:space="0" w:color="auto"/>
                <w:bottom w:val="none" w:sz="0" w:space="0" w:color="auto"/>
                <w:right w:val="none" w:sz="0" w:space="0" w:color="auto"/>
              </w:divBdr>
            </w:div>
            <w:div w:id="895314997">
              <w:marLeft w:val="0"/>
              <w:marRight w:val="0"/>
              <w:marTop w:val="0"/>
              <w:marBottom w:val="0"/>
              <w:divBdr>
                <w:top w:val="none" w:sz="0" w:space="0" w:color="auto"/>
                <w:left w:val="none" w:sz="0" w:space="0" w:color="auto"/>
                <w:bottom w:val="none" w:sz="0" w:space="0" w:color="auto"/>
                <w:right w:val="none" w:sz="0" w:space="0" w:color="auto"/>
              </w:divBdr>
            </w:div>
            <w:div w:id="1277176002">
              <w:marLeft w:val="0"/>
              <w:marRight w:val="0"/>
              <w:marTop w:val="0"/>
              <w:marBottom w:val="0"/>
              <w:divBdr>
                <w:top w:val="none" w:sz="0" w:space="0" w:color="auto"/>
                <w:left w:val="none" w:sz="0" w:space="0" w:color="auto"/>
                <w:bottom w:val="none" w:sz="0" w:space="0" w:color="auto"/>
                <w:right w:val="none" w:sz="0" w:space="0" w:color="auto"/>
              </w:divBdr>
            </w:div>
            <w:div w:id="818495745">
              <w:marLeft w:val="0"/>
              <w:marRight w:val="0"/>
              <w:marTop w:val="0"/>
              <w:marBottom w:val="0"/>
              <w:divBdr>
                <w:top w:val="none" w:sz="0" w:space="0" w:color="auto"/>
                <w:left w:val="none" w:sz="0" w:space="0" w:color="auto"/>
                <w:bottom w:val="none" w:sz="0" w:space="0" w:color="auto"/>
                <w:right w:val="none" w:sz="0" w:space="0" w:color="auto"/>
              </w:divBdr>
            </w:div>
            <w:div w:id="1625385414">
              <w:marLeft w:val="0"/>
              <w:marRight w:val="0"/>
              <w:marTop w:val="0"/>
              <w:marBottom w:val="0"/>
              <w:divBdr>
                <w:top w:val="none" w:sz="0" w:space="0" w:color="auto"/>
                <w:left w:val="none" w:sz="0" w:space="0" w:color="auto"/>
                <w:bottom w:val="none" w:sz="0" w:space="0" w:color="auto"/>
                <w:right w:val="none" w:sz="0" w:space="0" w:color="auto"/>
              </w:divBdr>
            </w:div>
            <w:div w:id="1754281704">
              <w:marLeft w:val="0"/>
              <w:marRight w:val="0"/>
              <w:marTop w:val="0"/>
              <w:marBottom w:val="0"/>
              <w:divBdr>
                <w:top w:val="none" w:sz="0" w:space="0" w:color="auto"/>
                <w:left w:val="none" w:sz="0" w:space="0" w:color="auto"/>
                <w:bottom w:val="none" w:sz="0" w:space="0" w:color="auto"/>
                <w:right w:val="none" w:sz="0" w:space="0" w:color="auto"/>
              </w:divBdr>
            </w:div>
            <w:div w:id="1861312086">
              <w:marLeft w:val="0"/>
              <w:marRight w:val="0"/>
              <w:marTop w:val="0"/>
              <w:marBottom w:val="0"/>
              <w:divBdr>
                <w:top w:val="none" w:sz="0" w:space="0" w:color="auto"/>
                <w:left w:val="none" w:sz="0" w:space="0" w:color="auto"/>
                <w:bottom w:val="none" w:sz="0" w:space="0" w:color="auto"/>
                <w:right w:val="none" w:sz="0" w:space="0" w:color="auto"/>
              </w:divBdr>
            </w:div>
            <w:div w:id="870800554">
              <w:marLeft w:val="0"/>
              <w:marRight w:val="0"/>
              <w:marTop w:val="0"/>
              <w:marBottom w:val="0"/>
              <w:divBdr>
                <w:top w:val="none" w:sz="0" w:space="0" w:color="auto"/>
                <w:left w:val="none" w:sz="0" w:space="0" w:color="auto"/>
                <w:bottom w:val="none" w:sz="0" w:space="0" w:color="auto"/>
                <w:right w:val="none" w:sz="0" w:space="0" w:color="auto"/>
              </w:divBdr>
            </w:div>
            <w:div w:id="170919831">
              <w:marLeft w:val="0"/>
              <w:marRight w:val="0"/>
              <w:marTop w:val="0"/>
              <w:marBottom w:val="0"/>
              <w:divBdr>
                <w:top w:val="none" w:sz="0" w:space="0" w:color="auto"/>
                <w:left w:val="none" w:sz="0" w:space="0" w:color="auto"/>
                <w:bottom w:val="none" w:sz="0" w:space="0" w:color="auto"/>
                <w:right w:val="none" w:sz="0" w:space="0" w:color="auto"/>
              </w:divBdr>
            </w:div>
            <w:div w:id="622469616">
              <w:marLeft w:val="0"/>
              <w:marRight w:val="0"/>
              <w:marTop w:val="0"/>
              <w:marBottom w:val="0"/>
              <w:divBdr>
                <w:top w:val="none" w:sz="0" w:space="0" w:color="auto"/>
                <w:left w:val="none" w:sz="0" w:space="0" w:color="auto"/>
                <w:bottom w:val="none" w:sz="0" w:space="0" w:color="auto"/>
                <w:right w:val="none" w:sz="0" w:space="0" w:color="auto"/>
              </w:divBdr>
            </w:div>
            <w:div w:id="60637309">
              <w:marLeft w:val="0"/>
              <w:marRight w:val="0"/>
              <w:marTop w:val="0"/>
              <w:marBottom w:val="0"/>
              <w:divBdr>
                <w:top w:val="none" w:sz="0" w:space="0" w:color="auto"/>
                <w:left w:val="none" w:sz="0" w:space="0" w:color="auto"/>
                <w:bottom w:val="none" w:sz="0" w:space="0" w:color="auto"/>
                <w:right w:val="none" w:sz="0" w:space="0" w:color="auto"/>
              </w:divBdr>
            </w:div>
            <w:div w:id="435947877">
              <w:marLeft w:val="0"/>
              <w:marRight w:val="0"/>
              <w:marTop w:val="0"/>
              <w:marBottom w:val="0"/>
              <w:divBdr>
                <w:top w:val="none" w:sz="0" w:space="0" w:color="auto"/>
                <w:left w:val="none" w:sz="0" w:space="0" w:color="auto"/>
                <w:bottom w:val="none" w:sz="0" w:space="0" w:color="auto"/>
                <w:right w:val="none" w:sz="0" w:space="0" w:color="auto"/>
              </w:divBdr>
            </w:div>
            <w:div w:id="2054693975">
              <w:marLeft w:val="0"/>
              <w:marRight w:val="0"/>
              <w:marTop w:val="0"/>
              <w:marBottom w:val="0"/>
              <w:divBdr>
                <w:top w:val="none" w:sz="0" w:space="0" w:color="auto"/>
                <w:left w:val="none" w:sz="0" w:space="0" w:color="auto"/>
                <w:bottom w:val="none" w:sz="0" w:space="0" w:color="auto"/>
                <w:right w:val="none" w:sz="0" w:space="0" w:color="auto"/>
              </w:divBdr>
            </w:div>
            <w:div w:id="522743498">
              <w:marLeft w:val="0"/>
              <w:marRight w:val="0"/>
              <w:marTop w:val="0"/>
              <w:marBottom w:val="0"/>
              <w:divBdr>
                <w:top w:val="none" w:sz="0" w:space="0" w:color="auto"/>
                <w:left w:val="none" w:sz="0" w:space="0" w:color="auto"/>
                <w:bottom w:val="none" w:sz="0" w:space="0" w:color="auto"/>
                <w:right w:val="none" w:sz="0" w:space="0" w:color="auto"/>
              </w:divBdr>
            </w:div>
            <w:div w:id="1830510746">
              <w:marLeft w:val="0"/>
              <w:marRight w:val="0"/>
              <w:marTop w:val="0"/>
              <w:marBottom w:val="0"/>
              <w:divBdr>
                <w:top w:val="none" w:sz="0" w:space="0" w:color="auto"/>
                <w:left w:val="none" w:sz="0" w:space="0" w:color="auto"/>
                <w:bottom w:val="none" w:sz="0" w:space="0" w:color="auto"/>
                <w:right w:val="none" w:sz="0" w:space="0" w:color="auto"/>
              </w:divBdr>
            </w:div>
            <w:div w:id="710572532">
              <w:marLeft w:val="0"/>
              <w:marRight w:val="0"/>
              <w:marTop w:val="0"/>
              <w:marBottom w:val="0"/>
              <w:divBdr>
                <w:top w:val="none" w:sz="0" w:space="0" w:color="auto"/>
                <w:left w:val="none" w:sz="0" w:space="0" w:color="auto"/>
                <w:bottom w:val="none" w:sz="0" w:space="0" w:color="auto"/>
                <w:right w:val="none" w:sz="0" w:space="0" w:color="auto"/>
              </w:divBdr>
            </w:div>
            <w:div w:id="721296150">
              <w:marLeft w:val="0"/>
              <w:marRight w:val="0"/>
              <w:marTop w:val="0"/>
              <w:marBottom w:val="0"/>
              <w:divBdr>
                <w:top w:val="none" w:sz="0" w:space="0" w:color="auto"/>
                <w:left w:val="none" w:sz="0" w:space="0" w:color="auto"/>
                <w:bottom w:val="none" w:sz="0" w:space="0" w:color="auto"/>
                <w:right w:val="none" w:sz="0" w:space="0" w:color="auto"/>
              </w:divBdr>
            </w:div>
            <w:div w:id="974022797">
              <w:marLeft w:val="0"/>
              <w:marRight w:val="0"/>
              <w:marTop w:val="0"/>
              <w:marBottom w:val="0"/>
              <w:divBdr>
                <w:top w:val="none" w:sz="0" w:space="0" w:color="auto"/>
                <w:left w:val="none" w:sz="0" w:space="0" w:color="auto"/>
                <w:bottom w:val="none" w:sz="0" w:space="0" w:color="auto"/>
                <w:right w:val="none" w:sz="0" w:space="0" w:color="auto"/>
              </w:divBdr>
            </w:div>
            <w:div w:id="452869339">
              <w:marLeft w:val="0"/>
              <w:marRight w:val="0"/>
              <w:marTop w:val="0"/>
              <w:marBottom w:val="0"/>
              <w:divBdr>
                <w:top w:val="none" w:sz="0" w:space="0" w:color="auto"/>
                <w:left w:val="none" w:sz="0" w:space="0" w:color="auto"/>
                <w:bottom w:val="none" w:sz="0" w:space="0" w:color="auto"/>
                <w:right w:val="none" w:sz="0" w:space="0" w:color="auto"/>
              </w:divBdr>
            </w:div>
            <w:div w:id="744109933">
              <w:marLeft w:val="0"/>
              <w:marRight w:val="0"/>
              <w:marTop w:val="0"/>
              <w:marBottom w:val="0"/>
              <w:divBdr>
                <w:top w:val="none" w:sz="0" w:space="0" w:color="auto"/>
                <w:left w:val="none" w:sz="0" w:space="0" w:color="auto"/>
                <w:bottom w:val="none" w:sz="0" w:space="0" w:color="auto"/>
                <w:right w:val="none" w:sz="0" w:space="0" w:color="auto"/>
              </w:divBdr>
            </w:div>
            <w:div w:id="1681083253">
              <w:marLeft w:val="0"/>
              <w:marRight w:val="0"/>
              <w:marTop w:val="0"/>
              <w:marBottom w:val="0"/>
              <w:divBdr>
                <w:top w:val="none" w:sz="0" w:space="0" w:color="auto"/>
                <w:left w:val="none" w:sz="0" w:space="0" w:color="auto"/>
                <w:bottom w:val="none" w:sz="0" w:space="0" w:color="auto"/>
                <w:right w:val="none" w:sz="0" w:space="0" w:color="auto"/>
              </w:divBdr>
            </w:div>
            <w:div w:id="1619288905">
              <w:marLeft w:val="0"/>
              <w:marRight w:val="0"/>
              <w:marTop w:val="0"/>
              <w:marBottom w:val="0"/>
              <w:divBdr>
                <w:top w:val="none" w:sz="0" w:space="0" w:color="auto"/>
                <w:left w:val="none" w:sz="0" w:space="0" w:color="auto"/>
                <w:bottom w:val="none" w:sz="0" w:space="0" w:color="auto"/>
                <w:right w:val="none" w:sz="0" w:space="0" w:color="auto"/>
              </w:divBdr>
            </w:div>
            <w:div w:id="207229527">
              <w:marLeft w:val="0"/>
              <w:marRight w:val="0"/>
              <w:marTop w:val="0"/>
              <w:marBottom w:val="0"/>
              <w:divBdr>
                <w:top w:val="none" w:sz="0" w:space="0" w:color="auto"/>
                <w:left w:val="none" w:sz="0" w:space="0" w:color="auto"/>
                <w:bottom w:val="none" w:sz="0" w:space="0" w:color="auto"/>
                <w:right w:val="none" w:sz="0" w:space="0" w:color="auto"/>
              </w:divBdr>
            </w:div>
            <w:div w:id="280234359">
              <w:marLeft w:val="0"/>
              <w:marRight w:val="0"/>
              <w:marTop w:val="0"/>
              <w:marBottom w:val="0"/>
              <w:divBdr>
                <w:top w:val="none" w:sz="0" w:space="0" w:color="auto"/>
                <w:left w:val="none" w:sz="0" w:space="0" w:color="auto"/>
                <w:bottom w:val="none" w:sz="0" w:space="0" w:color="auto"/>
                <w:right w:val="none" w:sz="0" w:space="0" w:color="auto"/>
              </w:divBdr>
            </w:div>
            <w:div w:id="574828227">
              <w:marLeft w:val="0"/>
              <w:marRight w:val="0"/>
              <w:marTop w:val="0"/>
              <w:marBottom w:val="0"/>
              <w:divBdr>
                <w:top w:val="none" w:sz="0" w:space="0" w:color="auto"/>
                <w:left w:val="none" w:sz="0" w:space="0" w:color="auto"/>
                <w:bottom w:val="none" w:sz="0" w:space="0" w:color="auto"/>
                <w:right w:val="none" w:sz="0" w:space="0" w:color="auto"/>
              </w:divBdr>
            </w:div>
            <w:div w:id="2138180252">
              <w:marLeft w:val="0"/>
              <w:marRight w:val="0"/>
              <w:marTop w:val="0"/>
              <w:marBottom w:val="0"/>
              <w:divBdr>
                <w:top w:val="none" w:sz="0" w:space="0" w:color="auto"/>
                <w:left w:val="none" w:sz="0" w:space="0" w:color="auto"/>
                <w:bottom w:val="none" w:sz="0" w:space="0" w:color="auto"/>
                <w:right w:val="none" w:sz="0" w:space="0" w:color="auto"/>
              </w:divBdr>
            </w:div>
            <w:div w:id="220871526">
              <w:marLeft w:val="0"/>
              <w:marRight w:val="0"/>
              <w:marTop w:val="0"/>
              <w:marBottom w:val="0"/>
              <w:divBdr>
                <w:top w:val="none" w:sz="0" w:space="0" w:color="auto"/>
                <w:left w:val="none" w:sz="0" w:space="0" w:color="auto"/>
                <w:bottom w:val="none" w:sz="0" w:space="0" w:color="auto"/>
                <w:right w:val="none" w:sz="0" w:space="0" w:color="auto"/>
              </w:divBdr>
            </w:div>
            <w:div w:id="1132480799">
              <w:marLeft w:val="0"/>
              <w:marRight w:val="0"/>
              <w:marTop w:val="0"/>
              <w:marBottom w:val="0"/>
              <w:divBdr>
                <w:top w:val="none" w:sz="0" w:space="0" w:color="auto"/>
                <w:left w:val="none" w:sz="0" w:space="0" w:color="auto"/>
                <w:bottom w:val="none" w:sz="0" w:space="0" w:color="auto"/>
                <w:right w:val="none" w:sz="0" w:space="0" w:color="auto"/>
              </w:divBdr>
            </w:div>
            <w:div w:id="930433941">
              <w:marLeft w:val="0"/>
              <w:marRight w:val="0"/>
              <w:marTop w:val="0"/>
              <w:marBottom w:val="0"/>
              <w:divBdr>
                <w:top w:val="none" w:sz="0" w:space="0" w:color="auto"/>
                <w:left w:val="none" w:sz="0" w:space="0" w:color="auto"/>
                <w:bottom w:val="none" w:sz="0" w:space="0" w:color="auto"/>
                <w:right w:val="none" w:sz="0" w:space="0" w:color="auto"/>
              </w:divBdr>
            </w:div>
            <w:div w:id="737676291">
              <w:marLeft w:val="0"/>
              <w:marRight w:val="0"/>
              <w:marTop w:val="0"/>
              <w:marBottom w:val="0"/>
              <w:divBdr>
                <w:top w:val="none" w:sz="0" w:space="0" w:color="auto"/>
                <w:left w:val="none" w:sz="0" w:space="0" w:color="auto"/>
                <w:bottom w:val="none" w:sz="0" w:space="0" w:color="auto"/>
                <w:right w:val="none" w:sz="0" w:space="0" w:color="auto"/>
              </w:divBdr>
            </w:div>
            <w:div w:id="1608582013">
              <w:marLeft w:val="0"/>
              <w:marRight w:val="0"/>
              <w:marTop w:val="0"/>
              <w:marBottom w:val="0"/>
              <w:divBdr>
                <w:top w:val="none" w:sz="0" w:space="0" w:color="auto"/>
                <w:left w:val="none" w:sz="0" w:space="0" w:color="auto"/>
                <w:bottom w:val="none" w:sz="0" w:space="0" w:color="auto"/>
                <w:right w:val="none" w:sz="0" w:space="0" w:color="auto"/>
              </w:divBdr>
            </w:div>
            <w:div w:id="1512378276">
              <w:marLeft w:val="0"/>
              <w:marRight w:val="0"/>
              <w:marTop w:val="0"/>
              <w:marBottom w:val="0"/>
              <w:divBdr>
                <w:top w:val="none" w:sz="0" w:space="0" w:color="auto"/>
                <w:left w:val="none" w:sz="0" w:space="0" w:color="auto"/>
                <w:bottom w:val="none" w:sz="0" w:space="0" w:color="auto"/>
                <w:right w:val="none" w:sz="0" w:space="0" w:color="auto"/>
              </w:divBdr>
            </w:div>
            <w:div w:id="357317161">
              <w:marLeft w:val="0"/>
              <w:marRight w:val="0"/>
              <w:marTop w:val="0"/>
              <w:marBottom w:val="0"/>
              <w:divBdr>
                <w:top w:val="none" w:sz="0" w:space="0" w:color="auto"/>
                <w:left w:val="none" w:sz="0" w:space="0" w:color="auto"/>
                <w:bottom w:val="none" w:sz="0" w:space="0" w:color="auto"/>
                <w:right w:val="none" w:sz="0" w:space="0" w:color="auto"/>
              </w:divBdr>
            </w:div>
            <w:div w:id="1141728928">
              <w:marLeft w:val="0"/>
              <w:marRight w:val="0"/>
              <w:marTop w:val="0"/>
              <w:marBottom w:val="0"/>
              <w:divBdr>
                <w:top w:val="none" w:sz="0" w:space="0" w:color="auto"/>
                <w:left w:val="none" w:sz="0" w:space="0" w:color="auto"/>
                <w:bottom w:val="none" w:sz="0" w:space="0" w:color="auto"/>
                <w:right w:val="none" w:sz="0" w:space="0" w:color="auto"/>
              </w:divBdr>
            </w:div>
            <w:div w:id="796217169">
              <w:marLeft w:val="0"/>
              <w:marRight w:val="0"/>
              <w:marTop w:val="0"/>
              <w:marBottom w:val="0"/>
              <w:divBdr>
                <w:top w:val="none" w:sz="0" w:space="0" w:color="auto"/>
                <w:left w:val="none" w:sz="0" w:space="0" w:color="auto"/>
                <w:bottom w:val="none" w:sz="0" w:space="0" w:color="auto"/>
                <w:right w:val="none" w:sz="0" w:space="0" w:color="auto"/>
              </w:divBdr>
            </w:div>
            <w:div w:id="1723288259">
              <w:marLeft w:val="0"/>
              <w:marRight w:val="0"/>
              <w:marTop w:val="0"/>
              <w:marBottom w:val="0"/>
              <w:divBdr>
                <w:top w:val="none" w:sz="0" w:space="0" w:color="auto"/>
                <w:left w:val="none" w:sz="0" w:space="0" w:color="auto"/>
                <w:bottom w:val="none" w:sz="0" w:space="0" w:color="auto"/>
                <w:right w:val="none" w:sz="0" w:space="0" w:color="auto"/>
              </w:divBdr>
            </w:div>
            <w:div w:id="797992009">
              <w:marLeft w:val="0"/>
              <w:marRight w:val="0"/>
              <w:marTop w:val="0"/>
              <w:marBottom w:val="0"/>
              <w:divBdr>
                <w:top w:val="none" w:sz="0" w:space="0" w:color="auto"/>
                <w:left w:val="none" w:sz="0" w:space="0" w:color="auto"/>
                <w:bottom w:val="none" w:sz="0" w:space="0" w:color="auto"/>
                <w:right w:val="none" w:sz="0" w:space="0" w:color="auto"/>
              </w:divBdr>
            </w:div>
            <w:div w:id="1892377513">
              <w:marLeft w:val="0"/>
              <w:marRight w:val="0"/>
              <w:marTop w:val="0"/>
              <w:marBottom w:val="0"/>
              <w:divBdr>
                <w:top w:val="none" w:sz="0" w:space="0" w:color="auto"/>
                <w:left w:val="none" w:sz="0" w:space="0" w:color="auto"/>
                <w:bottom w:val="none" w:sz="0" w:space="0" w:color="auto"/>
                <w:right w:val="none" w:sz="0" w:space="0" w:color="auto"/>
              </w:divBdr>
            </w:div>
            <w:div w:id="2140217179">
              <w:marLeft w:val="0"/>
              <w:marRight w:val="0"/>
              <w:marTop w:val="0"/>
              <w:marBottom w:val="0"/>
              <w:divBdr>
                <w:top w:val="none" w:sz="0" w:space="0" w:color="auto"/>
                <w:left w:val="none" w:sz="0" w:space="0" w:color="auto"/>
                <w:bottom w:val="none" w:sz="0" w:space="0" w:color="auto"/>
                <w:right w:val="none" w:sz="0" w:space="0" w:color="auto"/>
              </w:divBdr>
            </w:div>
            <w:div w:id="1937127090">
              <w:marLeft w:val="0"/>
              <w:marRight w:val="0"/>
              <w:marTop w:val="0"/>
              <w:marBottom w:val="0"/>
              <w:divBdr>
                <w:top w:val="none" w:sz="0" w:space="0" w:color="auto"/>
                <w:left w:val="none" w:sz="0" w:space="0" w:color="auto"/>
                <w:bottom w:val="none" w:sz="0" w:space="0" w:color="auto"/>
                <w:right w:val="none" w:sz="0" w:space="0" w:color="auto"/>
              </w:divBdr>
            </w:div>
            <w:div w:id="1411000365">
              <w:marLeft w:val="0"/>
              <w:marRight w:val="0"/>
              <w:marTop w:val="0"/>
              <w:marBottom w:val="0"/>
              <w:divBdr>
                <w:top w:val="none" w:sz="0" w:space="0" w:color="auto"/>
                <w:left w:val="none" w:sz="0" w:space="0" w:color="auto"/>
                <w:bottom w:val="none" w:sz="0" w:space="0" w:color="auto"/>
                <w:right w:val="none" w:sz="0" w:space="0" w:color="auto"/>
              </w:divBdr>
            </w:div>
            <w:div w:id="1647202770">
              <w:marLeft w:val="0"/>
              <w:marRight w:val="0"/>
              <w:marTop w:val="0"/>
              <w:marBottom w:val="0"/>
              <w:divBdr>
                <w:top w:val="none" w:sz="0" w:space="0" w:color="auto"/>
                <w:left w:val="none" w:sz="0" w:space="0" w:color="auto"/>
                <w:bottom w:val="none" w:sz="0" w:space="0" w:color="auto"/>
                <w:right w:val="none" w:sz="0" w:space="0" w:color="auto"/>
              </w:divBdr>
            </w:div>
            <w:div w:id="96873106">
              <w:marLeft w:val="0"/>
              <w:marRight w:val="0"/>
              <w:marTop w:val="0"/>
              <w:marBottom w:val="0"/>
              <w:divBdr>
                <w:top w:val="none" w:sz="0" w:space="0" w:color="auto"/>
                <w:left w:val="none" w:sz="0" w:space="0" w:color="auto"/>
                <w:bottom w:val="none" w:sz="0" w:space="0" w:color="auto"/>
                <w:right w:val="none" w:sz="0" w:space="0" w:color="auto"/>
              </w:divBdr>
            </w:div>
            <w:div w:id="988249984">
              <w:marLeft w:val="0"/>
              <w:marRight w:val="0"/>
              <w:marTop w:val="0"/>
              <w:marBottom w:val="0"/>
              <w:divBdr>
                <w:top w:val="none" w:sz="0" w:space="0" w:color="auto"/>
                <w:left w:val="none" w:sz="0" w:space="0" w:color="auto"/>
                <w:bottom w:val="none" w:sz="0" w:space="0" w:color="auto"/>
                <w:right w:val="none" w:sz="0" w:space="0" w:color="auto"/>
              </w:divBdr>
            </w:div>
            <w:div w:id="2086024245">
              <w:marLeft w:val="0"/>
              <w:marRight w:val="0"/>
              <w:marTop w:val="0"/>
              <w:marBottom w:val="0"/>
              <w:divBdr>
                <w:top w:val="none" w:sz="0" w:space="0" w:color="auto"/>
                <w:left w:val="none" w:sz="0" w:space="0" w:color="auto"/>
                <w:bottom w:val="none" w:sz="0" w:space="0" w:color="auto"/>
                <w:right w:val="none" w:sz="0" w:space="0" w:color="auto"/>
              </w:divBdr>
            </w:div>
            <w:div w:id="1549687250">
              <w:marLeft w:val="0"/>
              <w:marRight w:val="0"/>
              <w:marTop w:val="0"/>
              <w:marBottom w:val="0"/>
              <w:divBdr>
                <w:top w:val="none" w:sz="0" w:space="0" w:color="auto"/>
                <w:left w:val="none" w:sz="0" w:space="0" w:color="auto"/>
                <w:bottom w:val="none" w:sz="0" w:space="0" w:color="auto"/>
                <w:right w:val="none" w:sz="0" w:space="0" w:color="auto"/>
              </w:divBdr>
            </w:div>
            <w:div w:id="1663968937">
              <w:marLeft w:val="0"/>
              <w:marRight w:val="0"/>
              <w:marTop w:val="0"/>
              <w:marBottom w:val="0"/>
              <w:divBdr>
                <w:top w:val="none" w:sz="0" w:space="0" w:color="auto"/>
                <w:left w:val="none" w:sz="0" w:space="0" w:color="auto"/>
                <w:bottom w:val="none" w:sz="0" w:space="0" w:color="auto"/>
                <w:right w:val="none" w:sz="0" w:space="0" w:color="auto"/>
              </w:divBdr>
            </w:div>
            <w:div w:id="851722686">
              <w:marLeft w:val="0"/>
              <w:marRight w:val="0"/>
              <w:marTop w:val="0"/>
              <w:marBottom w:val="0"/>
              <w:divBdr>
                <w:top w:val="none" w:sz="0" w:space="0" w:color="auto"/>
                <w:left w:val="none" w:sz="0" w:space="0" w:color="auto"/>
                <w:bottom w:val="none" w:sz="0" w:space="0" w:color="auto"/>
                <w:right w:val="none" w:sz="0" w:space="0" w:color="auto"/>
              </w:divBdr>
            </w:div>
            <w:div w:id="1017970959">
              <w:marLeft w:val="0"/>
              <w:marRight w:val="0"/>
              <w:marTop w:val="0"/>
              <w:marBottom w:val="0"/>
              <w:divBdr>
                <w:top w:val="none" w:sz="0" w:space="0" w:color="auto"/>
                <w:left w:val="none" w:sz="0" w:space="0" w:color="auto"/>
                <w:bottom w:val="none" w:sz="0" w:space="0" w:color="auto"/>
                <w:right w:val="none" w:sz="0" w:space="0" w:color="auto"/>
              </w:divBdr>
            </w:div>
            <w:div w:id="368065905">
              <w:marLeft w:val="0"/>
              <w:marRight w:val="0"/>
              <w:marTop w:val="0"/>
              <w:marBottom w:val="0"/>
              <w:divBdr>
                <w:top w:val="none" w:sz="0" w:space="0" w:color="auto"/>
                <w:left w:val="none" w:sz="0" w:space="0" w:color="auto"/>
                <w:bottom w:val="none" w:sz="0" w:space="0" w:color="auto"/>
                <w:right w:val="none" w:sz="0" w:space="0" w:color="auto"/>
              </w:divBdr>
            </w:div>
            <w:div w:id="1118330912">
              <w:marLeft w:val="0"/>
              <w:marRight w:val="0"/>
              <w:marTop w:val="0"/>
              <w:marBottom w:val="0"/>
              <w:divBdr>
                <w:top w:val="none" w:sz="0" w:space="0" w:color="auto"/>
                <w:left w:val="none" w:sz="0" w:space="0" w:color="auto"/>
                <w:bottom w:val="none" w:sz="0" w:space="0" w:color="auto"/>
                <w:right w:val="none" w:sz="0" w:space="0" w:color="auto"/>
              </w:divBdr>
            </w:div>
            <w:div w:id="1128091706">
              <w:marLeft w:val="0"/>
              <w:marRight w:val="0"/>
              <w:marTop w:val="0"/>
              <w:marBottom w:val="0"/>
              <w:divBdr>
                <w:top w:val="none" w:sz="0" w:space="0" w:color="auto"/>
                <w:left w:val="none" w:sz="0" w:space="0" w:color="auto"/>
                <w:bottom w:val="none" w:sz="0" w:space="0" w:color="auto"/>
                <w:right w:val="none" w:sz="0" w:space="0" w:color="auto"/>
              </w:divBdr>
            </w:div>
            <w:div w:id="1789085626">
              <w:marLeft w:val="0"/>
              <w:marRight w:val="0"/>
              <w:marTop w:val="0"/>
              <w:marBottom w:val="0"/>
              <w:divBdr>
                <w:top w:val="none" w:sz="0" w:space="0" w:color="auto"/>
                <w:left w:val="none" w:sz="0" w:space="0" w:color="auto"/>
                <w:bottom w:val="none" w:sz="0" w:space="0" w:color="auto"/>
                <w:right w:val="none" w:sz="0" w:space="0" w:color="auto"/>
              </w:divBdr>
            </w:div>
            <w:div w:id="1360471798">
              <w:marLeft w:val="0"/>
              <w:marRight w:val="0"/>
              <w:marTop w:val="0"/>
              <w:marBottom w:val="0"/>
              <w:divBdr>
                <w:top w:val="none" w:sz="0" w:space="0" w:color="auto"/>
                <w:left w:val="none" w:sz="0" w:space="0" w:color="auto"/>
                <w:bottom w:val="none" w:sz="0" w:space="0" w:color="auto"/>
                <w:right w:val="none" w:sz="0" w:space="0" w:color="auto"/>
              </w:divBdr>
            </w:div>
            <w:div w:id="1236746683">
              <w:marLeft w:val="0"/>
              <w:marRight w:val="0"/>
              <w:marTop w:val="0"/>
              <w:marBottom w:val="0"/>
              <w:divBdr>
                <w:top w:val="none" w:sz="0" w:space="0" w:color="auto"/>
                <w:left w:val="none" w:sz="0" w:space="0" w:color="auto"/>
                <w:bottom w:val="none" w:sz="0" w:space="0" w:color="auto"/>
                <w:right w:val="none" w:sz="0" w:space="0" w:color="auto"/>
              </w:divBdr>
            </w:div>
            <w:div w:id="1187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008">
      <w:bodyDiv w:val="1"/>
      <w:marLeft w:val="0"/>
      <w:marRight w:val="0"/>
      <w:marTop w:val="0"/>
      <w:marBottom w:val="0"/>
      <w:divBdr>
        <w:top w:val="none" w:sz="0" w:space="0" w:color="auto"/>
        <w:left w:val="none" w:sz="0" w:space="0" w:color="auto"/>
        <w:bottom w:val="none" w:sz="0" w:space="0" w:color="auto"/>
        <w:right w:val="none" w:sz="0" w:space="0" w:color="auto"/>
      </w:divBdr>
      <w:divsChild>
        <w:div w:id="620109460">
          <w:marLeft w:val="0"/>
          <w:marRight w:val="0"/>
          <w:marTop w:val="0"/>
          <w:marBottom w:val="0"/>
          <w:divBdr>
            <w:top w:val="none" w:sz="0" w:space="0" w:color="auto"/>
            <w:left w:val="none" w:sz="0" w:space="0" w:color="auto"/>
            <w:bottom w:val="none" w:sz="0" w:space="0" w:color="auto"/>
            <w:right w:val="none" w:sz="0" w:space="0" w:color="auto"/>
          </w:divBdr>
          <w:divsChild>
            <w:div w:id="1384476327">
              <w:marLeft w:val="0"/>
              <w:marRight w:val="0"/>
              <w:marTop w:val="0"/>
              <w:marBottom w:val="0"/>
              <w:divBdr>
                <w:top w:val="none" w:sz="0" w:space="0" w:color="auto"/>
                <w:left w:val="none" w:sz="0" w:space="0" w:color="auto"/>
                <w:bottom w:val="none" w:sz="0" w:space="0" w:color="auto"/>
                <w:right w:val="none" w:sz="0" w:space="0" w:color="auto"/>
              </w:divBdr>
            </w:div>
            <w:div w:id="771703792">
              <w:marLeft w:val="0"/>
              <w:marRight w:val="0"/>
              <w:marTop w:val="0"/>
              <w:marBottom w:val="0"/>
              <w:divBdr>
                <w:top w:val="none" w:sz="0" w:space="0" w:color="auto"/>
                <w:left w:val="none" w:sz="0" w:space="0" w:color="auto"/>
                <w:bottom w:val="none" w:sz="0" w:space="0" w:color="auto"/>
                <w:right w:val="none" w:sz="0" w:space="0" w:color="auto"/>
              </w:divBdr>
            </w:div>
            <w:div w:id="2007400063">
              <w:marLeft w:val="0"/>
              <w:marRight w:val="0"/>
              <w:marTop w:val="0"/>
              <w:marBottom w:val="0"/>
              <w:divBdr>
                <w:top w:val="none" w:sz="0" w:space="0" w:color="auto"/>
                <w:left w:val="none" w:sz="0" w:space="0" w:color="auto"/>
                <w:bottom w:val="none" w:sz="0" w:space="0" w:color="auto"/>
                <w:right w:val="none" w:sz="0" w:space="0" w:color="auto"/>
              </w:divBdr>
            </w:div>
            <w:div w:id="2115708425">
              <w:marLeft w:val="0"/>
              <w:marRight w:val="0"/>
              <w:marTop w:val="0"/>
              <w:marBottom w:val="0"/>
              <w:divBdr>
                <w:top w:val="none" w:sz="0" w:space="0" w:color="auto"/>
                <w:left w:val="none" w:sz="0" w:space="0" w:color="auto"/>
                <w:bottom w:val="none" w:sz="0" w:space="0" w:color="auto"/>
                <w:right w:val="none" w:sz="0" w:space="0" w:color="auto"/>
              </w:divBdr>
            </w:div>
            <w:div w:id="685253308">
              <w:marLeft w:val="0"/>
              <w:marRight w:val="0"/>
              <w:marTop w:val="0"/>
              <w:marBottom w:val="0"/>
              <w:divBdr>
                <w:top w:val="none" w:sz="0" w:space="0" w:color="auto"/>
                <w:left w:val="none" w:sz="0" w:space="0" w:color="auto"/>
                <w:bottom w:val="none" w:sz="0" w:space="0" w:color="auto"/>
                <w:right w:val="none" w:sz="0" w:space="0" w:color="auto"/>
              </w:divBdr>
            </w:div>
            <w:div w:id="598028854">
              <w:marLeft w:val="0"/>
              <w:marRight w:val="0"/>
              <w:marTop w:val="0"/>
              <w:marBottom w:val="0"/>
              <w:divBdr>
                <w:top w:val="none" w:sz="0" w:space="0" w:color="auto"/>
                <w:left w:val="none" w:sz="0" w:space="0" w:color="auto"/>
                <w:bottom w:val="none" w:sz="0" w:space="0" w:color="auto"/>
                <w:right w:val="none" w:sz="0" w:space="0" w:color="auto"/>
              </w:divBdr>
            </w:div>
            <w:div w:id="1399015584">
              <w:marLeft w:val="0"/>
              <w:marRight w:val="0"/>
              <w:marTop w:val="0"/>
              <w:marBottom w:val="0"/>
              <w:divBdr>
                <w:top w:val="none" w:sz="0" w:space="0" w:color="auto"/>
                <w:left w:val="none" w:sz="0" w:space="0" w:color="auto"/>
                <w:bottom w:val="none" w:sz="0" w:space="0" w:color="auto"/>
                <w:right w:val="none" w:sz="0" w:space="0" w:color="auto"/>
              </w:divBdr>
            </w:div>
            <w:div w:id="956059437">
              <w:marLeft w:val="0"/>
              <w:marRight w:val="0"/>
              <w:marTop w:val="0"/>
              <w:marBottom w:val="0"/>
              <w:divBdr>
                <w:top w:val="none" w:sz="0" w:space="0" w:color="auto"/>
                <w:left w:val="none" w:sz="0" w:space="0" w:color="auto"/>
                <w:bottom w:val="none" w:sz="0" w:space="0" w:color="auto"/>
                <w:right w:val="none" w:sz="0" w:space="0" w:color="auto"/>
              </w:divBdr>
            </w:div>
            <w:div w:id="47152883">
              <w:marLeft w:val="0"/>
              <w:marRight w:val="0"/>
              <w:marTop w:val="0"/>
              <w:marBottom w:val="0"/>
              <w:divBdr>
                <w:top w:val="none" w:sz="0" w:space="0" w:color="auto"/>
                <w:left w:val="none" w:sz="0" w:space="0" w:color="auto"/>
                <w:bottom w:val="none" w:sz="0" w:space="0" w:color="auto"/>
                <w:right w:val="none" w:sz="0" w:space="0" w:color="auto"/>
              </w:divBdr>
            </w:div>
            <w:div w:id="1444108646">
              <w:marLeft w:val="0"/>
              <w:marRight w:val="0"/>
              <w:marTop w:val="0"/>
              <w:marBottom w:val="0"/>
              <w:divBdr>
                <w:top w:val="none" w:sz="0" w:space="0" w:color="auto"/>
                <w:left w:val="none" w:sz="0" w:space="0" w:color="auto"/>
                <w:bottom w:val="none" w:sz="0" w:space="0" w:color="auto"/>
                <w:right w:val="none" w:sz="0" w:space="0" w:color="auto"/>
              </w:divBdr>
            </w:div>
            <w:div w:id="1257246584">
              <w:marLeft w:val="0"/>
              <w:marRight w:val="0"/>
              <w:marTop w:val="0"/>
              <w:marBottom w:val="0"/>
              <w:divBdr>
                <w:top w:val="none" w:sz="0" w:space="0" w:color="auto"/>
                <w:left w:val="none" w:sz="0" w:space="0" w:color="auto"/>
                <w:bottom w:val="none" w:sz="0" w:space="0" w:color="auto"/>
                <w:right w:val="none" w:sz="0" w:space="0" w:color="auto"/>
              </w:divBdr>
            </w:div>
            <w:div w:id="61491039">
              <w:marLeft w:val="0"/>
              <w:marRight w:val="0"/>
              <w:marTop w:val="0"/>
              <w:marBottom w:val="0"/>
              <w:divBdr>
                <w:top w:val="none" w:sz="0" w:space="0" w:color="auto"/>
                <w:left w:val="none" w:sz="0" w:space="0" w:color="auto"/>
                <w:bottom w:val="none" w:sz="0" w:space="0" w:color="auto"/>
                <w:right w:val="none" w:sz="0" w:space="0" w:color="auto"/>
              </w:divBdr>
            </w:div>
            <w:div w:id="738557874">
              <w:marLeft w:val="0"/>
              <w:marRight w:val="0"/>
              <w:marTop w:val="0"/>
              <w:marBottom w:val="0"/>
              <w:divBdr>
                <w:top w:val="none" w:sz="0" w:space="0" w:color="auto"/>
                <w:left w:val="none" w:sz="0" w:space="0" w:color="auto"/>
                <w:bottom w:val="none" w:sz="0" w:space="0" w:color="auto"/>
                <w:right w:val="none" w:sz="0" w:space="0" w:color="auto"/>
              </w:divBdr>
            </w:div>
            <w:div w:id="1961719047">
              <w:marLeft w:val="0"/>
              <w:marRight w:val="0"/>
              <w:marTop w:val="0"/>
              <w:marBottom w:val="0"/>
              <w:divBdr>
                <w:top w:val="none" w:sz="0" w:space="0" w:color="auto"/>
                <w:left w:val="none" w:sz="0" w:space="0" w:color="auto"/>
                <w:bottom w:val="none" w:sz="0" w:space="0" w:color="auto"/>
                <w:right w:val="none" w:sz="0" w:space="0" w:color="auto"/>
              </w:divBdr>
            </w:div>
            <w:div w:id="997684124">
              <w:marLeft w:val="0"/>
              <w:marRight w:val="0"/>
              <w:marTop w:val="0"/>
              <w:marBottom w:val="0"/>
              <w:divBdr>
                <w:top w:val="none" w:sz="0" w:space="0" w:color="auto"/>
                <w:left w:val="none" w:sz="0" w:space="0" w:color="auto"/>
                <w:bottom w:val="none" w:sz="0" w:space="0" w:color="auto"/>
                <w:right w:val="none" w:sz="0" w:space="0" w:color="auto"/>
              </w:divBdr>
            </w:div>
            <w:div w:id="1064833975">
              <w:marLeft w:val="0"/>
              <w:marRight w:val="0"/>
              <w:marTop w:val="0"/>
              <w:marBottom w:val="0"/>
              <w:divBdr>
                <w:top w:val="none" w:sz="0" w:space="0" w:color="auto"/>
                <w:left w:val="none" w:sz="0" w:space="0" w:color="auto"/>
                <w:bottom w:val="none" w:sz="0" w:space="0" w:color="auto"/>
                <w:right w:val="none" w:sz="0" w:space="0" w:color="auto"/>
              </w:divBdr>
            </w:div>
            <w:div w:id="1738281505">
              <w:marLeft w:val="0"/>
              <w:marRight w:val="0"/>
              <w:marTop w:val="0"/>
              <w:marBottom w:val="0"/>
              <w:divBdr>
                <w:top w:val="none" w:sz="0" w:space="0" w:color="auto"/>
                <w:left w:val="none" w:sz="0" w:space="0" w:color="auto"/>
                <w:bottom w:val="none" w:sz="0" w:space="0" w:color="auto"/>
                <w:right w:val="none" w:sz="0" w:space="0" w:color="auto"/>
              </w:divBdr>
            </w:div>
            <w:div w:id="2050454502">
              <w:marLeft w:val="0"/>
              <w:marRight w:val="0"/>
              <w:marTop w:val="0"/>
              <w:marBottom w:val="0"/>
              <w:divBdr>
                <w:top w:val="none" w:sz="0" w:space="0" w:color="auto"/>
                <w:left w:val="none" w:sz="0" w:space="0" w:color="auto"/>
                <w:bottom w:val="none" w:sz="0" w:space="0" w:color="auto"/>
                <w:right w:val="none" w:sz="0" w:space="0" w:color="auto"/>
              </w:divBdr>
            </w:div>
            <w:div w:id="1714962528">
              <w:marLeft w:val="0"/>
              <w:marRight w:val="0"/>
              <w:marTop w:val="0"/>
              <w:marBottom w:val="0"/>
              <w:divBdr>
                <w:top w:val="none" w:sz="0" w:space="0" w:color="auto"/>
                <w:left w:val="none" w:sz="0" w:space="0" w:color="auto"/>
                <w:bottom w:val="none" w:sz="0" w:space="0" w:color="auto"/>
                <w:right w:val="none" w:sz="0" w:space="0" w:color="auto"/>
              </w:divBdr>
            </w:div>
            <w:div w:id="769079914">
              <w:marLeft w:val="0"/>
              <w:marRight w:val="0"/>
              <w:marTop w:val="0"/>
              <w:marBottom w:val="0"/>
              <w:divBdr>
                <w:top w:val="none" w:sz="0" w:space="0" w:color="auto"/>
                <w:left w:val="none" w:sz="0" w:space="0" w:color="auto"/>
                <w:bottom w:val="none" w:sz="0" w:space="0" w:color="auto"/>
                <w:right w:val="none" w:sz="0" w:space="0" w:color="auto"/>
              </w:divBdr>
            </w:div>
            <w:div w:id="418722459">
              <w:marLeft w:val="0"/>
              <w:marRight w:val="0"/>
              <w:marTop w:val="0"/>
              <w:marBottom w:val="0"/>
              <w:divBdr>
                <w:top w:val="none" w:sz="0" w:space="0" w:color="auto"/>
                <w:left w:val="none" w:sz="0" w:space="0" w:color="auto"/>
                <w:bottom w:val="none" w:sz="0" w:space="0" w:color="auto"/>
                <w:right w:val="none" w:sz="0" w:space="0" w:color="auto"/>
              </w:divBdr>
            </w:div>
            <w:div w:id="1762605899">
              <w:marLeft w:val="0"/>
              <w:marRight w:val="0"/>
              <w:marTop w:val="0"/>
              <w:marBottom w:val="0"/>
              <w:divBdr>
                <w:top w:val="none" w:sz="0" w:space="0" w:color="auto"/>
                <w:left w:val="none" w:sz="0" w:space="0" w:color="auto"/>
                <w:bottom w:val="none" w:sz="0" w:space="0" w:color="auto"/>
                <w:right w:val="none" w:sz="0" w:space="0" w:color="auto"/>
              </w:divBdr>
            </w:div>
            <w:div w:id="1038437847">
              <w:marLeft w:val="0"/>
              <w:marRight w:val="0"/>
              <w:marTop w:val="0"/>
              <w:marBottom w:val="0"/>
              <w:divBdr>
                <w:top w:val="none" w:sz="0" w:space="0" w:color="auto"/>
                <w:left w:val="none" w:sz="0" w:space="0" w:color="auto"/>
                <w:bottom w:val="none" w:sz="0" w:space="0" w:color="auto"/>
                <w:right w:val="none" w:sz="0" w:space="0" w:color="auto"/>
              </w:divBdr>
            </w:div>
            <w:div w:id="1542935150">
              <w:marLeft w:val="0"/>
              <w:marRight w:val="0"/>
              <w:marTop w:val="0"/>
              <w:marBottom w:val="0"/>
              <w:divBdr>
                <w:top w:val="none" w:sz="0" w:space="0" w:color="auto"/>
                <w:left w:val="none" w:sz="0" w:space="0" w:color="auto"/>
                <w:bottom w:val="none" w:sz="0" w:space="0" w:color="auto"/>
                <w:right w:val="none" w:sz="0" w:space="0" w:color="auto"/>
              </w:divBdr>
            </w:div>
            <w:div w:id="1940287943">
              <w:marLeft w:val="0"/>
              <w:marRight w:val="0"/>
              <w:marTop w:val="0"/>
              <w:marBottom w:val="0"/>
              <w:divBdr>
                <w:top w:val="none" w:sz="0" w:space="0" w:color="auto"/>
                <w:left w:val="none" w:sz="0" w:space="0" w:color="auto"/>
                <w:bottom w:val="none" w:sz="0" w:space="0" w:color="auto"/>
                <w:right w:val="none" w:sz="0" w:space="0" w:color="auto"/>
              </w:divBdr>
            </w:div>
            <w:div w:id="2136632522">
              <w:marLeft w:val="0"/>
              <w:marRight w:val="0"/>
              <w:marTop w:val="0"/>
              <w:marBottom w:val="0"/>
              <w:divBdr>
                <w:top w:val="none" w:sz="0" w:space="0" w:color="auto"/>
                <w:left w:val="none" w:sz="0" w:space="0" w:color="auto"/>
                <w:bottom w:val="none" w:sz="0" w:space="0" w:color="auto"/>
                <w:right w:val="none" w:sz="0" w:space="0" w:color="auto"/>
              </w:divBdr>
            </w:div>
            <w:div w:id="886070299">
              <w:marLeft w:val="0"/>
              <w:marRight w:val="0"/>
              <w:marTop w:val="0"/>
              <w:marBottom w:val="0"/>
              <w:divBdr>
                <w:top w:val="none" w:sz="0" w:space="0" w:color="auto"/>
                <w:left w:val="none" w:sz="0" w:space="0" w:color="auto"/>
                <w:bottom w:val="none" w:sz="0" w:space="0" w:color="auto"/>
                <w:right w:val="none" w:sz="0" w:space="0" w:color="auto"/>
              </w:divBdr>
            </w:div>
            <w:div w:id="605773903">
              <w:marLeft w:val="0"/>
              <w:marRight w:val="0"/>
              <w:marTop w:val="0"/>
              <w:marBottom w:val="0"/>
              <w:divBdr>
                <w:top w:val="none" w:sz="0" w:space="0" w:color="auto"/>
                <w:left w:val="none" w:sz="0" w:space="0" w:color="auto"/>
                <w:bottom w:val="none" w:sz="0" w:space="0" w:color="auto"/>
                <w:right w:val="none" w:sz="0" w:space="0" w:color="auto"/>
              </w:divBdr>
            </w:div>
            <w:div w:id="1232275139">
              <w:marLeft w:val="0"/>
              <w:marRight w:val="0"/>
              <w:marTop w:val="0"/>
              <w:marBottom w:val="0"/>
              <w:divBdr>
                <w:top w:val="none" w:sz="0" w:space="0" w:color="auto"/>
                <w:left w:val="none" w:sz="0" w:space="0" w:color="auto"/>
                <w:bottom w:val="none" w:sz="0" w:space="0" w:color="auto"/>
                <w:right w:val="none" w:sz="0" w:space="0" w:color="auto"/>
              </w:divBdr>
            </w:div>
            <w:div w:id="1726296176">
              <w:marLeft w:val="0"/>
              <w:marRight w:val="0"/>
              <w:marTop w:val="0"/>
              <w:marBottom w:val="0"/>
              <w:divBdr>
                <w:top w:val="none" w:sz="0" w:space="0" w:color="auto"/>
                <w:left w:val="none" w:sz="0" w:space="0" w:color="auto"/>
                <w:bottom w:val="none" w:sz="0" w:space="0" w:color="auto"/>
                <w:right w:val="none" w:sz="0" w:space="0" w:color="auto"/>
              </w:divBdr>
            </w:div>
            <w:div w:id="1503399838">
              <w:marLeft w:val="0"/>
              <w:marRight w:val="0"/>
              <w:marTop w:val="0"/>
              <w:marBottom w:val="0"/>
              <w:divBdr>
                <w:top w:val="none" w:sz="0" w:space="0" w:color="auto"/>
                <w:left w:val="none" w:sz="0" w:space="0" w:color="auto"/>
                <w:bottom w:val="none" w:sz="0" w:space="0" w:color="auto"/>
                <w:right w:val="none" w:sz="0" w:space="0" w:color="auto"/>
              </w:divBdr>
            </w:div>
            <w:div w:id="989136379">
              <w:marLeft w:val="0"/>
              <w:marRight w:val="0"/>
              <w:marTop w:val="0"/>
              <w:marBottom w:val="0"/>
              <w:divBdr>
                <w:top w:val="none" w:sz="0" w:space="0" w:color="auto"/>
                <w:left w:val="none" w:sz="0" w:space="0" w:color="auto"/>
                <w:bottom w:val="none" w:sz="0" w:space="0" w:color="auto"/>
                <w:right w:val="none" w:sz="0" w:space="0" w:color="auto"/>
              </w:divBdr>
            </w:div>
            <w:div w:id="2100902465">
              <w:marLeft w:val="0"/>
              <w:marRight w:val="0"/>
              <w:marTop w:val="0"/>
              <w:marBottom w:val="0"/>
              <w:divBdr>
                <w:top w:val="none" w:sz="0" w:space="0" w:color="auto"/>
                <w:left w:val="none" w:sz="0" w:space="0" w:color="auto"/>
                <w:bottom w:val="none" w:sz="0" w:space="0" w:color="auto"/>
                <w:right w:val="none" w:sz="0" w:space="0" w:color="auto"/>
              </w:divBdr>
            </w:div>
            <w:div w:id="1767924900">
              <w:marLeft w:val="0"/>
              <w:marRight w:val="0"/>
              <w:marTop w:val="0"/>
              <w:marBottom w:val="0"/>
              <w:divBdr>
                <w:top w:val="none" w:sz="0" w:space="0" w:color="auto"/>
                <w:left w:val="none" w:sz="0" w:space="0" w:color="auto"/>
                <w:bottom w:val="none" w:sz="0" w:space="0" w:color="auto"/>
                <w:right w:val="none" w:sz="0" w:space="0" w:color="auto"/>
              </w:divBdr>
            </w:div>
            <w:div w:id="516894351">
              <w:marLeft w:val="0"/>
              <w:marRight w:val="0"/>
              <w:marTop w:val="0"/>
              <w:marBottom w:val="0"/>
              <w:divBdr>
                <w:top w:val="none" w:sz="0" w:space="0" w:color="auto"/>
                <w:left w:val="none" w:sz="0" w:space="0" w:color="auto"/>
                <w:bottom w:val="none" w:sz="0" w:space="0" w:color="auto"/>
                <w:right w:val="none" w:sz="0" w:space="0" w:color="auto"/>
              </w:divBdr>
            </w:div>
            <w:div w:id="876232831">
              <w:marLeft w:val="0"/>
              <w:marRight w:val="0"/>
              <w:marTop w:val="0"/>
              <w:marBottom w:val="0"/>
              <w:divBdr>
                <w:top w:val="none" w:sz="0" w:space="0" w:color="auto"/>
                <w:left w:val="none" w:sz="0" w:space="0" w:color="auto"/>
                <w:bottom w:val="none" w:sz="0" w:space="0" w:color="auto"/>
                <w:right w:val="none" w:sz="0" w:space="0" w:color="auto"/>
              </w:divBdr>
            </w:div>
            <w:div w:id="1774207496">
              <w:marLeft w:val="0"/>
              <w:marRight w:val="0"/>
              <w:marTop w:val="0"/>
              <w:marBottom w:val="0"/>
              <w:divBdr>
                <w:top w:val="none" w:sz="0" w:space="0" w:color="auto"/>
                <w:left w:val="none" w:sz="0" w:space="0" w:color="auto"/>
                <w:bottom w:val="none" w:sz="0" w:space="0" w:color="auto"/>
                <w:right w:val="none" w:sz="0" w:space="0" w:color="auto"/>
              </w:divBdr>
            </w:div>
            <w:div w:id="1194922815">
              <w:marLeft w:val="0"/>
              <w:marRight w:val="0"/>
              <w:marTop w:val="0"/>
              <w:marBottom w:val="0"/>
              <w:divBdr>
                <w:top w:val="none" w:sz="0" w:space="0" w:color="auto"/>
                <w:left w:val="none" w:sz="0" w:space="0" w:color="auto"/>
                <w:bottom w:val="none" w:sz="0" w:space="0" w:color="auto"/>
                <w:right w:val="none" w:sz="0" w:space="0" w:color="auto"/>
              </w:divBdr>
            </w:div>
            <w:div w:id="1959339195">
              <w:marLeft w:val="0"/>
              <w:marRight w:val="0"/>
              <w:marTop w:val="0"/>
              <w:marBottom w:val="0"/>
              <w:divBdr>
                <w:top w:val="none" w:sz="0" w:space="0" w:color="auto"/>
                <w:left w:val="none" w:sz="0" w:space="0" w:color="auto"/>
                <w:bottom w:val="none" w:sz="0" w:space="0" w:color="auto"/>
                <w:right w:val="none" w:sz="0" w:space="0" w:color="auto"/>
              </w:divBdr>
            </w:div>
            <w:div w:id="430711829">
              <w:marLeft w:val="0"/>
              <w:marRight w:val="0"/>
              <w:marTop w:val="0"/>
              <w:marBottom w:val="0"/>
              <w:divBdr>
                <w:top w:val="none" w:sz="0" w:space="0" w:color="auto"/>
                <w:left w:val="none" w:sz="0" w:space="0" w:color="auto"/>
                <w:bottom w:val="none" w:sz="0" w:space="0" w:color="auto"/>
                <w:right w:val="none" w:sz="0" w:space="0" w:color="auto"/>
              </w:divBdr>
            </w:div>
            <w:div w:id="1242367795">
              <w:marLeft w:val="0"/>
              <w:marRight w:val="0"/>
              <w:marTop w:val="0"/>
              <w:marBottom w:val="0"/>
              <w:divBdr>
                <w:top w:val="none" w:sz="0" w:space="0" w:color="auto"/>
                <w:left w:val="none" w:sz="0" w:space="0" w:color="auto"/>
                <w:bottom w:val="none" w:sz="0" w:space="0" w:color="auto"/>
                <w:right w:val="none" w:sz="0" w:space="0" w:color="auto"/>
              </w:divBdr>
            </w:div>
            <w:div w:id="1085297535">
              <w:marLeft w:val="0"/>
              <w:marRight w:val="0"/>
              <w:marTop w:val="0"/>
              <w:marBottom w:val="0"/>
              <w:divBdr>
                <w:top w:val="none" w:sz="0" w:space="0" w:color="auto"/>
                <w:left w:val="none" w:sz="0" w:space="0" w:color="auto"/>
                <w:bottom w:val="none" w:sz="0" w:space="0" w:color="auto"/>
                <w:right w:val="none" w:sz="0" w:space="0" w:color="auto"/>
              </w:divBdr>
            </w:div>
            <w:div w:id="1392851284">
              <w:marLeft w:val="0"/>
              <w:marRight w:val="0"/>
              <w:marTop w:val="0"/>
              <w:marBottom w:val="0"/>
              <w:divBdr>
                <w:top w:val="none" w:sz="0" w:space="0" w:color="auto"/>
                <w:left w:val="none" w:sz="0" w:space="0" w:color="auto"/>
                <w:bottom w:val="none" w:sz="0" w:space="0" w:color="auto"/>
                <w:right w:val="none" w:sz="0" w:space="0" w:color="auto"/>
              </w:divBdr>
            </w:div>
            <w:div w:id="1651398421">
              <w:marLeft w:val="0"/>
              <w:marRight w:val="0"/>
              <w:marTop w:val="0"/>
              <w:marBottom w:val="0"/>
              <w:divBdr>
                <w:top w:val="none" w:sz="0" w:space="0" w:color="auto"/>
                <w:left w:val="none" w:sz="0" w:space="0" w:color="auto"/>
                <w:bottom w:val="none" w:sz="0" w:space="0" w:color="auto"/>
                <w:right w:val="none" w:sz="0" w:space="0" w:color="auto"/>
              </w:divBdr>
            </w:div>
            <w:div w:id="1363748065">
              <w:marLeft w:val="0"/>
              <w:marRight w:val="0"/>
              <w:marTop w:val="0"/>
              <w:marBottom w:val="0"/>
              <w:divBdr>
                <w:top w:val="none" w:sz="0" w:space="0" w:color="auto"/>
                <w:left w:val="none" w:sz="0" w:space="0" w:color="auto"/>
                <w:bottom w:val="none" w:sz="0" w:space="0" w:color="auto"/>
                <w:right w:val="none" w:sz="0" w:space="0" w:color="auto"/>
              </w:divBdr>
            </w:div>
            <w:div w:id="1880780293">
              <w:marLeft w:val="0"/>
              <w:marRight w:val="0"/>
              <w:marTop w:val="0"/>
              <w:marBottom w:val="0"/>
              <w:divBdr>
                <w:top w:val="none" w:sz="0" w:space="0" w:color="auto"/>
                <w:left w:val="none" w:sz="0" w:space="0" w:color="auto"/>
                <w:bottom w:val="none" w:sz="0" w:space="0" w:color="auto"/>
                <w:right w:val="none" w:sz="0" w:space="0" w:color="auto"/>
              </w:divBdr>
            </w:div>
            <w:div w:id="1724791480">
              <w:marLeft w:val="0"/>
              <w:marRight w:val="0"/>
              <w:marTop w:val="0"/>
              <w:marBottom w:val="0"/>
              <w:divBdr>
                <w:top w:val="none" w:sz="0" w:space="0" w:color="auto"/>
                <w:left w:val="none" w:sz="0" w:space="0" w:color="auto"/>
                <w:bottom w:val="none" w:sz="0" w:space="0" w:color="auto"/>
                <w:right w:val="none" w:sz="0" w:space="0" w:color="auto"/>
              </w:divBdr>
            </w:div>
            <w:div w:id="1159737659">
              <w:marLeft w:val="0"/>
              <w:marRight w:val="0"/>
              <w:marTop w:val="0"/>
              <w:marBottom w:val="0"/>
              <w:divBdr>
                <w:top w:val="none" w:sz="0" w:space="0" w:color="auto"/>
                <w:left w:val="none" w:sz="0" w:space="0" w:color="auto"/>
                <w:bottom w:val="none" w:sz="0" w:space="0" w:color="auto"/>
                <w:right w:val="none" w:sz="0" w:space="0" w:color="auto"/>
              </w:divBdr>
            </w:div>
            <w:div w:id="1091240846">
              <w:marLeft w:val="0"/>
              <w:marRight w:val="0"/>
              <w:marTop w:val="0"/>
              <w:marBottom w:val="0"/>
              <w:divBdr>
                <w:top w:val="none" w:sz="0" w:space="0" w:color="auto"/>
                <w:left w:val="none" w:sz="0" w:space="0" w:color="auto"/>
                <w:bottom w:val="none" w:sz="0" w:space="0" w:color="auto"/>
                <w:right w:val="none" w:sz="0" w:space="0" w:color="auto"/>
              </w:divBdr>
            </w:div>
            <w:div w:id="1479687119">
              <w:marLeft w:val="0"/>
              <w:marRight w:val="0"/>
              <w:marTop w:val="0"/>
              <w:marBottom w:val="0"/>
              <w:divBdr>
                <w:top w:val="none" w:sz="0" w:space="0" w:color="auto"/>
                <w:left w:val="none" w:sz="0" w:space="0" w:color="auto"/>
                <w:bottom w:val="none" w:sz="0" w:space="0" w:color="auto"/>
                <w:right w:val="none" w:sz="0" w:space="0" w:color="auto"/>
              </w:divBdr>
            </w:div>
            <w:div w:id="2124885744">
              <w:marLeft w:val="0"/>
              <w:marRight w:val="0"/>
              <w:marTop w:val="0"/>
              <w:marBottom w:val="0"/>
              <w:divBdr>
                <w:top w:val="none" w:sz="0" w:space="0" w:color="auto"/>
                <w:left w:val="none" w:sz="0" w:space="0" w:color="auto"/>
                <w:bottom w:val="none" w:sz="0" w:space="0" w:color="auto"/>
                <w:right w:val="none" w:sz="0" w:space="0" w:color="auto"/>
              </w:divBdr>
            </w:div>
            <w:div w:id="914508268">
              <w:marLeft w:val="0"/>
              <w:marRight w:val="0"/>
              <w:marTop w:val="0"/>
              <w:marBottom w:val="0"/>
              <w:divBdr>
                <w:top w:val="none" w:sz="0" w:space="0" w:color="auto"/>
                <w:left w:val="none" w:sz="0" w:space="0" w:color="auto"/>
                <w:bottom w:val="none" w:sz="0" w:space="0" w:color="auto"/>
                <w:right w:val="none" w:sz="0" w:space="0" w:color="auto"/>
              </w:divBdr>
            </w:div>
            <w:div w:id="2066371401">
              <w:marLeft w:val="0"/>
              <w:marRight w:val="0"/>
              <w:marTop w:val="0"/>
              <w:marBottom w:val="0"/>
              <w:divBdr>
                <w:top w:val="none" w:sz="0" w:space="0" w:color="auto"/>
                <w:left w:val="none" w:sz="0" w:space="0" w:color="auto"/>
                <w:bottom w:val="none" w:sz="0" w:space="0" w:color="auto"/>
                <w:right w:val="none" w:sz="0" w:space="0" w:color="auto"/>
              </w:divBdr>
            </w:div>
            <w:div w:id="666518941">
              <w:marLeft w:val="0"/>
              <w:marRight w:val="0"/>
              <w:marTop w:val="0"/>
              <w:marBottom w:val="0"/>
              <w:divBdr>
                <w:top w:val="none" w:sz="0" w:space="0" w:color="auto"/>
                <w:left w:val="none" w:sz="0" w:space="0" w:color="auto"/>
                <w:bottom w:val="none" w:sz="0" w:space="0" w:color="auto"/>
                <w:right w:val="none" w:sz="0" w:space="0" w:color="auto"/>
              </w:divBdr>
            </w:div>
            <w:div w:id="880554435">
              <w:marLeft w:val="0"/>
              <w:marRight w:val="0"/>
              <w:marTop w:val="0"/>
              <w:marBottom w:val="0"/>
              <w:divBdr>
                <w:top w:val="none" w:sz="0" w:space="0" w:color="auto"/>
                <w:left w:val="none" w:sz="0" w:space="0" w:color="auto"/>
                <w:bottom w:val="none" w:sz="0" w:space="0" w:color="auto"/>
                <w:right w:val="none" w:sz="0" w:space="0" w:color="auto"/>
              </w:divBdr>
            </w:div>
            <w:div w:id="308485828">
              <w:marLeft w:val="0"/>
              <w:marRight w:val="0"/>
              <w:marTop w:val="0"/>
              <w:marBottom w:val="0"/>
              <w:divBdr>
                <w:top w:val="none" w:sz="0" w:space="0" w:color="auto"/>
                <w:left w:val="none" w:sz="0" w:space="0" w:color="auto"/>
                <w:bottom w:val="none" w:sz="0" w:space="0" w:color="auto"/>
                <w:right w:val="none" w:sz="0" w:space="0" w:color="auto"/>
              </w:divBdr>
            </w:div>
            <w:div w:id="1373505831">
              <w:marLeft w:val="0"/>
              <w:marRight w:val="0"/>
              <w:marTop w:val="0"/>
              <w:marBottom w:val="0"/>
              <w:divBdr>
                <w:top w:val="none" w:sz="0" w:space="0" w:color="auto"/>
                <w:left w:val="none" w:sz="0" w:space="0" w:color="auto"/>
                <w:bottom w:val="none" w:sz="0" w:space="0" w:color="auto"/>
                <w:right w:val="none" w:sz="0" w:space="0" w:color="auto"/>
              </w:divBdr>
            </w:div>
            <w:div w:id="611010128">
              <w:marLeft w:val="0"/>
              <w:marRight w:val="0"/>
              <w:marTop w:val="0"/>
              <w:marBottom w:val="0"/>
              <w:divBdr>
                <w:top w:val="none" w:sz="0" w:space="0" w:color="auto"/>
                <w:left w:val="none" w:sz="0" w:space="0" w:color="auto"/>
                <w:bottom w:val="none" w:sz="0" w:space="0" w:color="auto"/>
                <w:right w:val="none" w:sz="0" w:space="0" w:color="auto"/>
              </w:divBdr>
            </w:div>
            <w:div w:id="447310312">
              <w:marLeft w:val="0"/>
              <w:marRight w:val="0"/>
              <w:marTop w:val="0"/>
              <w:marBottom w:val="0"/>
              <w:divBdr>
                <w:top w:val="none" w:sz="0" w:space="0" w:color="auto"/>
                <w:left w:val="none" w:sz="0" w:space="0" w:color="auto"/>
                <w:bottom w:val="none" w:sz="0" w:space="0" w:color="auto"/>
                <w:right w:val="none" w:sz="0" w:space="0" w:color="auto"/>
              </w:divBdr>
            </w:div>
            <w:div w:id="524294258">
              <w:marLeft w:val="0"/>
              <w:marRight w:val="0"/>
              <w:marTop w:val="0"/>
              <w:marBottom w:val="0"/>
              <w:divBdr>
                <w:top w:val="none" w:sz="0" w:space="0" w:color="auto"/>
                <w:left w:val="none" w:sz="0" w:space="0" w:color="auto"/>
                <w:bottom w:val="none" w:sz="0" w:space="0" w:color="auto"/>
                <w:right w:val="none" w:sz="0" w:space="0" w:color="auto"/>
              </w:divBdr>
            </w:div>
            <w:div w:id="1236472674">
              <w:marLeft w:val="0"/>
              <w:marRight w:val="0"/>
              <w:marTop w:val="0"/>
              <w:marBottom w:val="0"/>
              <w:divBdr>
                <w:top w:val="none" w:sz="0" w:space="0" w:color="auto"/>
                <w:left w:val="none" w:sz="0" w:space="0" w:color="auto"/>
                <w:bottom w:val="none" w:sz="0" w:space="0" w:color="auto"/>
                <w:right w:val="none" w:sz="0" w:space="0" w:color="auto"/>
              </w:divBdr>
            </w:div>
            <w:div w:id="735519436">
              <w:marLeft w:val="0"/>
              <w:marRight w:val="0"/>
              <w:marTop w:val="0"/>
              <w:marBottom w:val="0"/>
              <w:divBdr>
                <w:top w:val="none" w:sz="0" w:space="0" w:color="auto"/>
                <w:left w:val="none" w:sz="0" w:space="0" w:color="auto"/>
                <w:bottom w:val="none" w:sz="0" w:space="0" w:color="auto"/>
                <w:right w:val="none" w:sz="0" w:space="0" w:color="auto"/>
              </w:divBdr>
            </w:div>
            <w:div w:id="252395303">
              <w:marLeft w:val="0"/>
              <w:marRight w:val="0"/>
              <w:marTop w:val="0"/>
              <w:marBottom w:val="0"/>
              <w:divBdr>
                <w:top w:val="none" w:sz="0" w:space="0" w:color="auto"/>
                <w:left w:val="none" w:sz="0" w:space="0" w:color="auto"/>
                <w:bottom w:val="none" w:sz="0" w:space="0" w:color="auto"/>
                <w:right w:val="none" w:sz="0" w:space="0" w:color="auto"/>
              </w:divBdr>
            </w:div>
            <w:div w:id="1642535603">
              <w:marLeft w:val="0"/>
              <w:marRight w:val="0"/>
              <w:marTop w:val="0"/>
              <w:marBottom w:val="0"/>
              <w:divBdr>
                <w:top w:val="none" w:sz="0" w:space="0" w:color="auto"/>
                <w:left w:val="none" w:sz="0" w:space="0" w:color="auto"/>
                <w:bottom w:val="none" w:sz="0" w:space="0" w:color="auto"/>
                <w:right w:val="none" w:sz="0" w:space="0" w:color="auto"/>
              </w:divBdr>
            </w:div>
            <w:div w:id="1295453590">
              <w:marLeft w:val="0"/>
              <w:marRight w:val="0"/>
              <w:marTop w:val="0"/>
              <w:marBottom w:val="0"/>
              <w:divBdr>
                <w:top w:val="none" w:sz="0" w:space="0" w:color="auto"/>
                <w:left w:val="none" w:sz="0" w:space="0" w:color="auto"/>
                <w:bottom w:val="none" w:sz="0" w:space="0" w:color="auto"/>
                <w:right w:val="none" w:sz="0" w:space="0" w:color="auto"/>
              </w:divBdr>
            </w:div>
            <w:div w:id="1005479527">
              <w:marLeft w:val="0"/>
              <w:marRight w:val="0"/>
              <w:marTop w:val="0"/>
              <w:marBottom w:val="0"/>
              <w:divBdr>
                <w:top w:val="none" w:sz="0" w:space="0" w:color="auto"/>
                <w:left w:val="none" w:sz="0" w:space="0" w:color="auto"/>
                <w:bottom w:val="none" w:sz="0" w:space="0" w:color="auto"/>
                <w:right w:val="none" w:sz="0" w:space="0" w:color="auto"/>
              </w:divBdr>
            </w:div>
            <w:div w:id="562299710">
              <w:marLeft w:val="0"/>
              <w:marRight w:val="0"/>
              <w:marTop w:val="0"/>
              <w:marBottom w:val="0"/>
              <w:divBdr>
                <w:top w:val="none" w:sz="0" w:space="0" w:color="auto"/>
                <w:left w:val="none" w:sz="0" w:space="0" w:color="auto"/>
                <w:bottom w:val="none" w:sz="0" w:space="0" w:color="auto"/>
                <w:right w:val="none" w:sz="0" w:space="0" w:color="auto"/>
              </w:divBdr>
            </w:div>
            <w:div w:id="2007782976">
              <w:marLeft w:val="0"/>
              <w:marRight w:val="0"/>
              <w:marTop w:val="0"/>
              <w:marBottom w:val="0"/>
              <w:divBdr>
                <w:top w:val="none" w:sz="0" w:space="0" w:color="auto"/>
                <w:left w:val="none" w:sz="0" w:space="0" w:color="auto"/>
                <w:bottom w:val="none" w:sz="0" w:space="0" w:color="auto"/>
                <w:right w:val="none" w:sz="0" w:space="0" w:color="auto"/>
              </w:divBdr>
            </w:div>
            <w:div w:id="1974364415">
              <w:marLeft w:val="0"/>
              <w:marRight w:val="0"/>
              <w:marTop w:val="0"/>
              <w:marBottom w:val="0"/>
              <w:divBdr>
                <w:top w:val="none" w:sz="0" w:space="0" w:color="auto"/>
                <w:left w:val="none" w:sz="0" w:space="0" w:color="auto"/>
                <w:bottom w:val="none" w:sz="0" w:space="0" w:color="auto"/>
                <w:right w:val="none" w:sz="0" w:space="0" w:color="auto"/>
              </w:divBdr>
            </w:div>
            <w:div w:id="797576658">
              <w:marLeft w:val="0"/>
              <w:marRight w:val="0"/>
              <w:marTop w:val="0"/>
              <w:marBottom w:val="0"/>
              <w:divBdr>
                <w:top w:val="none" w:sz="0" w:space="0" w:color="auto"/>
                <w:left w:val="none" w:sz="0" w:space="0" w:color="auto"/>
                <w:bottom w:val="none" w:sz="0" w:space="0" w:color="auto"/>
                <w:right w:val="none" w:sz="0" w:space="0" w:color="auto"/>
              </w:divBdr>
            </w:div>
            <w:div w:id="741408913">
              <w:marLeft w:val="0"/>
              <w:marRight w:val="0"/>
              <w:marTop w:val="0"/>
              <w:marBottom w:val="0"/>
              <w:divBdr>
                <w:top w:val="none" w:sz="0" w:space="0" w:color="auto"/>
                <w:left w:val="none" w:sz="0" w:space="0" w:color="auto"/>
                <w:bottom w:val="none" w:sz="0" w:space="0" w:color="auto"/>
                <w:right w:val="none" w:sz="0" w:space="0" w:color="auto"/>
              </w:divBdr>
            </w:div>
            <w:div w:id="1121151821">
              <w:marLeft w:val="0"/>
              <w:marRight w:val="0"/>
              <w:marTop w:val="0"/>
              <w:marBottom w:val="0"/>
              <w:divBdr>
                <w:top w:val="none" w:sz="0" w:space="0" w:color="auto"/>
                <w:left w:val="none" w:sz="0" w:space="0" w:color="auto"/>
                <w:bottom w:val="none" w:sz="0" w:space="0" w:color="auto"/>
                <w:right w:val="none" w:sz="0" w:space="0" w:color="auto"/>
              </w:divBdr>
            </w:div>
            <w:div w:id="5197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8958">
      <w:bodyDiv w:val="1"/>
      <w:marLeft w:val="0"/>
      <w:marRight w:val="0"/>
      <w:marTop w:val="0"/>
      <w:marBottom w:val="0"/>
      <w:divBdr>
        <w:top w:val="none" w:sz="0" w:space="0" w:color="auto"/>
        <w:left w:val="none" w:sz="0" w:space="0" w:color="auto"/>
        <w:bottom w:val="none" w:sz="0" w:space="0" w:color="auto"/>
        <w:right w:val="none" w:sz="0" w:space="0" w:color="auto"/>
      </w:divBdr>
    </w:div>
    <w:div w:id="360056148">
      <w:bodyDiv w:val="1"/>
      <w:marLeft w:val="0"/>
      <w:marRight w:val="0"/>
      <w:marTop w:val="0"/>
      <w:marBottom w:val="0"/>
      <w:divBdr>
        <w:top w:val="none" w:sz="0" w:space="0" w:color="auto"/>
        <w:left w:val="none" w:sz="0" w:space="0" w:color="auto"/>
        <w:bottom w:val="none" w:sz="0" w:space="0" w:color="auto"/>
        <w:right w:val="none" w:sz="0" w:space="0" w:color="auto"/>
      </w:divBdr>
    </w:div>
    <w:div w:id="3832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402085">
          <w:marLeft w:val="0"/>
          <w:marRight w:val="0"/>
          <w:marTop w:val="0"/>
          <w:marBottom w:val="0"/>
          <w:divBdr>
            <w:top w:val="none" w:sz="0" w:space="0" w:color="auto"/>
            <w:left w:val="none" w:sz="0" w:space="0" w:color="auto"/>
            <w:bottom w:val="none" w:sz="0" w:space="0" w:color="auto"/>
            <w:right w:val="none" w:sz="0" w:space="0" w:color="auto"/>
          </w:divBdr>
          <w:divsChild>
            <w:div w:id="35543852">
              <w:marLeft w:val="0"/>
              <w:marRight w:val="0"/>
              <w:marTop w:val="0"/>
              <w:marBottom w:val="0"/>
              <w:divBdr>
                <w:top w:val="none" w:sz="0" w:space="0" w:color="auto"/>
                <w:left w:val="none" w:sz="0" w:space="0" w:color="auto"/>
                <w:bottom w:val="none" w:sz="0" w:space="0" w:color="auto"/>
                <w:right w:val="none" w:sz="0" w:space="0" w:color="auto"/>
              </w:divBdr>
            </w:div>
            <w:div w:id="54932464">
              <w:marLeft w:val="0"/>
              <w:marRight w:val="0"/>
              <w:marTop w:val="0"/>
              <w:marBottom w:val="0"/>
              <w:divBdr>
                <w:top w:val="none" w:sz="0" w:space="0" w:color="auto"/>
                <w:left w:val="none" w:sz="0" w:space="0" w:color="auto"/>
                <w:bottom w:val="none" w:sz="0" w:space="0" w:color="auto"/>
                <w:right w:val="none" w:sz="0" w:space="0" w:color="auto"/>
              </w:divBdr>
            </w:div>
            <w:div w:id="98768149">
              <w:marLeft w:val="0"/>
              <w:marRight w:val="0"/>
              <w:marTop w:val="0"/>
              <w:marBottom w:val="0"/>
              <w:divBdr>
                <w:top w:val="none" w:sz="0" w:space="0" w:color="auto"/>
                <w:left w:val="none" w:sz="0" w:space="0" w:color="auto"/>
                <w:bottom w:val="none" w:sz="0" w:space="0" w:color="auto"/>
                <w:right w:val="none" w:sz="0" w:space="0" w:color="auto"/>
              </w:divBdr>
            </w:div>
            <w:div w:id="248736286">
              <w:marLeft w:val="0"/>
              <w:marRight w:val="0"/>
              <w:marTop w:val="0"/>
              <w:marBottom w:val="0"/>
              <w:divBdr>
                <w:top w:val="none" w:sz="0" w:space="0" w:color="auto"/>
                <w:left w:val="none" w:sz="0" w:space="0" w:color="auto"/>
                <w:bottom w:val="none" w:sz="0" w:space="0" w:color="auto"/>
                <w:right w:val="none" w:sz="0" w:space="0" w:color="auto"/>
              </w:divBdr>
            </w:div>
            <w:div w:id="280041504">
              <w:marLeft w:val="0"/>
              <w:marRight w:val="0"/>
              <w:marTop w:val="0"/>
              <w:marBottom w:val="0"/>
              <w:divBdr>
                <w:top w:val="none" w:sz="0" w:space="0" w:color="auto"/>
                <w:left w:val="none" w:sz="0" w:space="0" w:color="auto"/>
                <w:bottom w:val="none" w:sz="0" w:space="0" w:color="auto"/>
                <w:right w:val="none" w:sz="0" w:space="0" w:color="auto"/>
              </w:divBdr>
            </w:div>
            <w:div w:id="302271934">
              <w:marLeft w:val="0"/>
              <w:marRight w:val="0"/>
              <w:marTop w:val="0"/>
              <w:marBottom w:val="0"/>
              <w:divBdr>
                <w:top w:val="none" w:sz="0" w:space="0" w:color="auto"/>
                <w:left w:val="none" w:sz="0" w:space="0" w:color="auto"/>
                <w:bottom w:val="none" w:sz="0" w:space="0" w:color="auto"/>
                <w:right w:val="none" w:sz="0" w:space="0" w:color="auto"/>
              </w:divBdr>
            </w:div>
            <w:div w:id="306478320">
              <w:marLeft w:val="0"/>
              <w:marRight w:val="0"/>
              <w:marTop w:val="0"/>
              <w:marBottom w:val="0"/>
              <w:divBdr>
                <w:top w:val="none" w:sz="0" w:space="0" w:color="auto"/>
                <w:left w:val="none" w:sz="0" w:space="0" w:color="auto"/>
                <w:bottom w:val="none" w:sz="0" w:space="0" w:color="auto"/>
                <w:right w:val="none" w:sz="0" w:space="0" w:color="auto"/>
              </w:divBdr>
            </w:div>
            <w:div w:id="320237356">
              <w:marLeft w:val="0"/>
              <w:marRight w:val="0"/>
              <w:marTop w:val="0"/>
              <w:marBottom w:val="0"/>
              <w:divBdr>
                <w:top w:val="none" w:sz="0" w:space="0" w:color="auto"/>
                <w:left w:val="none" w:sz="0" w:space="0" w:color="auto"/>
                <w:bottom w:val="none" w:sz="0" w:space="0" w:color="auto"/>
                <w:right w:val="none" w:sz="0" w:space="0" w:color="auto"/>
              </w:divBdr>
            </w:div>
            <w:div w:id="337511601">
              <w:marLeft w:val="0"/>
              <w:marRight w:val="0"/>
              <w:marTop w:val="0"/>
              <w:marBottom w:val="0"/>
              <w:divBdr>
                <w:top w:val="none" w:sz="0" w:space="0" w:color="auto"/>
                <w:left w:val="none" w:sz="0" w:space="0" w:color="auto"/>
                <w:bottom w:val="none" w:sz="0" w:space="0" w:color="auto"/>
                <w:right w:val="none" w:sz="0" w:space="0" w:color="auto"/>
              </w:divBdr>
            </w:div>
            <w:div w:id="436028528">
              <w:marLeft w:val="0"/>
              <w:marRight w:val="0"/>
              <w:marTop w:val="0"/>
              <w:marBottom w:val="0"/>
              <w:divBdr>
                <w:top w:val="none" w:sz="0" w:space="0" w:color="auto"/>
                <w:left w:val="none" w:sz="0" w:space="0" w:color="auto"/>
                <w:bottom w:val="none" w:sz="0" w:space="0" w:color="auto"/>
                <w:right w:val="none" w:sz="0" w:space="0" w:color="auto"/>
              </w:divBdr>
            </w:div>
            <w:div w:id="472059484">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532159627">
              <w:marLeft w:val="0"/>
              <w:marRight w:val="0"/>
              <w:marTop w:val="0"/>
              <w:marBottom w:val="0"/>
              <w:divBdr>
                <w:top w:val="none" w:sz="0" w:space="0" w:color="auto"/>
                <w:left w:val="none" w:sz="0" w:space="0" w:color="auto"/>
                <w:bottom w:val="none" w:sz="0" w:space="0" w:color="auto"/>
                <w:right w:val="none" w:sz="0" w:space="0" w:color="auto"/>
              </w:divBdr>
            </w:div>
            <w:div w:id="578907027">
              <w:marLeft w:val="0"/>
              <w:marRight w:val="0"/>
              <w:marTop w:val="0"/>
              <w:marBottom w:val="0"/>
              <w:divBdr>
                <w:top w:val="none" w:sz="0" w:space="0" w:color="auto"/>
                <w:left w:val="none" w:sz="0" w:space="0" w:color="auto"/>
                <w:bottom w:val="none" w:sz="0" w:space="0" w:color="auto"/>
                <w:right w:val="none" w:sz="0" w:space="0" w:color="auto"/>
              </w:divBdr>
            </w:div>
            <w:div w:id="614219756">
              <w:marLeft w:val="0"/>
              <w:marRight w:val="0"/>
              <w:marTop w:val="0"/>
              <w:marBottom w:val="0"/>
              <w:divBdr>
                <w:top w:val="none" w:sz="0" w:space="0" w:color="auto"/>
                <w:left w:val="none" w:sz="0" w:space="0" w:color="auto"/>
                <w:bottom w:val="none" w:sz="0" w:space="0" w:color="auto"/>
                <w:right w:val="none" w:sz="0" w:space="0" w:color="auto"/>
              </w:divBdr>
            </w:div>
            <w:div w:id="641496762">
              <w:marLeft w:val="0"/>
              <w:marRight w:val="0"/>
              <w:marTop w:val="0"/>
              <w:marBottom w:val="0"/>
              <w:divBdr>
                <w:top w:val="none" w:sz="0" w:space="0" w:color="auto"/>
                <w:left w:val="none" w:sz="0" w:space="0" w:color="auto"/>
                <w:bottom w:val="none" w:sz="0" w:space="0" w:color="auto"/>
                <w:right w:val="none" w:sz="0" w:space="0" w:color="auto"/>
              </w:divBdr>
            </w:div>
            <w:div w:id="665716027">
              <w:marLeft w:val="0"/>
              <w:marRight w:val="0"/>
              <w:marTop w:val="0"/>
              <w:marBottom w:val="0"/>
              <w:divBdr>
                <w:top w:val="none" w:sz="0" w:space="0" w:color="auto"/>
                <w:left w:val="none" w:sz="0" w:space="0" w:color="auto"/>
                <w:bottom w:val="none" w:sz="0" w:space="0" w:color="auto"/>
                <w:right w:val="none" w:sz="0" w:space="0" w:color="auto"/>
              </w:divBdr>
            </w:div>
            <w:div w:id="677271734">
              <w:marLeft w:val="0"/>
              <w:marRight w:val="0"/>
              <w:marTop w:val="0"/>
              <w:marBottom w:val="0"/>
              <w:divBdr>
                <w:top w:val="none" w:sz="0" w:space="0" w:color="auto"/>
                <w:left w:val="none" w:sz="0" w:space="0" w:color="auto"/>
                <w:bottom w:val="none" w:sz="0" w:space="0" w:color="auto"/>
                <w:right w:val="none" w:sz="0" w:space="0" w:color="auto"/>
              </w:divBdr>
            </w:div>
            <w:div w:id="713774637">
              <w:marLeft w:val="0"/>
              <w:marRight w:val="0"/>
              <w:marTop w:val="0"/>
              <w:marBottom w:val="0"/>
              <w:divBdr>
                <w:top w:val="none" w:sz="0" w:space="0" w:color="auto"/>
                <w:left w:val="none" w:sz="0" w:space="0" w:color="auto"/>
                <w:bottom w:val="none" w:sz="0" w:space="0" w:color="auto"/>
                <w:right w:val="none" w:sz="0" w:space="0" w:color="auto"/>
              </w:divBdr>
            </w:div>
            <w:div w:id="750008043">
              <w:marLeft w:val="0"/>
              <w:marRight w:val="0"/>
              <w:marTop w:val="0"/>
              <w:marBottom w:val="0"/>
              <w:divBdr>
                <w:top w:val="none" w:sz="0" w:space="0" w:color="auto"/>
                <w:left w:val="none" w:sz="0" w:space="0" w:color="auto"/>
                <w:bottom w:val="none" w:sz="0" w:space="0" w:color="auto"/>
                <w:right w:val="none" w:sz="0" w:space="0" w:color="auto"/>
              </w:divBdr>
            </w:div>
            <w:div w:id="823932112">
              <w:marLeft w:val="0"/>
              <w:marRight w:val="0"/>
              <w:marTop w:val="0"/>
              <w:marBottom w:val="0"/>
              <w:divBdr>
                <w:top w:val="none" w:sz="0" w:space="0" w:color="auto"/>
                <w:left w:val="none" w:sz="0" w:space="0" w:color="auto"/>
                <w:bottom w:val="none" w:sz="0" w:space="0" w:color="auto"/>
                <w:right w:val="none" w:sz="0" w:space="0" w:color="auto"/>
              </w:divBdr>
            </w:div>
            <w:div w:id="835997642">
              <w:marLeft w:val="0"/>
              <w:marRight w:val="0"/>
              <w:marTop w:val="0"/>
              <w:marBottom w:val="0"/>
              <w:divBdr>
                <w:top w:val="none" w:sz="0" w:space="0" w:color="auto"/>
                <w:left w:val="none" w:sz="0" w:space="0" w:color="auto"/>
                <w:bottom w:val="none" w:sz="0" w:space="0" w:color="auto"/>
                <w:right w:val="none" w:sz="0" w:space="0" w:color="auto"/>
              </w:divBdr>
            </w:div>
            <w:div w:id="884172818">
              <w:marLeft w:val="0"/>
              <w:marRight w:val="0"/>
              <w:marTop w:val="0"/>
              <w:marBottom w:val="0"/>
              <w:divBdr>
                <w:top w:val="none" w:sz="0" w:space="0" w:color="auto"/>
                <w:left w:val="none" w:sz="0" w:space="0" w:color="auto"/>
                <w:bottom w:val="none" w:sz="0" w:space="0" w:color="auto"/>
                <w:right w:val="none" w:sz="0" w:space="0" w:color="auto"/>
              </w:divBdr>
            </w:div>
            <w:div w:id="887686809">
              <w:marLeft w:val="0"/>
              <w:marRight w:val="0"/>
              <w:marTop w:val="0"/>
              <w:marBottom w:val="0"/>
              <w:divBdr>
                <w:top w:val="none" w:sz="0" w:space="0" w:color="auto"/>
                <w:left w:val="none" w:sz="0" w:space="0" w:color="auto"/>
                <w:bottom w:val="none" w:sz="0" w:space="0" w:color="auto"/>
                <w:right w:val="none" w:sz="0" w:space="0" w:color="auto"/>
              </w:divBdr>
            </w:div>
            <w:div w:id="1048340318">
              <w:marLeft w:val="0"/>
              <w:marRight w:val="0"/>
              <w:marTop w:val="0"/>
              <w:marBottom w:val="0"/>
              <w:divBdr>
                <w:top w:val="none" w:sz="0" w:space="0" w:color="auto"/>
                <w:left w:val="none" w:sz="0" w:space="0" w:color="auto"/>
                <w:bottom w:val="none" w:sz="0" w:space="0" w:color="auto"/>
                <w:right w:val="none" w:sz="0" w:space="0" w:color="auto"/>
              </w:divBdr>
            </w:div>
            <w:div w:id="1101098496">
              <w:marLeft w:val="0"/>
              <w:marRight w:val="0"/>
              <w:marTop w:val="0"/>
              <w:marBottom w:val="0"/>
              <w:divBdr>
                <w:top w:val="none" w:sz="0" w:space="0" w:color="auto"/>
                <w:left w:val="none" w:sz="0" w:space="0" w:color="auto"/>
                <w:bottom w:val="none" w:sz="0" w:space="0" w:color="auto"/>
                <w:right w:val="none" w:sz="0" w:space="0" w:color="auto"/>
              </w:divBdr>
            </w:div>
            <w:div w:id="1104688015">
              <w:marLeft w:val="0"/>
              <w:marRight w:val="0"/>
              <w:marTop w:val="0"/>
              <w:marBottom w:val="0"/>
              <w:divBdr>
                <w:top w:val="none" w:sz="0" w:space="0" w:color="auto"/>
                <w:left w:val="none" w:sz="0" w:space="0" w:color="auto"/>
                <w:bottom w:val="none" w:sz="0" w:space="0" w:color="auto"/>
                <w:right w:val="none" w:sz="0" w:space="0" w:color="auto"/>
              </w:divBdr>
            </w:div>
            <w:div w:id="1128354313">
              <w:marLeft w:val="0"/>
              <w:marRight w:val="0"/>
              <w:marTop w:val="0"/>
              <w:marBottom w:val="0"/>
              <w:divBdr>
                <w:top w:val="none" w:sz="0" w:space="0" w:color="auto"/>
                <w:left w:val="none" w:sz="0" w:space="0" w:color="auto"/>
                <w:bottom w:val="none" w:sz="0" w:space="0" w:color="auto"/>
                <w:right w:val="none" w:sz="0" w:space="0" w:color="auto"/>
              </w:divBdr>
            </w:div>
            <w:div w:id="1165704305">
              <w:marLeft w:val="0"/>
              <w:marRight w:val="0"/>
              <w:marTop w:val="0"/>
              <w:marBottom w:val="0"/>
              <w:divBdr>
                <w:top w:val="none" w:sz="0" w:space="0" w:color="auto"/>
                <w:left w:val="none" w:sz="0" w:space="0" w:color="auto"/>
                <w:bottom w:val="none" w:sz="0" w:space="0" w:color="auto"/>
                <w:right w:val="none" w:sz="0" w:space="0" w:color="auto"/>
              </w:divBdr>
            </w:div>
            <w:div w:id="1172374380">
              <w:marLeft w:val="0"/>
              <w:marRight w:val="0"/>
              <w:marTop w:val="0"/>
              <w:marBottom w:val="0"/>
              <w:divBdr>
                <w:top w:val="none" w:sz="0" w:space="0" w:color="auto"/>
                <w:left w:val="none" w:sz="0" w:space="0" w:color="auto"/>
                <w:bottom w:val="none" w:sz="0" w:space="0" w:color="auto"/>
                <w:right w:val="none" w:sz="0" w:space="0" w:color="auto"/>
              </w:divBdr>
            </w:div>
            <w:div w:id="1337533004">
              <w:marLeft w:val="0"/>
              <w:marRight w:val="0"/>
              <w:marTop w:val="0"/>
              <w:marBottom w:val="0"/>
              <w:divBdr>
                <w:top w:val="none" w:sz="0" w:space="0" w:color="auto"/>
                <w:left w:val="none" w:sz="0" w:space="0" w:color="auto"/>
                <w:bottom w:val="none" w:sz="0" w:space="0" w:color="auto"/>
                <w:right w:val="none" w:sz="0" w:space="0" w:color="auto"/>
              </w:divBdr>
            </w:div>
            <w:div w:id="1373336134">
              <w:marLeft w:val="0"/>
              <w:marRight w:val="0"/>
              <w:marTop w:val="0"/>
              <w:marBottom w:val="0"/>
              <w:divBdr>
                <w:top w:val="none" w:sz="0" w:space="0" w:color="auto"/>
                <w:left w:val="none" w:sz="0" w:space="0" w:color="auto"/>
                <w:bottom w:val="none" w:sz="0" w:space="0" w:color="auto"/>
                <w:right w:val="none" w:sz="0" w:space="0" w:color="auto"/>
              </w:divBdr>
            </w:div>
            <w:div w:id="1432312668">
              <w:marLeft w:val="0"/>
              <w:marRight w:val="0"/>
              <w:marTop w:val="0"/>
              <w:marBottom w:val="0"/>
              <w:divBdr>
                <w:top w:val="none" w:sz="0" w:space="0" w:color="auto"/>
                <w:left w:val="none" w:sz="0" w:space="0" w:color="auto"/>
                <w:bottom w:val="none" w:sz="0" w:space="0" w:color="auto"/>
                <w:right w:val="none" w:sz="0" w:space="0" w:color="auto"/>
              </w:divBdr>
            </w:div>
            <w:div w:id="1433549944">
              <w:marLeft w:val="0"/>
              <w:marRight w:val="0"/>
              <w:marTop w:val="0"/>
              <w:marBottom w:val="0"/>
              <w:divBdr>
                <w:top w:val="none" w:sz="0" w:space="0" w:color="auto"/>
                <w:left w:val="none" w:sz="0" w:space="0" w:color="auto"/>
                <w:bottom w:val="none" w:sz="0" w:space="0" w:color="auto"/>
                <w:right w:val="none" w:sz="0" w:space="0" w:color="auto"/>
              </w:divBdr>
            </w:div>
            <w:div w:id="1504079408">
              <w:marLeft w:val="0"/>
              <w:marRight w:val="0"/>
              <w:marTop w:val="0"/>
              <w:marBottom w:val="0"/>
              <w:divBdr>
                <w:top w:val="none" w:sz="0" w:space="0" w:color="auto"/>
                <w:left w:val="none" w:sz="0" w:space="0" w:color="auto"/>
                <w:bottom w:val="none" w:sz="0" w:space="0" w:color="auto"/>
                <w:right w:val="none" w:sz="0" w:space="0" w:color="auto"/>
              </w:divBdr>
            </w:div>
            <w:div w:id="1522357433">
              <w:marLeft w:val="0"/>
              <w:marRight w:val="0"/>
              <w:marTop w:val="0"/>
              <w:marBottom w:val="0"/>
              <w:divBdr>
                <w:top w:val="none" w:sz="0" w:space="0" w:color="auto"/>
                <w:left w:val="none" w:sz="0" w:space="0" w:color="auto"/>
                <w:bottom w:val="none" w:sz="0" w:space="0" w:color="auto"/>
                <w:right w:val="none" w:sz="0" w:space="0" w:color="auto"/>
              </w:divBdr>
            </w:div>
            <w:div w:id="1545480449">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1658726025">
              <w:marLeft w:val="0"/>
              <w:marRight w:val="0"/>
              <w:marTop w:val="0"/>
              <w:marBottom w:val="0"/>
              <w:divBdr>
                <w:top w:val="none" w:sz="0" w:space="0" w:color="auto"/>
                <w:left w:val="none" w:sz="0" w:space="0" w:color="auto"/>
                <w:bottom w:val="none" w:sz="0" w:space="0" w:color="auto"/>
                <w:right w:val="none" w:sz="0" w:space="0" w:color="auto"/>
              </w:divBdr>
            </w:div>
            <w:div w:id="1676110792">
              <w:marLeft w:val="0"/>
              <w:marRight w:val="0"/>
              <w:marTop w:val="0"/>
              <w:marBottom w:val="0"/>
              <w:divBdr>
                <w:top w:val="none" w:sz="0" w:space="0" w:color="auto"/>
                <w:left w:val="none" w:sz="0" w:space="0" w:color="auto"/>
                <w:bottom w:val="none" w:sz="0" w:space="0" w:color="auto"/>
                <w:right w:val="none" w:sz="0" w:space="0" w:color="auto"/>
              </w:divBdr>
            </w:div>
            <w:div w:id="1732389426">
              <w:marLeft w:val="0"/>
              <w:marRight w:val="0"/>
              <w:marTop w:val="0"/>
              <w:marBottom w:val="0"/>
              <w:divBdr>
                <w:top w:val="none" w:sz="0" w:space="0" w:color="auto"/>
                <w:left w:val="none" w:sz="0" w:space="0" w:color="auto"/>
                <w:bottom w:val="none" w:sz="0" w:space="0" w:color="auto"/>
                <w:right w:val="none" w:sz="0" w:space="0" w:color="auto"/>
              </w:divBdr>
            </w:div>
            <w:div w:id="1740589809">
              <w:marLeft w:val="0"/>
              <w:marRight w:val="0"/>
              <w:marTop w:val="0"/>
              <w:marBottom w:val="0"/>
              <w:divBdr>
                <w:top w:val="none" w:sz="0" w:space="0" w:color="auto"/>
                <w:left w:val="none" w:sz="0" w:space="0" w:color="auto"/>
                <w:bottom w:val="none" w:sz="0" w:space="0" w:color="auto"/>
                <w:right w:val="none" w:sz="0" w:space="0" w:color="auto"/>
              </w:divBdr>
            </w:div>
            <w:div w:id="1813983770">
              <w:marLeft w:val="0"/>
              <w:marRight w:val="0"/>
              <w:marTop w:val="0"/>
              <w:marBottom w:val="0"/>
              <w:divBdr>
                <w:top w:val="none" w:sz="0" w:space="0" w:color="auto"/>
                <w:left w:val="none" w:sz="0" w:space="0" w:color="auto"/>
                <w:bottom w:val="none" w:sz="0" w:space="0" w:color="auto"/>
                <w:right w:val="none" w:sz="0" w:space="0" w:color="auto"/>
              </w:divBdr>
            </w:div>
            <w:div w:id="1901747798">
              <w:marLeft w:val="0"/>
              <w:marRight w:val="0"/>
              <w:marTop w:val="0"/>
              <w:marBottom w:val="0"/>
              <w:divBdr>
                <w:top w:val="none" w:sz="0" w:space="0" w:color="auto"/>
                <w:left w:val="none" w:sz="0" w:space="0" w:color="auto"/>
                <w:bottom w:val="none" w:sz="0" w:space="0" w:color="auto"/>
                <w:right w:val="none" w:sz="0" w:space="0" w:color="auto"/>
              </w:divBdr>
            </w:div>
            <w:div w:id="1922908880">
              <w:marLeft w:val="0"/>
              <w:marRight w:val="0"/>
              <w:marTop w:val="0"/>
              <w:marBottom w:val="0"/>
              <w:divBdr>
                <w:top w:val="none" w:sz="0" w:space="0" w:color="auto"/>
                <w:left w:val="none" w:sz="0" w:space="0" w:color="auto"/>
                <w:bottom w:val="none" w:sz="0" w:space="0" w:color="auto"/>
                <w:right w:val="none" w:sz="0" w:space="0" w:color="auto"/>
              </w:divBdr>
            </w:div>
            <w:div w:id="20238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786">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066">
      <w:bodyDiv w:val="1"/>
      <w:marLeft w:val="0"/>
      <w:marRight w:val="0"/>
      <w:marTop w:val="0"/>
      <w:marBottom w:val="0"/>
      <w:divBdr>
        <w:top w:val="none" w:sz="0" w:space="0" w:color="auto"/>
        <w:left w:val="none" w:sz="0" w:space="0" w:color="auto"/>
        <w:bottom w:val="none" w:sz="0" w:space="0" w:color="auto"/>
        <w:right w:val="none" w:sz="0" w:space="0" w:color="auto"/>
      </w:divBdr>
      <w:divsChild>
        <w:div w:id="1695497104">
          <w:marLeft w:val="0"/>
          <w:marRight w:val="0"/>
          <w:marTop w:val="0"/>
          <w:marBottom w:val="0"/>
          <w:divBdr>
            <w:top w:val="none" w:sz="0" w:space="0" w:color="auto"/>
            <w:left w:val="none" w:sz="0" w:space="0" w:color="auto"/>
            <w:bottom w:val="none" w:sz="0" w:space="0" w:color="auto"/>
            <w:right w:val="none" w:sz="0" w:space="0" w:color="auto"/>
          </w:divBdr>
          <w:divsChild>
            <w:div w:id="1062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205">
      <w:bodyDiv w:val="1"/>
      <w:marLeft w:val="0"/>
      <w:marRight w:val="0"/>
      <w:marTop w:val="0"/>
      <w:marBottom w:val="0"/>
      <w:divBdr>
        <w:top w:val="none" w:sz="0" w:space="0" w:color="auto"/>
        <w:left w:val="none" w:sz="0" w:space="0" w:color="auto"/>
        <w:bottom w:val="none" w:sz="0" w:space="0" w:color="auto"/>
        <w:right w:val="none" w:sz="0" w:space="0" w:color="auto"/>
      </w:divBdr>
      <w:divsChild>
        <w:div w:id="2087915258">
          <w:marLeft w:val="0"/>
          <w:marRight w:val="0"/>
          <w:marTop w:val="0"/>
          <w:marBottom w:val="0"/>
          <w:divBdr>
            <w:top w:val="none" w:sz="0" w:space="0" w:color="auto"/>
            <w:left w:val="none" w:sz="0" w:space="0" w:color="auto"/>
            <w:bottom w:val="none" w:sz="0" w:space="0" w:color="auto"/>
            <w:right w:val="none" w:sz="0" w:space="0" w:color="auto"/>
          </w:divBdr>
          <w:divsChild>
            <w:div w:id="30884624">
              <w:marLeft w:val="0"/>
              <w:marRight w:val="0"/>
              <w:marTop w:val="0"/>
              <w:marBottom w:val="0"/>
              <w:divBdr>
                <w:top w:val="none" w:sz="0" w:space="0" w:color="auto"/>
                <w:left w:val="none" w:sz="0" w:space="0" w:color="auto"/>
                <w:bottom w:val="none" w:sz="0" w:space="0" w:color="auto"/>
                <w:right w:val="none" w:sz="0" w:space="0" w:color="auto"/>
              </w:divBdr>
            </w:div>
            <w:div w:id="36708605">
              <w:marLeft w:val="0"/>
              <w:marRight w:val="0"/>
              <w:marTop w:val="0"/>
              <w:marBottom w:val="0"/>
              <w:divBdr>
                <w:top w:val="none" w:sz="0" w:space="0" w:color="auto"/>
                <w:left w:val="none" w:sz="0" w:space="0" w:color="auto"/>
                <w:bottom w:val="none" w:sz="0" w:space="0" w:color="auto"/>
                <w:right w:val="none" w:sz="0" w:space="0" w:color="auto"/>
              </w:divBdr>
            </w:div>
            <w:div w:id="47187760">
              <w:marLeft w:val="0"/>
              <w:marRight w:val="0"/>
              <w:marTop w:val="0"/>
              <w:marBottom w:val="0"/>
              <w:divBdr>
                <w:top w:val="none" w:sz="0" w:space="0" w:color="auto"/>
                <w:left w:val="none" w:sz="0" w:space="0" w:color="auto"/>
                <w:bottom w:val="none" w:sz="0" w:space="0" w:color="auto"/>
                <w:right w:val="none" w:sz="0" w:space="0" w:color="auto"/>
              </w:divBdr>
            </w:div>
            <w:div w:id="94324968">
              <w:marLeft w:val="0"/>
              <w:marRight w:val="0"/>
              <w:marTop w:val="0"/>
              <w:marBottom w:val="0"/>
              <w:divBdr>
                <w:top w:val="none" w:sz="0" w:space="0" w:color="auto"/>
                <w:left w:val="none" w:sz="0" w:space="0" w:color="auto"/>
                <w:bottom w:val="none" w:sz="0" w:space="0" w:color="auto"/>
                <w:right w:val="none" w:sz="0" w:space="0" w:color="auto"/>
              </w:divBdr>
            </w:div>
            <w:div w:id="192233133">
              <w:marLeft w:val="0"/>
              <w:marRight w:val="0"/>
              <w:marTop w:val="0"/>
              <w:marBottom w:val="0"/>
              <w:divBdr>
                <w:top w:val="none" w:sz="0" w:space="0" w:color="auto"/>
                <w:left w:val="none" w:sz="0" w:space="0" w:color="auto"/>
                <w:bottom w:val="none" w:sz="0" w:space="0" w:color="auto"/>
                <w:right w:val="none" w:sz="0" w:space="0" w:color="auto"/>
              </w:divBdr>
            </w:div>
            <w:div w:id="211964830">
              <w:marLeft w:val="0"/>
              <w:marRight w:val="0"/>
              <w:marTop w:val="0"/>
              <w:marBottom w:val="0"/>
              <w:divBdr>
                <w:top w:val="none" w:sz="0" w:space="0" w:color="auto"/>
                <w:left w:val="none" w:sz="0" w:space="0" w:color="auto"/>
                <w:bottom w:val="none" w:sz="0" w:space="0" w:color="auto"/>
                <w:right w:val="none" w:sz="0" w:space="0" w:color="auto"/>
              </w:divBdr>
            </w:div>
            <w:div w:id="283267922">
              <w:marLeft w:val="0"/>
              <w:marRight w:val="0"/>
              <w:marTop w:val="0"/>
              <w:marBottom w:val="0"/>
              <w:divBdr>
                <w:top w:val="none" w:sz="0" w:space="0" w:color="auto"/>
                <w:left w:val="none" w:sz="0" w:space="0" w:color="auto"/>
                <w:bottom w:val="none" w:sz="0" w:space="0" w:color="auto"/>
                <w:right w:val="none" w:sz="0" w:space="0" w:color="auto"/>
              </w:divBdr>
            </w:div>
            <w:div w:id="296035825">
              <w:marLeft w:val="0"/>
              <w:marRight w:val="0"/>
              <w:marTop w:val="0"/>
              <w:marBottom w:val="0"/>
              <w:divBdr>
                <w:top w:val="none" w:sz="0" w:space="0" w:color="auto"/>
                <w:left w:val="none" w:sz="0" w:space="0" w:color="auto"/>
                <w:bottom w:val="none" w:sz="0" w:space="0" w:color="auto"/>
                <w:right w:val="none" w:sz="0" w:space="0" w:color="auto"/>
              </w:divBdr>
            </w:div>
            <w:div w:id="361907395">
              <w:marLeft w:val="0"/>
              <w:marRight w:val="0"/>
              <w:marTop w:val="0"/>
              <w:marBottom w:val="0"/>
              <w:divBdr>
                <w:top w:val="none" w:sz="0" w:space="0" w:color="auto"/>
                <w:left w:val="none" w:sz="0" w:space="0" w:color="auto"/>
                <w:bottom w:val="none" w:sz="0" w:space="0" w:color="auto"/>
                <w:right w:val="none" w:sz="0" w:space="0" w:color="auto"/>
              </w:divBdr>
            </w:div>
            <w:div w:id="447940688">
              <w:marLeft w:val="0"/>
              <w:marRight w:val="0"/>
              <w:marTop w:val="0"/>
              <w:marBottom w:val="0"/>
              <w:divBdr>
                <w:top w:val="none" w:sz="0" w:space="0" w:color="auto"/>
                <w:left w:val="none" w:sz="0" w:space="0" w:color="auto"/>
                <w:bottom w:val="none" w:sz="0" w:space="0" w:color="auto"/>
                <w:right w:val="none" w:sz="0" w:space="0" w:color="auto"/>
              </w:divBdr>
            </w:div>
            <w:div w:id="560333535">
              <w:marLeft w:val="0"/>
              <w:marRight w:val="0"/>
              <w:marTop w:val="0"/>
              <w:marBottom w:val="0"/>
              <w:divBdr>
                <w:top w:val="none" w:sz="0" w:space="0" w:color="auto"/>
                <w:left w:val="none" w:sz="0" w:space="0" w:color="auto"/>
                <w:bottom w:val="none" w:sz="0" w:space="0" w:color="auto"/>
                <w:right w:val="none" w:sz="0" w:space="0" w:color="auto"/>
              </w:divBdr>
            </w:div>
            <w:div w:id="637731361">
              <w:marLeft w:val="0"/>
              <w:marRight w:val="0"/>
              <w:marTop w:val="0"/>
              <w:marBottom w:val="0"/>
              <w:divBdr>
                <w:top w:val="none" w:sz="0" w:space="0" w:color="auto"/>
                <w:left w:val="none" w:sz="0" w:space="0" w:color="auto"/>
                <w:bottom w:val="none" w:sz="0" w:space="0" w:color="auto"/>
                <w:right w:val="none" w:sz="0" w:space="0" w:color="auto"/>
              </w:divBdr>
            </w:div>
            <w:div w:id="726029683">
              <w:marLeft w:val="0"/>
              <w:marRight w:val="0"/>
              <w:marTop w:val="0"/>
              <w:marBottom w:val="0"/>
              <w:divBdr>
                <w:top w:val="none" w:sz="0" w:space="0" w:color="auto"/>
                <w:left w:val="none" w:sz="0" w:space="0" w:color="auto"/>
                <w:bottom w:val="none" w:sz="0" w:space="0" w:color="auto"/>
                <w:right w:val="none" w:sz="0" w:space="0" w:color="auto"/>
              </w:divBdr>
            </w:div>
            <w:div w:id="789860209">
              <w:marLeft w:val="0"/>
              <w:marRight w:val="0"/>
              <w:marTop w:val="0"/>
              <w:marBottom w:val="0"/>
              <w:divBdr>
                <w:top w:val="none" w:sz="0" w:space="0" w:color="auto"/>
                <w:left w:val="none" w:sz="0" w:space="0" w:color="auto"/>
                <w:bottom w:val="none" w:sz="0" w:space="0" w:color="auto"/>
                <w:right w:val="none" w:sz="0" w:space="0" w:color="auto"/>
              </w:divBdr>
            </w:div>
            <w:div w:id="823934340">
              <w:marLeft w:val="0"/>
              <w:marRight w:val="0"/>
              <w:marTop w:val="0"/>
              <w:marBottom w:val="0"/>
              <w:divBdr>
                <w:top w:val="none" w:sz="0" w:space="0" w:color="auto"/>
                <w:left w:val="none" w:sz="0" w:space="0" w:color="auto"/>
                <w:bottom w:val="none" w:sz="0" w:space="0" w:color="auto"/>
                <w:right w:val="none" w:sz="0" w:space="0" w:color="auto"/>
              </w:divBdr>
            </w:div>
            <w:div w:id="867717871">
              <w:marLeft w:val="0"/>
              <w:marRight w:val="0"/>
              <w:marTop w:val="0"/>
              <w:marBottom w:val="0"/>
              <w:divBdr>
                <w:top w:val="none" w:sz="0" w:space="0" w:color="auto"/>
                <w:left w:val="none" w:sz="0" w:space="0" w:color="auto"/>
                <w:bottom w:val="none" w:sz="0" w:space="0" w:color="auto"/>
                <w:right w:val="none" w:sz="0" w:space="0" w:color="auto"/>
              </w:divBdr>
            </w:div>
            <w:div w:id="960839840">
              <w:marLeft w:val="0"/>
              <w:marRight w:val="0"/>
              <w:marTop w:val="0"/>
              <w:marBottom w:val="0"/>
              <w:divBdr>
                <w:top w:val="none" w:sz="0" w:space="0" w:color="auto"/>
                <w:left w:val="none" w:sz="0" w:space="0" w:color="auto"/>
                <w:bottom w:val="none" w:sz="0" w:space="0" w:color="auto"/>
                <w:right w:val="none" w:sz="0" w:space="0" w:color="auto"/>
              </w:divBdr>
            </w:div>
            <w:div w:id="1164318630">
              <w:marLeft w:val="0"/>
              <w:marRight w:val="0"/>
              <w:marTop w:val="0"/>
              <w:marBottom w:val="0"/>
              <w:divBdr>
                <w:top w:val="none" w:sz="0" w:space="0" w:color="auto"/>
                <w:left w:val="none" w:sz="0" w:space="0" w:color="auto"/>
                <w:bottom w:val="none" w:sz="0" w:space="0" w:color="auto"/>
                <w:right w:val="none" w:sz="0" w:space="0" w:color="auto"/>
              </w:divBdr>
            </w:div>
            <w:div w:id="1224178900">
              <w:marLeft w:val="0"/>
              <w:marRight w:val="0"/>
              <w:marTop w:val="0"/>
              <w:marBottom w:val="0"/>
              <w:divBdr>
                <w:top w:val="none" w:sz="0" w:space="0" w:color="auto"/>
                <w:left w:val="none" w:sz="0" w:space="0" w:color="auto"/>
                <w:bottom w:val="none" w:sz="0" w:space="0" w:color="auto"/>
                <w:right w:val="none" w:sz="0" w:space="0" w:color="auto"/>
              </w:divBdr>
            </w:div>
            <w:div w:id="1295600736">
              <w:marLeft w:val="0"/>
              <w:marRight w:val="0"/>
              <w:marTop w:val="0"/>
              <w:marBottom w:val="0"/>
              <w:divBdr>
                <w:top w:val="none" w:sz="0" w:space="0" w:color="auto"/>
                <w:left w:val="none" w:sz="0" w:space="0" w:color="auto"/>
                <w:bottom w:val="none" w:sz="0" w:space="0" w:color="auto"/>
                <w:right w:val="none" w:sz="0" w:space="0" w:color="auto"/>
              </w:divBdr>
            </w:div>
            <w:div w:id="1329943520">
              <w:marLeft w:val="0"/>
              <w:marRight w:val="0"/>
              <w:marTop w:val="0"/>
              <w:marBottom w:val="0"/>
              <w:divBdr>
                <w:top w:val="none" w:sz="0" w:space="0" w:color="auto"/>
                <w:left w:val="none" w:sz="0" w:space="0" w:color="auto"/>
                <w:bottom w:val="none" w:sz="0" w:space="0" w:color="auto"/>
                <w:right w:val="none" w:sz="0" w:space="0" w:color="auto"/>
              </w:divBdr>
            </w:div>
            <w:div w:id="1349871241">
              <w:marLeft w:val="0"/>
              <w:marRight w:val="0"/>
              <w:marTop w:val="0"/>
              <w:marBottom w:val="0"/>
              <w:divBdr>
                <w:top w:val="none" w:sz="0" w:space="0" w:color="auto"/>
                <w:left w:val="none" w:sz="0" w:space="0" w:color="auto"/>
                <w:bottom w:val="none" w:sz="0" w:space="0" w:color="auto"/>
                <w:right w:val="none" w:sz="0" w:space="0" w:color="auto"/>
              </w:divBdr>
            </w:div>
            <w:div w:id="1380737862">
              <w:marLeft w:val="0"/>
              <w:marRight w:val="0"/>
              <w:marTop w:val="0"/>
              <w:marBottom w:val="0"/>
              <w:divBdr>
                <w:top w:val="none" w:sz="0" w:space="0" w:color="auto"/>
                <w:left w:val="none" w:sz="0" w:space="0" w:color="auto"/>
                <w:bottom w:val="none" w:sz="0" w:space="0" w:color="auto"/>
                <w:right w:val="none" w:sz="0" w:space="0" w:color="auto"/>
              </w:divBdr>
            </w:div>
            <w:div w:id="1401101528">
              <w:marLeft w:val="0"/>
              <w:marRight w:val="0"/>
              <w:marTop w:val="0"/>
              <w:marBottom w:val="0"/>
              <w:divBdr>
                <w:top w:val="none" w:sz="0" w:space="0" w:color="auto"/>
                <w:left w:val="none" w:sz="0" w:space="0" w:color="auto"/>
                <w:bottom w:val="none" w:sz="0" w:space="0" w:color="auto"/>
                <w:right w:val="none" w:sz="0" w:space="0" w:color="auto"/>
              </w:divBdr>
            </w:div>
            <w:div w:id="1412191048">
              <w:marLeft w:val="0"/>
              <w:marRight w:val="0"/>
              <w:marTop w:val="0"/>
              <w:marBottom w:val="0"/>
              <w:divBdr>
                <w:top w:val="none" w:sz="0" w:space="0" w:color="auto"/>
                <w:left w:val="none" w:sz="0" w:space="0" w:color="auto"/>
                <w:bottom w:val="none" w:sz="0" w:space="0" w:color="auto"/>
                <w:right w:val="none" w:sz="0" w:space="0" w:color="auto"/>
              </w:divBdr>
            </w:div>
            <w:div w:id="1430274141">
              <w:marLeft w:val="0"/>
              <w:marRight w:val="0"/>
              <w:marTop w:val="0"/>
              <w:marBottom w:val="0"/>
              <w:divBdr>
                <w:top w:val="none" w:sz="0" w:space="0" w:color="auto"/>
                <w:left w:val="none" w:sz="0" w:space="0" w:color="auto"/>
                <w:bottom w:val="none" w:sz="0" w:space="0" w:color="auto"/>
                <w:right w:val="none" w:sz="0" w:space="0" w:color="auto"/>
              </w:divBdr>
            </w:div>
            <w:div w:id="1535651100">
              <w:marLeft w:val="0"/>
              <w:marRight w:val="0"/>
              <w:marTop w:val="0"/>
              <w:marBottom w:val="0"/>
              <w:divBdr>
                <w:top w:val="none" w:sz="0" w:space="0" w:color="auto"/>
                <w:left w:val="none" w:sz="0" w:space="0" w:color="auto"/>
                <w:bottom w:val="none" w:sz="0" w:space="0" w:color="auto"/>
                <w:right w:val="none" w:sz="0" w:space="0" w:color="auto"/>
              </w:divBdr>
            </w:div>
            <w:div w:id="1619558362">
              <w:marLeft w:val="0"/>
              <w:marRight w:val="0"/>
              <w:marTop w:val="0"/>
              <w:marBottom w:val="0"/>
              <w:divBdr>
                <w:top w:val="none" w:sz="0" w:space="0" w:color="auto"/>
                <w:left w:val="none" w:sz="0" w:space="0" w:color="auto"/>
                <w:bottom w:val="none" w:sz="0" w:space="0" w:color="auto"/>
                <w:right w:val="none" w:sz="0" w:space="0" w:color="auto"/>
              </w:divBdr>
            </w:div>
            <w:div w:id="1698238768">
              <w:marLeft w:val="0"/>
              <w:marRight w:val="0"/>
              <w:marTop w:val="0"/>
              <w:marBottom w:val="0"/>
              <w:divBdr>
                <w:top w:val="none" w:sz="0" w:space="0" w:color="auto"/>
                <w:left w:val="none" w:sz="0" w:space="0" w:color="auto"/>
                <w:bottom w:val="none" w:sz="0" w:space="0" w:color="auto"/>
                <w:right w:val="none" w:sz="0" w:space="0" w:color="auto"/>
              </w:divBdr>
            </w:div>
            <w:div w:id="1726639221">
              <w:marLeft w:val="0"/>
              <w:marRight w:val="0"/>
              <w:marTop w:val="0"/>
              <w:marBottom w:val="0"/>
              <w:divBdr>
                <w:top w:val="none" w:sz="0" w:space="0" w:color="auto"/>
                <w:left w:val="none" w:sz="0" w:space="0" w:color="auto"/>
                <w:bottom w:val="none" w:sz="0" w:space="0" w:color="auto"/>
                <w:right w:val="none" w:sz="0" w:space="0" w:color="auto"/>
              </w:divBdr>
            </w:div>
            <w:div w:id="1865095260">
              <w:marLeft w:val="0"/>
              <w:marRight w:val="0"/>
              <w:marTop w:val="0"/>
              <w:marBottom w:val="0"/>
              <w:divBdr>
                <w:top w:val="none" w:sz="0" w:space="0" w:color="auto"/>
                <w:left w:val="none" w:sz="0" w:space="0" w:color="auto"/>
                <w:bottom w:val="none" w:sz="0" w:space="0" w:color="auto"/>
                <w:right w:val="none" w:sz="0" w:space="0" w:color="auto"/>
              </w:divBdr>
            </w:div>
            <w:div w:id="1866744849">
              <w:marLeft w:val="0"/>
              <w:marRight w:val="0"/>
              <w:marTop w:val="0"/>
              <w:marBottom w:val="0"/>
              <w:divBdr>
                <w:top w:val="none" w:sz="0" w:space="0" w:color="auto"/>
                <w:left w:val="none" w:sz="0" w:space="0" w:color="auto"/>
                <w:bottom w:val="none" w:sz="0" w:space="0" w:color="auto"/>
                <w:right w:val="none" w:sz="0" w:space="0" w:color="auto"/>
              </w:divBdr>
            </w:div>
            <w:div w:id="2035229248">
              <w:marLeft w:val="0"/>
              <w:marRight w:val="0"/>
              <w:marTop w:val="0"/>
              <w:marBottom w:val="0"/>
              <w:divBdr>
                <w:top w:val="none" w:sz="0" w:space="0" w:color="auto"/>
                <w:left w:val="none" w:sz="0" w:space="0" w:color="auto"/>
                <w:bottom w:val="none" w:sz="0" w:space="0" w:color="auto"/>
                <w:right w:val="none" w:sz="0" w:space="0" w:color="auto"/>
              </w:divBdr>
            </w:div>
            <w:div w:id="21443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066">
      <w:bodyDiv w:val="1"/>
      <w:marLeft w:val="0"/>
      <w:marRight w:val="0"/>
      <w:marTop w:val="0"/>
      <w:marBottom w:val="0"/>
      <w:divBdr>
        <w:top w:val="none" w:sz="0" w:space="0" w:color="auto"/>
        <w:left w:val="none" w:sz="0" w:space="0" w:color="auto"/>
        <w:bottom w:val="none" w:sz="0" w:space="0" w:color="auto"/>
        <w:right w:val="none" w:sz="0" w:space="0" w:color="auto"/>
      </w:divBdr>
      <w:divsChild>
        <w:div w:id="728261980">
          <w:marLeft w:val="0"/>
          <w:marRight w:val="0"/>
          <w:marTop w:val="0"/>
          <w:marBottom w:val="0"/>
          <w:divBdr>
            <w:top w:val="none" w:sz="0" w:space="0" w:color="auto"/>
            <w:left w:val="none" w:sz="0" w:space="0" w:color="auto"/>
            <w:bottom w:val="none" w:sz="0" w:space="0" w:color="auto"/>
            <w:right w:val="none" w:sz="0" w:space="0" w:color="auto"/>
          </w:divBdr>
          <w:divsChild>
            <w:div w:id="5401898">
              <w:marLeft w:val="0"/>
              <w:marRight w:val="0"/>
              <w:marTop w:val="0"/>
              <w:marBottom w:val="0"/>
              <w:divBdr>
                <w:top w:val="none" w:sz="0" w:space="0" w:color="auto"/>
                <w:left w:val="none" w:sz="0" w:space="0" w:color="auto"/>
                <w:bottom w:val="none" w:sz="0" w:space="0" w:color="auto"/>
                <w:right w:val="none" w:sz="0" w:space="0" w:color="auto"/>
              </w:divBdr>
            </w:div>
            <w:div w:id="19556736">
              <w:marLeft w:val="0"/>
              <w:marRight w:val="0"/>
              <w:marTop w:val="0"/>
              <w:marBottom w:val="0"/>
              <w:divBdr>
                <w:top w:val="none" w:sz="0" w:space="0" w:color="auto"/>
                <w:left w:val="none" w:sz="0" w:space="0" w:color="auto"/>
                <w:bottom w:val="none" w:sz="0" w:space="0" w:color="auto"/>
                <w:right w:val="none" w:sz="0" w:space="0" w:color="auto"/>
              </w:divBdr>
            </w:div>
            <w:div w:id="38937621">
              <w:marLeft w:val="0"/>
              <w:marRight w:val="0"/>
              <w:marTop w:val="0"/>
              <w:marBottom w:val="0"/>
              <w:divBdr>
                <w:top w:val="none" w:sz="0" w:space="0" w:color="auto"/>
                <w:left w:val="none" w:sz="0" w:space="0" w:color="auto"/>
                <w:bottom w:val="none" w:sz="0" w:space="0" w:color="auto"/>
                <w:right w:val="none" w:sz="0" w:space="0" w:color="auto"/>
              </w:divBdr>
            </w:div>
            <w:div w:id="81491459">
              <w:marLeft w:val="0"/>
              <w:marRight w:val="0"/>
              <w:marTop w:val="0"/>
              <w:marBottom w:val="0"/>
              <w:divBdr>
                <w:top w:val="none" w:sz="0" w:space="0" w:color="auto"/>
                <w:left w:val="none" w:sz="0" w:space="0" w:color="auto"/>
                <w:bottom w:val="none" w:sz="0" w:space="0" w:color="auto"/>
                <w:right w:val="none" w:sz="0" w:space="0" w:color="auto"/>
              </w:divBdr>
            </w:div>
            <w:div w:id="131607612">
              <w:marLeft w:val="0"/>
              <w:marRight w:val="0"/>
              <w:marTop w:val="0"/>
              <w:marBottom w:val="0"/>
              <w:divBdr>
                <w:top w:val="none" w:sz="0" w:space="0" w:color="auto"/>
                <w:left w:val="none" w:sz="0" w:space="0" w:color="auto"/>
                <w:bottom w:val="none" w:sz="0" w:space="0" w:color="auto"/>
                <w:right w:val="none" w:sz="0" w:space="0" w:color="auto"/>
              </w:divBdr>
            </w:div>
            <w:div w:id="209612255">
              <w:marLeft w:val="0"/>
              <w:marRight w:val="0"/>
              <w:marTop w:val="0"/>
              <w:marBottom w:val="0"/>
              <w:divBdr>
                <w:top w:val="none" w:sz="0" w:space="0" w:color="auto"/>
                <w:left w:val="none" w:sz="0" w:space="0" w:color="auto"/>
                <w:bottom w:val="none" w:sz="0" w:space="0" w:color="auto"/>
                <w:right w:val="none" w:sz="0" w:space="0" w:color="auto"/>
              </w:divBdr>
            </w:div>
            <w:div w:id="232855040">
              <w:marLeft w:val="0"/>
              <w:marRight w:val="0"/>
              <w:marTop w:val="0"/>
              <w:marBottom w:val="0"/>
              <w:divBdr>
                <w:top w:val="none" w:sz="0" w:space="0" w:color="auto"/>
                <w:left w:val="none" w:sz="0" w:space="0" w:color="auto"/>
                <w:bottom w:val="none" w:sz="0" w:space="0" w:color="auto"/>
                <w:right w:val="none" w:sz="0" w:space="0" w:color="auto"/>
              </w:divBdr>
            </w:div>
            <w:div w:id="250746225">
              <w:marLeft w:val="0"/>
              <w:marRight w:val="0"/>
              <w:marTop w:val="0"/>
              <w:marBottom w:val="0"/>
              <w:divBdr>
                <w:top w:val="none" w:sz="0" w:space="0" w:color="auto"/>
                <w:left w:val="none" w:sz="0" w:space="0" w:color="auto"/>
                <w:bottom w:val="none" w:sz="0" w:space="0" w:color="auto"/>
                <w:right w:val="none" w:sz="0" w:space="0" w:color="auto"/>
              </w:divBdr>
            </w:div>
            <w:div w:id="259535166">
              <w:marLeft w:val="0"/>
              <w:marRight w:val="0"/>
              <w:marTop w:val="0"/>
              <w:marBottom w:val="0"/>
              <w:divBdr>
                <w:top w:val="none" w:sz="0" w:space="0" w:color="auto"/>
                <w:left w:val="none" w:sz="0" w:space="0" w:color="auto"/>
                <w:bottom w:val="none" w:sz="0" w:space="0" w:color="auto"/>
                <w:right w:val="none" w:sz="0" w:space="0" w:color="auto"/>
              </w:divBdr>
            </w:div>
            <w:div w:id="415518918">
              <w:marLeft w:val="0"/>
              <w:marRight w:val="0"/>
              <w:marTop w:val="0"/>
              <w:marBottom w:val="0"/>
              <w:divBdr>
                <w:top w:val="none" w:sz="0" w:space="0" w:color="auto"/>
                <w:left w:val="none" w:sz="0" w:space="0" w:color="auto"/>
                <w:bottom w:val="none" w:sz="0" w:space="0" w:color="auto"/>
                <w:right w:val="none" w:sz="0" w:space="0" w:color="auto"/>
              </w:divBdr>
            </w:div>
            <w:div w:id="418449731">
              <w:marLeft w:val="0"/>
              <w:marRight w:val="0"/>
              <w:marTop w:val="0"/>
              <w:marBottom w:val="0"/>
              <w:divBdr>
                <w:top w:val="none" w:sz="0" w:space="0" w:color="auto"/>
                <w:left w:val="none" w:sz="0" w:space="0" w:color="auto"/>
                <w:bottom w:val="none" w:sz="0" w:space="0" w:color="auto"/>
                <w:right w:val="none" w:sz="0" w:space="0" w:color="auto"/>
              </w:divBdr>
            </w:div>
            <w:div w:id="627080124">
              <w:marLeft w:val="0"/>
              <w:marRight w:val="0"/>
              <w:marTop w:val="0"/>
              <w:marBottom w:val="0"/>
              <w:divBdr>
                <w:top w:val="none" w:sz="0" w:space="0" w:color="auto"/>
                <w:left w:val="none" w:sz="0" w:space="0" w:color="auto"/>
                <w:bottom w:val="none" w:sz="0" w:space="0" w:color="auto"/>
                <w:right w:val="none" w:sz="0" w:space="0" w:color="auto"/>
              </w:divBdr>
            </w:div>
            <w:div w:id="644965737">
              <w:marLeft w:val="0"/>
              <w:marRight w:val="0"/>
              <w:marTop w:val="0"/>
              <w:marBottom w:val="0"/>
              <w:divBdr>
                <w:top w:val="none" w:sz="0" w:space="0" w:color="auto"/>
                <w:left w:val="none" w:sz="0" w:space="0" w:color="auto"/>
                <w:bottom w:val="none" w:sz="0" w:space="0" w:color="auto"/>
                <w:right w:val="none" w:sz="0" w:space="0" w:color="auto"/>
              </w:divBdr>
            </w:div>
            <w:div w:id="667371225">
              <w:marLeft w:val="0"/>
              <w:marRight w:val="0"/>
              <w:marTop w:val="0"/>
              <w:marBottom w:val="0"/>
              <w:divBdr>
                <w:top w:val="none" w:sz="0" w:space="0" w:color="auto"/>
                <w:left w:val="none" w:sz="0" w:space="0" w:color="auto"/>
                <w:bottom w:val="none" w:sz="0" w:space="0" w:color="auto"/>
                <w:right w:val="none" w:sz="0" w:space="0" w:color="auto"/>
              </w:divBdr>
            </w:div>
            <w:div w:id="674457048">
              <w:marLeft w:val="0"/>
              <w:marRight w:val="0"/>
              <w:marTop w:val="0"/>
              <w:marBottom w:val="0"/>
              <w:divBdr>
                <w:top w:val="none" w:sz="0" w:space="0" w:color="auto"/>
                <w:left w:val="none" w:sz="0" w:space="0" w:color="auto"/>
                <w:bottom w:val="none" w:sz="0" w:space="0" w:color="auto"/>
                <w:right w:val="none" w:sz="0" w:space="0" w:color="auto"/>
              </w:divBdr>
            </w:div>
            <w:div w:id="762383730">
              <w:marLeft w:val="0"/>
              <w:marRight w:val="0"/>
              <w:marTop w:val="0"/>
              <w:marBottom w:val="0"/>
              <w:divBdr>
                <w:top w:val="none" w:sz="0" w:space="0" w:color="auto"/>
                <w:left w:val="none" w:sz="0" w:space="0" w:color="auto"/>
                <w:bottom w:val="none" w:sz="0" w:space="0" w:color="auto"/>
                <w:right w:val="none" w:sz="0" w:space="0" w:color="auto"/>
              </w:divBdr>
            </w:div>
            <w:div w:id="775908808">
              <w:marLeft w:val="0"/>
              <w:marRight w:val="0"/>
              <w:marTop w:val="0"/>
              <w:marBottom w:val="0"/>
              <w:divBdr>
                <w:top w:val="none" w:sz="0" w:space="0" w:color="auto"/>
                <w:left w:val="none" w:sz="0" w:space="0" w:color="auto"/>
                <w:bottom w:val="none" w:sz="0" w:space="0" w:color="auto"/>
                <w:right w:val="none" w:sz="0" w:space="0" w:color="auto"/>
              </w:divBdr>
            </w:div>
            <w:div w:id="801119807">
              <w:marLeft w:val="0"/>
              <w:marRight w:val="0"/>
              <w:marTop w:val="0"/>
              <w:marBottom w:val="0"/>
              <w:divBdr>
                <w:top w:val="none" w:sz="0" w:space="0" w:color="auto"/>
                <w:left w:val="none" w:sz="0" w:space="0" w:color="auto"/>
                <w:bottom w:val="none" w:sz="0" w:space="0" w:color="auto"/>
                <w:right w:val="none" w:sz="0" w:space="0" w:color="auto"/>
              </w:divBdr>
            </w:div>
            <w:div w:id="805440232">
              <w:marLeft w:val="0"/>
              <w:marRight w:val="0"/>
              <w:marTop w:val="0"/>
              <w:marBottom w:val="0"/>
              <w:divBdr>
                <w:top w:val="none" w:sz="0" w:space="0" w:color="auto"/>
                <w:left w:val="none" w:sz="0" w:space="0" w:color="auto"/>
                <w:bottom w:val="none" w:sz="0" w:space="0" w:color="auto"/>
                <w:right w:val="none" w:sz="0" w:space="0" w:color="auto"/>
              </w:divBdr>
            </w:div>
            <w:div w:id="822240298">
              <w:marLeft w:val="0"/>
              <w:marRight w:val="0"/>
              <w:marTop w:val="0"/>
              <w:marBottom w:val="0"/>
              <w:divBdr>
                <w:top w:val="none" w:sz="0" w:space="0" w:color="auto"/>
                <w:left w:val="none" w:sz="0" w:space="0" w:color="auto"/>
                <w:bottom w:val="none" w:sz="0" w:space="0" w:color="auto"/>
                <w:right w:val="none" w:sz="0" w:space="0" w:color="auto"/>
              </w:divBdr>
            </w:div>
            <w:div w:id="904535335">
              <w:marLeft w:val="0"/>
              <w:marRight w:val="0"/>
              <w:marTop w:val="0"/>
              <w:marBottom w:val="0"/>
              <w:divBdr>
                <w:top w:val="none" w:sz="0" w:space="0" w:color="auto"/>
                <w:left w:val="none" w:sz="0" w:space="0" w:color="auto"/>
                <w:bottom w:val="none" w:sz="0" w:space="0" w:color="auto"/>
                <w:right w:val="none" w:sz="0" w:space="0" w:color="auto"/>
              </w:divBdr>
            </w:div>
            <w:div w:id="933199687">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 w:id="992298273">
              <w:marLeft w:val="0"/>
              <w:marRight w:val="0"/>
              <w:marTop w:val="0"/>
              <w:marBottom w:val="0"/>
              <w:divBdr>
                <w:top w:val="none" w:sz="0" w:space="0" w:color="auto"/>
                <w:left w:val="none" w:sz="0" w:space="0" w:color="auto"/>
                <w:bottom w:val="none" w:sz="0" w:space="0" w:color="auto"/>
                <w:right w:val="none" w:sz="0" w:space="0" w:color="auto"/>
              </w:divBdr>
            </w:div>
            <w:div w:id="1019117447">
              <w:marLeft w:val="0"/>
              <w:marRight w:val="0"/>
              <w:marTop w:val="0"/>
              <w:marBottom w:val="0"/>
              <w:divBdr>
                <w:top w:val="none" w:sz="0" w:space="0" w:color="auto"/>
                <w:left w:val="none" w:sz="0" w:space="0" w:color="auto"/>
                <w:bottom w:val="none" w:sz="0" w:space="0" w:color="auto"/>
                <w:right w:val="none" w:sz="0" w:space="0" w:color="auto"/>
              </w:divBdr>
            </w:div>
            <w:div w:id="1019426389">
              <w:marLeft w:val="0"/>
              <w:marRight w:val="0"/>
              <w:marTop w:val="0"/>
              <w:marBottom w:val="0"/>
              <w:divBdr>
                <w:top w:val="none" w:sz="0" w:space="0" w:color="auto"/>
                <w:left w:val="none" w:sz="0" w:space="0" w:color="auto"/>
                <w:bottom w:val="none" w:sz="0" w:space="0" w:color="auto"/>
                <w:right w:val="none" w:sz="0" w:space="0" w:color="auto"/>
              </w:divBdr>
            </w:div>
            <w:div w:id="1129518084">
              <w:marLeft w:val="0"/>
              <w:marRight w:val="0"/>
              <w:marTop w:val="0"/>
              <w:marBottom w:val="0"/>
              <w:divBdr>
                <w:top w:val="none" w:sz="0" w:space="0" w:color="auto"/>
                <w:left w:val="none" w:sz="0" w:space="0" w:color="auto"/>
                <w:bottom w:val="none" w:sz="0" w:space="0" w:color="auto"/>
                <w:right w:val="none" w:sz="0" w:space="0" w:color="auto"/>
              </w:divBdr>
            </w:div>
            <w:div w:id="1156218240">
              <w:marLeft w:val="0"/>
              <w:marRight w:val="0"/>
              <w:marTop w:val="0"/>
              <w:marBottom w:val="0"/>
              <w:divBdr>
                <w:top w:val="none" w:sz="0" w:space="0" w:color="auto"/>
                <w:left w:val="none" w:sz="0" w:space="0" w:color="auto"/>
                <w:bottom w:val="none" w:sz="0" w:space="0" w:color="auto"/>
                <w:right w:val="none" w:sz="0" w:space="0" w:color="auto"/>
              </w:divBdr>
            </w:div>
            <w:div w:id="1267227322">
              <w:marLeft w:val="0"/>
              <w:marRight w:val="0"/>
              <w:marTop w:val="0"/>
              <w:marBottom w:val="0"/>
              <w:divBdr>
                <w:top w:val="none" w:sz="0" w:space="0" w:color="auto"/>
                <w:left w:val="none" w:sz="0" w:space="0" w:color="auto"/>
                <w:bottom w:val="none" w:sz="0" w:space="0" w:color="auto"/>
                <w:right w:val="none" w:sz="0" w:space="0" w:color="auto"/>
              </w:divBdr>
            </w:div>
            <w:div w:id="1274433228">
              <w:marLeft w:val="0"/>
              <w:marRight w:val="0"/>
              <w:marTop w:val="0"/>
              <w:marBottom w:val="0"/>
              <w:divBdr>
                <w:top w:val="none" w:sz="0" w:space="0" w:color="auto"/>
                <w:left w:val="none" w:sz="0" w:space="0" w:color="auto"/>
                <w:bottom w:val="none" w:sz="0" w:space="0" w:color="auto"/>
                <w:right w:val="none" w:sz="0" w:space="0" w:color="auto"/>
              </w:divBdr>
            </w:div>
            <w:div w:id="1355811076">
              <w:marLeft w:val="0"/>
              <w:marRight w:val="0"/>
              <w:marTop w:val="0"/>
              <w:marBottom w:val="0"/>
              <w:divBdr>
                <w:top w:val="none" w:sz="0" w:space="0" w:color="auto"/>
                <w:left w:val="none" w:sz="0" w:space="0" w:color="auto"/>
                <w:bottom w:val="none" w:sz="0" w:space="0" w:color="auto"/>
                <w:right w:val="none" w:sz="0" w:space="0" w:color="auto"/>
              </w:divBdr>
            </w:div>
            <w:div w:id="1359624540">
              <w:marLeft w:val="0"/>
              <w:marRight w:val="0"/>
              <w:marTop w:val="0"/>
              <w:marBottom w:val="0"/>
              <w:divBdr>
                <w:top w:val="none" w:sz="0" w:space="0" w:color="auto"/>
                <w:left w:val="none" w:sz="0" w:space="0" w:color="auto"/>
                <w:bottom w:val="none" w:sz="0" w:space="0" w:color="auto"/>
                <w:right w:val="none" w:sz="0" w:space="0" w:color="auto"/>
              </w:divBdr>
            </w:div>
            <w:div w:id="1371102477">
              <w:marLeft w:val="0"/>
              <w:marRight w:val="0"/>
              <w:marTop w:val="0"/>
              <w:marBottom w:val="0"/>
              <w:divBdr>
                <w:top w:val="none" w:sz="0" w:space="0" w:color="auto"/>
                <w:left w:val="none" w:sz="0" w:space="0" w:color="auto"/>
                <w:bottom w:val="none" w:sz="0" w:space="0" w:color="auto"/>
                <w:right w:val="none" w:sz="0" w:space="0" w:color="auto"/>
              </w:divBdr>
            </w:div>
            <w:div w:id="1438015139">
              <w:marLeft w:val="0"/>
              <w:marRight w:val="0"/>
              <w:marTop w:val="0"/>
              <w:marBottom w:val="0"/>
              <w:divBdr>
                <w:top w:val="none" w:sz="0" w:space="0" w:color="auto"/>
                <w:left w:val="none" w:sz="0" w:space="0" w:color="auto"/>
                <w:bottom w:val="none" w:sz="0" w:space="0" w:color="auto"/>
                <w:right w:val="none" w:sz="0" w:space="0" w:color="auto"/>
              </w:divBdr>
            </w:div>
            <w:div w:id="1452940102">
              <w:marLeft w:val="0"/>
              <w:marRight w:val="0"/>
              <w:marTop w:val="0"/>
              <w:marBottom w:val="0"/>
              <w:divBdr>
                <w:top w:val="none" w:sz="0" w:space="0" w:color="auto"/>
                <w:left w:val="none" w:sz="0" w:space="0" w:color="auto"/>
                <w:bottom w:val="none" w:sz="0" w:space="0" w:color="auto"/>
                <w:right w:val="none" w:sz="0" w:space="0" w:color="auto"/>
              </w:divBdr>
            </w:div>
            <w:div w:id="1453209091">
              <w:marLeft w:val="0"/>
              <w:marRight w:val="0"/>
              <w:marTop w:val="0"/>
              <w:marBottom w:val="0"/>
              <w:divBdr>
                <w:top w:val="none" w:sz="0" w:space="0" w:color="auto"/>
                <w:left w:val="none" w:sz="0" w:space="0" w:color="auto"/>
                <w:bottom w:val="none" w:sz="0" w:space="0" w:color="auto"/>
                <w:right w:val="none" w:sz="0" w:space="0" w:color="auto"/>
              </w:divBdr>
            </w:div>
            <w:div w:id="1483303390">
              <w:marLeft w:val="0"/>
              <w:marRight w:val="0"/>
              <w:marTop w:val="0"/>
              <w:marBottom w:val="0"/>
              <w:divBdr>
                <w:top w:val="none" w:sz="0" w:space="0" w:color="auto"/>
                <w:left w:val="none" w:sz="0" w:space="0" w:color="auto"/>
                <w:bottom w:val="none" w:sz="0" w:space="0" w:color="auto"/>
                <w:right w:val="none" w:sz="0" w:space="0" w:color="auto"/>
              </w:divBdr>
            </w:div>
            <w:div w:id="1514803081">
              <w:marLeft w:val="0"/>
              <w:marRight w:val="0"/>
              <w:marTop w:val="0"/>
              <w:marBottom w:val="0"/>
              <w:divBdr>
                <w:top w:val="none" w:sz="0" w:space="0" w:color="auto"/>
                <w:left w:val="none" w:sz="0" w:space="0" w:color="auto"/>
                <w:bottom w:val="none" w:sz="0" w:space="0" w:color="auto"/>
                <w:right w:val="none" w:sz="0" w:space="0" w:color="auto"/>
              </w:divBdr>
            </w:div>
            <w:div w:id="1539122588">
              <w:marLeft w:val="0"/>
              <w:marRight w:val="0"/>
              <w:marTop w:val="0"/>
              <w:marBottom w:val="0"/>
              <w:divBdr>
                <w:top w:val="none" w:sz="0" w:space="0" w:color="auto"/>
                <w:left w:val="none" w:sz="0" w:space="0" w:color="auto"/>
                <w:bottom w:val="none" w:sz="0" w:space="0" w:color="auto"/>
                <w:right w:val="none" w:sz="0" w:space="0" w:color="auto"/>
              </w:divBdr>
            </w:div>
            <w:div w:id="1585020905">
              <w:marLeft w:val="0"/>
              <w:marRight w:val="0"/>
              <w:marTop w:val="0"/>
              <w:marBottom w:val="0"/>
              <w:divBdr>
                <w:top w:val="none" w:sz="0" w:space="0" w:color="auto"/>
                <w:left w:val="none" w:sz="0" w:space="0" w:color="auto"/>
                <w:bottom w:val="none" w:sz="0" w:space="0" w:color="auto"/>
                <w:right w:val="none" w:sz="0" w:space="0" w:color="auto"/>
              </w:divBdr>
            </w:div>
            <w:div w:id="1611860254">
              <w:marLeft w:val="0"/>
              <w:marRight w:val="0"/>
              <w:marTop w:val="0"/>
              <w:marBottom w:val="0"/>
              <w:divBdr>
                <w:top w:val="none" w:sz="0" w:space="0" w:color="auto"/>
                <w:left w:val="none" w:sz="0" w:space="0" w:color="auto"/>
                <w:bottom w:val="none" w:sz="0" w:space="0" w:color="auto"/>
                <w:right w:val="none" w:sz="0" w:space="0" w:color="auto"/>
              </w:divBdr>
            </w:div>
            <w:div w:id="1615290895">
              <w:marLeft w:val="0"/>
              <w:marRight w:val="0"/>
              <w:marTop w:val="0"/>
              <w:marBottom w:val="0"/>
              <w:divBdr>
                <w:top w:val="none" w:sz="0" w:space="0" w:color="auto"/>
                <w:left w:val="none" w:sz="0" w:space="0" w:color="auto"/>
                <w:bottom w:val="none" w:sz="0" w:space="0" w:color="auto"/>
                <w:right w:val="none" w:sz="0" w:space="0" w:color="auto"/>
              </w:divBdr>
            </w:div>
            <w:div w:id="1679235175">
              <w:marLeft w:val="0"/>
              <w:marRight w:val="0"/>
              <w:marTop w:val="0"/>
              <w:marBottom w:val="0"/>
              <w:divBdr>
                <w:top w:val="none" w:sz="0" w:space="0" w:color="auto"/>
                <w:left w:val="none" w:sz="0" w:space="0" w:color="auto"/>
                <w:bottom w:val="none" w:sz="0" w:space="0" w:color="auto"/>
                <w:right w:val="none" w:sz="0" w:space="0" w:color="auto"/>
              </w:divBdr>
            </w:div>
            <w:div w:id="1683970305">
              <w:marLeft w:val="0"/>
              <w:marRight w:val="0"/>
              <w:marTop w:val="0"/>
              <w:marBottom w:val="0"/>
              <w:divBdr>
                <w:top w:val="none" w:sz="0" w:space="0" w:color="auto"/>
                <w:left w:val="none" w:sz="0" w:space="0" w:color="auto"/>
                <w:bottom w:val="none" w:sz="0" w:space="0" w:color="auto"/>
                <w:right w:val="none" w:sz="0" w:space="0" w:color="auto"/>
              </w:divBdr>
            </w:div>
            <w:div w:id="1726374020">
              <w:marLeft w:val="0"/>
              <w:marRight w:val="0"/>
              <w:marTop w:val="0"/>
              <w:marBottom w:val="0"/>
              <w:divBdr>
                <w:top w:val="none" w:sz="0" w:space="0" w:color="auto"/>
                <w:left w:val="none" w:sz="0" w:space="0" w:color="auto"/>
                <w:bottom w:val="none" w:sz="0" w:space="0" w:color="auto"/>
                <w:right w:val="none" w:sz="0" w:space="0" w:color="auto"/>
              </w:divBdr>
            </w:div>
            <w:div w:id="1749616232">
              <w:marLeft w:val="0"/>
              <w:marRight w:val="0"/>
              <w:marTop w:val="0"/>
              <w:marBottom w:val="0"/>
              <w:divBdr>
                <w:top w:val="none" w:sz="0" w:space="0" w:color="auto"/>
                <w:left w:val="none" w:sz="0" w:space="0" w:color="auto"/>
                <w:bottom w:val="none" w:sz="0" w:space="0" w:color="auto"/>
                <w:right w:val="none" w:sz="0" w:space="0" w:color="auto"/>
              </w:divBdr>
            </w:div>
            <w:div w:id="1811439784">
              <w:marLeft w:val="0"/>
              <w:marRight w:val="0"/>
              <w:marTop w:val="0"/>
              <w:marBottom w:val="0"/>
              <w:divBdr>
                <w:top w:val="none" w:sz="0" w:space="0" w:color="auto"/>
                <w:left w:val="none" w:sz="0" w:space="0" w:color="auto"/>
                <w:bottom w:val="none" w:sz="0" w:space="0" w:color="auto"/>
                <w:right w:val="none" w:sz="0" w:space="0" w:color="auto"/>
              </w:divBdr>
            </w:div>
            <w:div w:id="1878853204">
              <w:marLeft w:val="0"/>
              <w:marRight w:val="0"/>
              <w:marTop w:val="0"/>
              <w:marBottom w:val="0"/>
              <w:divBdr>
                <w:top w:val="none" w:sz="0" w:space="0" w:color="auto"/>
                <w:left w:val="none" w:sz="0" w:space="0" w:color="auto"/>
                <w:bottom w:val="none" w:sz="0" w:space="0" w:color="auto"/>
                <w:right w:val="none" w:sz="0" w:space="0" w:color="auto"/>
              </w:divBdr>
            </w:div>
            <w:div w:id="2098087068">
              <w:marLeft w:val="0"/>
              <w:marRight w:val="0"/>
              <w:marTop w:val="0"/>
              <w:marBottom w:val="0"/>
              <w:divBdr>
                <w:top w:val="none" w:sz="0" w:space="0" w:color="auto"/>
                <w:left w:val="none" w:sz="0" w:space="0" w:color="auto"/>
                <w:bottom w:val="none" w:sz="0" w:space="0" w:color="auto"/>
                <w:right w:val="none" w:sz="0" w:space="0" w:color="auto"/>
              </w:divBdr>
            </w:div>
            <w:div w:id="2103991095">
              <w:marLeft w:val="0"/>
              <w:marRight w:val="0"/>
              <w:marTop w:val="0"/>
              <w:marBottom w:val="0"/>
              <w:divBdr>
                <w:top w:val="none" w:sz="0" w:space="0" w:color="auto"/>
                <w:left w:val="none" w:sz="0" w:space="0" w:color="auto"/>
                <w:bottom w:val="none" w:sz="0" w:space="0" w:color="auto"/>
                <w:right w:val="none" w:sz="0" w:space="0" w:color="auto"/>
              </w:divBdr>
            </w:div>
            <w:div w:id="2136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3434409">
      <w:bodyDiv w:val="1"/>
      <w:marLeft w:val="0"/>
      <w:marRight w:val="0"/>
      <w:marTop w:val="0"/>
      <w:marBottom w:val="0"/>
      <w:divBdr>
        <w:top w:val="none" w:sz="0" w:space="0" w:color="auto"/>
        <w:left w:val="none" w:sz="0" w:space="0" w:color="auto"/>
        <w:bottom w:val="none" w:sz="0" w:space="0" w:color="auto"/>
        <w:right w:val="none" w:sz="0" w:space="0" w:color="auto"/>
      </w:divBdr>
      <w:divsChild>
        <w:div w:id="1746800806">
          <w:marLeft w:val="0"/>
          <w:marRight w:val="0"/>
          <w:marTop w:val="0"/>
          <w:marBottom w:val="0"/>
          <w:divBdr>
            <w:top w:val="none" w:sz="0" w:space="0" w:color="auto"/>
            <w:left w:val="none" w:sz="0" w:space="0" w:color="auto"/>
            <w:bottom w:val="none" w:sz="0" w:space="0" w:color="auto"/>
            <w:right w:val="none" w:sz="0" w:space="0" w:color="auto"/>
          </w:divBdr>
          <w:divsChild>
            <w:div w:id="2124690294">
              <w:marLeft w:val="0"/>
              <w:marRight w:val="0"/>
              <w:marTop w:val="0"/>
              <w:marBottom w:val="0"/>
              <w:divBdr>
                <w:top w:val="none" w:sz="0" w:space="0" w:color="auto"/>
                <w:left w:val="none" w:sz="0" w:space="0" w:color="auto"/>
                <w:bottom w:val="none" w:sz="0" w:space="0" w:color="auto"/>
                <w:right w:val="none" w:sz="0" w:space="0" w:color="auto"/>
              </w:divBdr>
            </w:div>
            <w:div w:id="1323046621">
              <w:marLeft w:val="0"/>
              <w:marRight w:val="0"/>
              <w:marTop w:val="0"/>
              <w:marBottom w:val="0"/>
              <w:divBdr>
                <w:top w:val="none" w:sz="0" w:space="0" w:color="auto"/>
                <w:left w:val="none" w:sz="0" w:space="0" w:color="auto"/>
                <w:bottom w:val="none" w:sz="0" w:space="0" w:color="auto"/>
                <w:right w:val="none" w:sz="0" w:space="0" w:color="auto"/>
              </w:divBdr>
            </w:div>
            <w:div w:id="1023437319">
              <w:marLeft w:val="0"/>
              <w:marRight w:val="0"/>
              <w:marTop w:val="0"/>
              <w:marBottom w:val="0"/>
              <w:divBdr>
                <w:top w:val="none" w:sz="0" w:space="0" w:color="auto"/>
                <w:left w:val="none" w:sz="0" w:space="0" w:color="auto"/>
                <w:bottom w:val="none" w:sz="0" w:space="0" w:color="auto"/>
                <w:right w:val="none" w:sz="0" w:space="0" w:color="auto"/>
              </w:divBdr>
            </w:div>
            <w:div w:id="672728514">
              <w:marLeft w:val="0"/>
              <w:marRight w:val="0"/>
              <w:marTop w:val="0"/>
              <w:marBottom w:val="0"/>
              <w:divBdr>
                <w:top w:val="none" w:sz="0" w:space="0" w:color="auto"/>
                <w:left w:val="none" w:sz="0" w:space="0" w:color="auto"/>
                <w:bottom w:val="none" w:sz="0" w:space="0" w:color="auto"/>
                <w:right w:val="none" w:sz="0" w:space="0" w:color="auto"/>
              </w:divBdr>
            </w:div>
            <w:div w:id="1843621522">
              <w:marLeft w:val="0"/>
              <w:marRight w:val="0"/>
              <w:marTop w:val="0"/>
              <w:marBottom w:val="0"/>
              <w:divBdr>
                <w:top w:val="none" w:sz="0" w:space="0" w:color="auto"/>
                <w:left w:val="none" w:sz="0" w:space="0" w:color="auto"/>
                <w:bottom w:val="none" w:sz="0" w:space="0" w:color="auto"/>
                <w:right w:val="none" w:sz="0" w:space="0" w:color="auto"/>
              </w:divBdr>
            </w:div>
            <w:div w:id="2024017499">
              <w:marLeft w:val="0"/>
              <w:marRight w:val="0"/>
              <w:marTop w:val="0"/>
              <w:marBottom w:val="0"/>
              <w:divBdr>
                <w:top w:val="none" w:sz="0" w:space="0" w:color="auto"/>
                <w:left w:val="none" w:sz="0" w:space="0" w:color="auto"/>
                <w:bottom w:val="none" w:sz="0" w:space="0" w:color="auto"/>
                <w:right w:val="none" w:sz="0" w:space="0" w:color="auto"/>
              </w:divBdr>
            </w:div>
            <w:div w:id="1341548489">
              <w:marLeft w:val="0"/>
              <w:marRight w:val="0"/>
              <w:marTop w:val="0"/>
              <w:marBottom w:val="0"/>
              <w:divBdr>
                <w:top w:val="none" w:sz="0" w:space="0" w:color="auto"/>
                <w:left w:val="none" w:sz="0" w:space="0" w:color="auto"/>
                <w:bottom w:val="none" w:sz="0" w:space="0" w:color="auto"/>
                <w:right w:val="none" w:sz="0" w:space="0" w:color="auto"/>
              </w:divBdr>
            </w:div>
            <w:div w:id="560097563">
              <w:marLeft w:val="0"/>
              <w:marRight w:val="0"/>
              <w:marTop w:val="0"/>
              <w:marBottom w:val="0"/>
              <w:divBdr>
                <w:top w:val="none" w:sz="0" w:space="0" w:color="auto"/>
                <w:left w:val="none" w:sz="0" w:space="0" w:color="auto"/>
                <w:bottom w:val="none" w:sz="0" w:space="0" w:color="auto"/>
                <w:right w:val="none" w:sz="0" w:space="0" w:color="auto"/>
              </w:divBdr>
            </w:div>
            <w:div w:id="1399670421">
              <w:marLeft w:val="0"/>
              <w:marRight w:val="0"/>
              <w:marTop w:val="0"/>
              <w:marBottom w:val="0"/>
              <w:divBdr>
                <w:top w:val="none" w:sz="0" w:space="0" w:color="auto"/>
                <w:left w:val="none" w:sz="0" w:space="0" w:color="auto"/>
                <w:bottom w:val="none" w:sz="0" w:space="0" w:color="auto"/>
                <w:right w:val="none" w:sz="0" w:space="0" w:color="auto"/>
              </w:divBdr>
            </w:div>
            <w:div w:id="1401293332">
              <w:marLeft w:val="0"/>
              <w:marRight w:val="0"/>
              <w:marTop w:val="0"/>
              <w:marBottom w:val="0"/>
              <w:divBdr>
                <w:top w:val="none" w:sz="0" w:space="0" w:color="auto"/>
                <w:left w:val="none" w:sz="0" w:space="0" w:color="auto"/>
                <w:bottom w:val="none" w:sz="0" w:space="0" w:color="auto"/>
                <w:right w:val="none" w:sz="0" w:space="0" w:color="auto"/>
              </w:divBdr>
            </w:div>
            <w:div w:id="505557466">
              <w:marLeft w:val="0"/>
              <w:marRight w:val="0"/>
              <w:marTop w:val="0"/>
              <w:marBottom w:val="0"/>
              <w:divBdr>
                <w:top w:val="none" w:sz="0" w:space="0" w:color="auto"/>
                <w:left w:val="none" w:sz="0" w:space="0" w:color="auto"/>
                <w:bottom w:val="none" w:sz="0" w:space="0" w:color="auto"/>
                <w:right w:val="none" w:sz="0" w:space="0" w:color="auto"/>
              </w:divBdr>
            </w:div>
            <w:div w:id="502206908">
              <w:marLeft w:val="0"/>
              <w:marRight w:val="0"/>
              <w:marTop w:val="0"/>
              <w:marBottom w:val="0"/>
              <w:divBdr>
                <w:top w:val="none" w:sz="0" w:space="0" w:color="auto"/>
                <w:left w:val="none" w:sz="0" w:space="0" w:color="auto"/>
                <w:bottom w:val="none" w:sz="0" w:space="0" w:color="auto"/>
                <w:right w:val="none" w:sz="0" w:space="0" w:color="auto"/>
              </w:divBdr>
            </w:div>
            <w:div w:id="1785424446">
              <w:marLeft w:val="0"/>
              <w:marRight w:val="0"/>
              <w:marTop w:val="0"/>
              <w:marBottom w:val="0"/>
              <w:divBdr>
                <w:top w:val="none" w:sz="0" w:space="0" w:color="auto"/>
                <w:left w:val="none" w:sz="0" w:space="0" w:color="auto"/>
                <w:bottom w:val="none" w:sz="0" w:space="0" w:color="auto"/>
                <w:right w:val="none" w:sz="0" w:space="0" w:color="auto"/>
              </w:divBdr>
            </w:div>
            <w:div w:id="2071727236">
              <w:marLeft w:val="0"/>
              <w:marRight w:val="0"/>
              <w:marTop w:val="0"/>
              <w:marBottom w:val="0"/>
              <w:divBdr>
                <w:top w:val="none" w:sz="0" w:space="0" w:color="auto"/>
                <w:left w:val="none" w:sz="0" w:space="0" w:color="auto"/>
                <w:bottom w:val="none" w:sz="0" w:space="0" w:color="auto"/>
                <w:right w:val="none" w:sz="0" w:space="0" w:color="auto"/>
              </w:divBdr>
            </w:div>
            <w:div w:id="684668224">
              <w:marLeft w:val="0"/>
              <w:marRight w:val="0"/>
              <w:marTop w:val="0"/>
              <w:marBottom w:val="0"/>
              <w:divBdr>
                <w:top w:val="none" w:sz="0" w:space="0" w:color="auto"/>
                <w:left w:val="none" w:sz="0" w:space="0" w:color="auto"/>
                <w:bottom w:val="none" w:sz="0" w:space="0" w:color="auto"/>
                <w:right w:val="none" w:sz="0" w:space="0" w:color="auto"/>
              </w:divBdr>
            </w:div>
            <w:div w:id="2020161512">
              <w:marLeft w:val="0"/>
              <w:marRight w:val="0"/>
              <w:marTop w:val="0"/>
              <w:marBottom w:val="0"/>
              <w:divBdr>
                <w:top w:val="none" w:sz="0" w:space="0" w:color="auto"/>
                <w:left w:val="none" w:sz="0" w:space="0" w:color="auto"/>
                <w:bottom w:val="none" w:sz="0" w:space="0" w:color="auto"/>
                <w:right w:val="none" w:sz="0" w:space="0" w:color="auto"/>
              </w:divBdr>
            </w:div>
            <w:div w:id="1187062498">
              <w:marLeft w:val="0"/>
              <w:marRight w:val="0"/>
              <w:marTop w:val="0"/>
              <w:marBottom w:val="0"/>
              <w:divBdr>
                <w:top w:val="none" w:sz="0" w:space="0" w:color="auto"/>
                <w:left w:val="none" w:sz="0" w:space="0" w:color="auto"/>
                <w:bottom w:val="none" w:sz="0" w:space="0" w:color="auto"/>
                <w:right w:val="none" w:sz="0" w:space="0" w:color="auto"/>
              </w:divBdr>
            </w:div>
            <w:div w:id="1230578104">
              <w:marLeft w:val="0"/>
              <w:marRight w:val="0"/>
              <w:marTop w:val="0"/>
              <w:marBottom w:val="0"/>
              <w:divBdr>
                <w:top w:val="none" w:sz="0" w:space="0" w:color="auto"/>
                <w:left w:val="none" w:sz="0" w:space="0" w:color="auto"/>
                <w:bottom w:val="none" w:sz="0" w:space="0" w:color="auto"/>
                <w:right w:val="none" w:sz="0" w:space="0" w:color="auto"/>
              </w:divBdr>
            </w:div>
            <w:div w:id="823473333">
              <w:marLeft w:val="0"/>
              <w:marRight w:val="0"/>
              <w:marTop w:val="0"/>
              <w:marBottom w:val="0"/>
              <w:divBdr>
                <w:top w:val="none" w:sz="0" w:space="0" w:color="auto"/>
                <w:left w:val="none" w:sz="0" w:space="0" w:color="auto"/>
                <w:bottom w:val="none" w:sz="0" w:space="0" w:color="auto"/>
                <w:right w:val="none" w:sz="0" w:space="0" w:color="auto"/>
              </w:divBdr>
            </w:div>
            <w:div w:id="439841370">
              <w:marLeft w:val="0"/>
              <w:marRight w:val="0"/>
              <w:marTop w:val="0"/>
              <w:marBottom w:val="0"/>
              <w:divBdr>
                <w:top w:val="none" w:sz="0" w:space="0" w:color="auto"/>
                <w:left w:val="none" w:sz="0" w:space="0" w:color="auto"/>
                <w:bottom w:val="none" w:sz="0" w:space="0" w:color="auto"/>
                <w:right w:val="none" w:sz="0" w:space="0" w:color="auto"/>
              </w:divBdr>
            </w:div>
            <w:div w:id="440034599">
              <w:marLeft w:val="0"/>
              <w:marRight w:val="0"/>
              <w:marTop w:val="0"/>
              <w:marBottom w:val="0"/>
              <w:divBdr>
                <w:top w:val="none" w:sz="0" w:space="0" w:color="auto"/>
                <w:left w:val="none" w:sz="0" w:space="0" w:color="auto"/>
                <w:bottom w:val="none" w:sz="0" w:space="0" w:color="auto"/>
                <w:right w:val="none" w:sz="0" w:space="0" w:color="auto"/>
              </w:divBdr>
            </w:div>
            <w:div w:id="958024129">
              <w:marLeft w:val="0"/>
              <w:marRight w:val="0"/>
              <w:marTop w:val="0"/>
              <w:marBottom w:val="0"/>
              <w:divBdr>
                <w:top w:val="none" w:sz="0" w:space="0" w:color="auto"/>
                <w:left w:val="none" w:sz="0" w:space="0" w:color="auto"/>
                <w:bottom w:val="none" w:sz="0" w:space="0" w:color="auto"/>
                <w:right w:val="none" w:sz="0" w:space="0" w:color="auto"/>
              </w:divBdr>
            </w:div>
            <w:div w:id="304093752">
              <w:marLeft w:val="0"/>
              <w:marRight w:val="0"/>
              <w:marTop w:val="0"/>
              <w:marBottom w:val="0"/>
              <w:divBdr>
                <w:top w:val="none" w:sz="0" w:space="0" w:color="auto"/>
                <w:left w:val="none" w:sz="0" w:space="0" w:color="auto"/>
                <w:bottom w:val="none" w:sz="0" w:space="0" w:color="auto"/>
                <w:right w:val="none" w:sz="0" w:space="0" w:color="auto"/>
              </w:divBdr>
            </w:div>
            <w:div w:id="1419717203">
              <w:marLeft w:val="0"/>
              <w:marRight w:val="0"/>
              <w:marTop w:val="0"/>
              <w:marBottom w:val="0"/>
              <w:divBdr>
                <w:top w:val="none" w:sz="0" w:space="0" w:color="auto"/>
                <w:left w:val="none" w:sz="0" w:space="0" w:color="auto"/>
                <w:bottom w:val="none" w:sz="0" w:space="0" w:color="auto"/>
                <w:right w:val="none" w:sz="0" w:space="0" w:color="auto"/>
              </w:divBdr>
            </w:div>
            <w:div w:id="1244948898">
              <w:marLeft w:val="0"/>
              <w:marRight w:val="0"/>
              <w:marTop w:val="0"/>
              <w:marBottom w:val="0"/>
              <w:divBdr>
                <w:top w:val="none" w:sz="0" w:space="0" w:color="auto"/>
                <w:left w:val="none" w:sz="0" w:space="0" w:color="auto"/>
                <w:bottom w:val="none" w:sz="0" w:space="0" w:color="auto"/>
                <w:right w:val="none" w:sz="0" w:space="0" w:color="auto"/>
              </w:divBdr>
            </w:div>
            <w:div w:id="461002719">
              <w:marLeft w:val="0"/>
              <w:marRight w:val="0"/>
              <w:marTop w:val="0"/>
              <w:marBottom w:val="0"/>
              <w:divBdr>
                <w:top w:val="none" w:sz="0" w:space="0" w:color="auto"/>
                <w:left w:val="none" w:sz="0" w:space="0" w:color="auto"/>
                <w:bottom w:val="none" w:sz="0" w:space="0" w:color="auto"/>
                <w:right w:val="none" w:sz="0" w:space="0" w:color="auto"/>
              </w:divBdr>
            </w:div>
            <w:div w:id="383137042">
              <w:marLeft w:val="0"/>
              <w:marRight w:val="0"/>
              <w:marTop w:val="0"/>
              <w:marBottom w:val="0"/>
              <w:divBdr>
                <w:top w:val="none" w:sz="0" w:space="0" w:color="auto"/>
                <w:left w:val="none" w:sz="0" w:space="0" w:color="auto"/>
                <w:bottom w:val="none" w:sz="0" w:space="0" w:color="auto"/>
                <w:right w:val="none" w:sz="0" w:space="0" w:color="auto"/>
              </w:divBdr>
            </w:div>
            <w:div w:id="361366857">
              <w:marLeft w:val="0"/>
              <w:marRight w:val="0"/>
              <w:marTop w:val="0"/>
              <w:marBottom w:val="0"/>
              <w:divBdr>
                <w:top w:val="none" w:sz="0" w:space="0" w:color="auto"/>
                <w:left w:val="none" w:sz="0" w:space="0" w:color="auto"/>
                <w:bottom w:val="none" w:sz="0" w:space="0" w:color="auto"/>
                <w:right w:val="none" w:sz="0" w:space="0" w:color="auto"/>
              </w:divBdr>
            </w:div>
            <w:div w:id="1535576499">
              <w:marLeft w:val="0"/>
              <w:marRight w:val="0"/>
              <w:marTop w:val="0"/>
              <w:marBottom w:val="0"/>
              <w:divBdr>
                <w:top w:val="none" w:sz="0" w:space="0" w:color="auto"/>
                <w:left w:val="none" w:sz="0" w:space="0" w:color="auto"/>
                <w:bottom w:val="none" w:sz="0" w:space="0" w:color="auto"/>
                <w:right w:val="none" w:sz="0" w:space="0" w:color="auto"/>
              </w:divBdr>
            </w:div>
            <w:div w:id="652103345">
              <w:marLeft w:val="0"/>
              <w:marRight w:val="0"/>
              <w:marTop w:val="0"/>
              <w:marBottom w:val="0"/>
              <w:divBdr>
                <w:top w:val="none" w:sz="0" w:space="0" w:color="auto"/>
                <w:left w:val="none" w:sz="0" w:space="0" w:color="auto"/>
                <w:bottom w:val="none" w:sz="0" w:space="0" w:color="auto"/>
                <w:right w:val="none" w:sz="0" w:space="0" w:color="auto"/>
              </w:divBdr>
            </w:div>
            <w:div w:id="2140606031">
              <w:marLeft w:val="0"/>
              <w:marRight w:val="0"/>
              <w:marTop w:val="0"/>
              <w:marBottom w:val="0"/>
              <w:divBdr>
                <w:top w:val="none" w:sz="0" w:space="0" w:color="auto"/>
                <w:left w:val="none" w:sz="0" w:space="0" w:color="auto"/>
                <w:bottom w:val="none" w:sz="0" w:space="0" w:color="auto"/>
                <w:right w:val="none" w:sz="0" w:space="0" w:color="auto"/>
              </w:divBdr>
            </w:div>
            <w:div w:id="2104376913">
              <w:marLeft w:val="0"/>
              <w:marRight w:val="0"/>
              <w:marTop w:val="0"/>
              <w:marBottom w:val="0"/>
              <w:divBdr>
                <w:top w:val="none" w:sz="0" w:space="0" w:color="auto"/>
                <w:left w:val="none" w:sz="0" w:space="0" w:color="auto"/>
                <w:bottom w:val="none" w:sz="0" w:space="0" w:color="auto"/>
                <w:right w:val="none" w:sz="0" w:space="0" w:color="auto"/>
              </w:divBdr>
            </w:div>
            <w:div w:id="1077629269">
              <w:marLeft w:val="0"/>
              <w:marRight w:val="0"/>
              <w:marTop w:val="0"/>
              <w:marBottom w:val="0"/>
              <w:divBdr>
                <w:top w:val="none" w:sz="0" w:space="0" w:color="auto"/>
                <w:left w:val="none" w:sz="0" w:space="0" w:color="auto"/>
                <w:bottom w:val="none" w:sz="0" w:space="0" w:color="auto"/>
                <w:right w:val="none" w:sz="0" w:space="0" w:color="auto"/>
              </w:divBdr>
            </w:div>
            <w:div w:id="1080443170">
              <w:marLeft w:val="0"/>
              <w:marRight w:val="0"/>
              <w:marTop w:val="0"/>
              <w:marBottom w:val="0"/>
              <w:divBdr>
                <w:top w:val="none" w:sz="0" w:space="0" w:color="auto"/>
                <w:left w:val="none" w:sz="0" w:space="0" w:color="auto"/>
                <w:bottom w:val="none" w:sz="0" w:space="0" w:color="auto"/>
                <w:right w:val="none" w:sz="0" w:space="0" w:color="auto"/>
              </w:divBdr>
            </w:div>
            <w:div w:id="11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477">
      <w:bodyDiv w:val="1"/>
      <w:marLeft w:val="0"/>
      <w:marRight w:val="0"/>
      <w:marTop w:val="0"/>
      <w:marBottom w:val="0"/>
      <w:divBdr>
        <w:top w:val="none" w:sz="0" w:space="0" w:color="auto"/>
        <w:left w:val="none" w:sz="0" w:space="0" w:color="auto"/>
        <w:bottom w:val="none" w:sz="0" w:space="0" w:color="auto"/>
        <w:right w:val="none" w:sz="0" w:space="0" w:color="auto"/>
      </w:divBdr>
      <w:divsChild>
        <w:div w:id="517161646">
          <w:marLeft w:val="0"/>
          <w:marRight w:val="0"/>
          <w:marTop w:val="0"/>
          <w:marBottom w:val="0"/>
          <w:divBdr>
            <w:top w:val="none" w:sz="0" w:space="0" w:color="auto"/>
            <w:left w:val="none" w:sz="0" w:space="0" w:color="auto"/>
            <w:bottom w:val="none" w:sz="0" w:space="0" w:color="auto"/>
            <w:right w:val="none" w:sz="0" w:space="0" w:color="auto"/>
          </w:divBdr>
          <w:divsChild>
            <w:div w:id="23137515">
              <w:marLeft w:val="0"/>
              <w:marRight w:val="0"/>
              <w:marTop w:val="0"/>
              <w:marBottom w:val="0"/>
              <w:divBdr>
                <w:top w:val="none" w:sz="0" w:space="0" w:color="auto"/>
                <w:left w:val="none" w:sz="0" w:space="0" w:color="auto"/>
                <w:bottom w:val="none" w:sz="0" w:space="0" w:color="auto"/>
                <w:right w:val="none" w:sz="0" w:space="0" w:color="auto"/>
              </w:divBdr>
            </w:div>
            <w:div w:id="57558880">
              <w:marLeft w:val="0"/>
              <w:marRight w:val="0"/>
              <w:marTop w:val="0"/>
              <w:marBottom w:val="0"/>
              <w:divBdr>
                <w:top w:val="none" w:sz="0" w:space="0" w:color="auto"/>
                <w:left w:val="none" w:sz="0" w:space="0" w:color="auto"/>
                <w:bottom w:val="none" w:sz="0" w:space="0" w:color="auto"/>
                <w:right w:val="none" w:sz="0" w:space="0" w:color="auto"/>
              </w:divBdr>
            </w:div>
            <w:div w:id="59982798">
              <w:marLeft w:val="0"/>
              <w:marRight w:val="0"/>
              <w:marTop w:val="0"/>
              <w:marBottom w:val="0"/>
              <w:divBdr>
                <w:top w:val="none" w:sz="0" w:space="0" w:color="auto"/>
                <w:left w:val="none" w:sz="0" w:space="0" w:color="auto"/>
                <w:bottom w:val="none" w:sz="0" w:space="0" w:color="auto"/>
                <w:right w:val="none" w:sz="0" w:space="0" w:color="auto"/>
              </w:divBdr>
            </w:div>
            <w:div w:id="64033069">
              <w:marLeft w:val="0"/>
              <w:marRight w:val="0"/>
              <w:marTop w:val="0"/>
              <w:marBottom w:val="0"/>
              <w:divBdr>
                <w:top w:val="none" w:sz="0" w:space="0" w:color="auto"/>
                <w:left w:val="none" w:sz="0" w:space="0" w:color="auto"/>
                <w:bottom w:val="none" w:sz="0" w:space="0" w:color="auto"/>
                <w:right w:val="none" w:sz="0" w:space="0" w:color="auto"/>
              </w:divBdr>
            </w:div>
            <w:div w:id="108010758">
              <w:marLeft w:val="0"/>
              <w:marRight w:val="0"/>
              <w:marTop w:val="0"/>
              <w:marBottom w:val="0"/>
              <w:divBdr>
                <w:top w:val="none" w:sz="0" w:space="0" w:color="auto"/>
                <w:left w:val="none" w:sz="0" w:space="0" w:color="auto"/>
                <w:bottom w:val="none" w:sz="0" w:space="0" w:color="auto"/>
                <w:right w:val="none" w:sz="0" w:space="0" w:color="auto"/>
              </w:divBdr>
            </w:div>
            <w:div w:id="115490020">
              <w:marLeft w:val="0"/>
              <w:marRight w:val="0"/>
              <w:marTop w:val="0"/>
              <w:marBottom w:val="0"/>
              <w:divBdr>
                <w:top w:val="none" w:sz="0" w:space="0" w:color="auto"/>
                <w:left w:val="none" w:sz="0" w:space="0" w:color="auto"/>
                <w:bottom w:val="none" w:sz="0" w:space="0" w:color="auto"/>
                <w:right w:val="none" w:sz="0" w:space="0" w:color="auto"/>
              </w:divBdr>
            </w:div>
            <w:div w:id="207187191">
              <w:marLeft w:val="0"/>
              <w:marRight w:val="0"/>
              <w:marTop w:val="0"/>
              <w:marBottom w:val="0"/>
              <w:divBdr>
                <w:top w:val="none" w:sz="0" w:space="0" w:color="auto"/>
                <w:left w:val="none" w:sz="0" w:space="0" w:color="auto"/>
                <w:bottom w:val="none" w:sz="0" w:space="0" w:color="auto"/>
                <w:right w:val="none" w:sz="0" w:space="0" w:color="auto"/>
              </w:divBdr>
            </w:div>
            <w:div w:id="207374539">
              <w:marLeft w:val="0"/>
              <w:marRight w:val="0"/>
              <w:marTop w:val="0"/>
              <w:marBottom w:val="0"/>
              <w:divBdr>
                <w:top w:val="none" w:sz="0" w:space="0" w:color="auto"/>
                <w:left w:val="none" w:sz="0" w:space="0" w:color="auto"/>
                <w:bottom w:val="none" w:sz="0" w:space="0" w:color="auto"/>
                <w:right w:val="none" w:sz="0" w:space="0" w:color="auto"/>
              </w:divBdr>
            </w:div>
            <w:div w:id="256327503">
              <w:marLeft w:val="0"/>
              <w:marRight w:val="0"/>
              <w:marTop w:val="0"/>
              <w:marBottom w:val="0"/>
              <w:divBdr>
                <w:top w:val="none" w:sz="0" w:space="0" w:color="auto"/>
                <w:left w:val="none" w:sz="0" w:space="0" w:color="auto"/>
                <w:bottom w:val="none" w:sz="0" w:space="0" w:color="auto"/>
                <w:right w:val="none" w:sz="0" w:space="0" w:color="auto"/>
              </w:divBdr>
            </w:div>
            <w:div w:id="271594580">
              <w:marLeft w:val="0"/>
              <w:marRight w:val="0"/>
              <w:marTop w:val="0"/>
              <w:marBottom w:val="0"/>
              <w:divBdr>
                <w:top w:val="none" w:sz="0" w:space="0" w:color="auto"/>
                <w:left w:val="none" w:sz="0" w:space="0" w:color="auto"/>
                <w:bottom w:val="none" w:sz="0" w:space="0" w:color="auto"/>
                <w:right w:val="none" w:sz="0" w:space="0" w:color="auto"/>
              </w:divBdr>
            </w:div>
            <w:div w:id="330374003">
              <w:marLeft w:val="0"/>
              <w:marRight w:val="0"/>
              <w:marTop w:val="0"/>
              <w:marBottom w:val="0"/>
              <w:divBdr>
                <w:top w:val="none" w:sz="0" w:space="0" w:color="auto"/>
                <w:left w:val="none" w:sz="0" w:space="0" w:color="auto"/>
                <w:bottom w:val="none" w:sz="0" w:space="0" w:color="auto"/>
                <w:right w:val="none" w:sz="0" w:space="0" w:color="auto"/>
              </w:divBdr>
            </w:div>
            <w:div w:id="385614577">
              <w:marLeft w:val="0"/>
              <w:marRight w:val="0"/>
              <w:marTop w:val="0"/>
              <w:marBottom w:val="0"/>
              <w:divBdr>
                <w:top w:val="none" w:sz="0" w:space="0" w:color="auto"/>
                <w:left w:val="none" w:sz="0" w:space="0" w:color="auto"/>
                <w:bottom w:val="none" w:sz="0" w:space="0" w:color="auto"/>
                <w:right w:val="none" w:sz="0" w:space="0" w:color="auto"/>
              </w:divBdr>
            </w:div>
            <w:div w:id="400561525">
              <w:marLeft w:val="0"/>
              <w:marRight w:val="0"/>
              <w:marTop w:val="0"/>
              <w:marBottom w:val="0"/>
              <w:divBdr>
                <w:top w:val="none" w:sz="0" w:space="0" w:color="auto"/>
                <w:left w:val="none" w:sz="0" w:space="0" w:color="auto"/>
                <w:bottom w:val="none" w:sz="0" w:space="0" w:color="auto"/>
                <w:right w:val="none" w:sz="0" w:space="0" w:color="auto"/>
              </w:divBdr>
            </w:div>
            <w:div w:id="413862079">
              <w:marLeft w:val="0"/>
              <w:marRight w:val="0"/>
              <w:marTop w:val="0"/>
              <w:marBottom w:val="0"/>
              <w:divBdr>
                <w:top w:val="none" w:sz="0" w:space="0" w:color="auto"/>
                <w:left w:val="none" w:sz="0" w:space="0" w:color="auto"/>
                <w:bottom w:val="none" w:sz="0" w:space="0" w:color="auto"/>
                <w:right w:val="none" w:sz="0" w:space="0" w:color="auto"/>
              </w:divBdr>
            </w:div>
            <w:div w:id="427849832">
              <w:marLeft w:val="0"/>
              <w:marRight w:val="0"/>
              <w:marTop w:val="0"/>
              <w:marBottom w:val="0"/>
              <w:divBdr>
                <w:top w:val="none" w:sz="0" w:space="0" w:color="auto"/>
                <w:left w:val="none" w:sz="0" w:space="0" w:color="auto"/>
                <w:bottom w:val="none" w:sz="0" w:space="0" w:color="auto"/>
                <w:right w:val="none" w:sz="0" w:space="0" w:color="auto"/>
              </w:divBdr>
            </w:div>
            <w:div w:id="438261617">
              <w:marLeft w:val="0"/>
              <w:marRight w:val="0"/>
              <w:marTop w:val="0"/>
              <w:marBottom w:val="0"/>
              <w:divBdr>
                <w:top w:val="none" w:sz="0" w:space="0" w:color="auto"/>
                <w:left w:val="none" w:sz="0" w:space="0" w:color="auto"/>
                <w:bottom w:val="none" w:sz="0" w:space="0" w:color="auto"/>
                <w:right w:val="none" w:sz="0" w:space="0" w:color="auto"/>
              </w:divBdr>
            </w:div>
            <w:div w:id="447428427">
              <w:marLeft w:val="0"/>
              <w:marRight w:val="0"/>
              <w:marTop w:val="0"/>
              <w:marBottom w:val="0"/>
              <w:divBdr>
                <w:top w:val="none" w:sz="0" w:space="0" w:color="auto"/>
                <w:left w:val="none" w:sz="0" w:space="0" w:color="auto"/>
                <w:bottom w:val="none" w:sz="0" w:space="0" w:color="auto"/>
                <w:right w:val="none" w:sz="0" w:space="0" w:color="auto"/>
              </w:divBdr>
            </w:div>
            <w:div w:id="453140783">
              <w:marLeft w:val="0"/>
              <w:marRight w:val="0"/>
              <w:marTop w:val="0"/>
              <w:marBottom w:val="0"/>
              <w:divBdr>
                <w:top w:val="none" w:sz="0" w:space="0" w:color="auto"/>
                <w:left w:val="none" w:sz="0" w:space="0" w:color="auto"/>
                <w:bottom w:val="none" w:sz="0" w:space="0" w:color="auto"/>
                <w:right w:val="none" w:sz="0" w:space="0" w:color="auto"/>
              </w:divBdr>
            </w:div>
            <w:div w:id="551355889">
              <w:marLeft w:val="0"/>
              <w:marRight w:val="0"/>
              <w:marTop w:val="0"/>
              <w:marBottom w:val="0"/>
              <w:divBdr>
                <w:top w:val="none" w:sz="0" w:space="0" w:color="auto"/>
                <w:left w:val="none" w:sz="0" w:space="0" w:color="auto"/>
                <w:bottom w:val="none" w:sz="0" w:space="0" w:color="auto"/>
                <w:right w:val="none" w:sz="0" w:space="0" w:color="auto"/>
              </w:divBdr>
            </w:div>
            <w:div w:id="603197896">
              <w:marLeft w:val="0"/>
              <w:marRight w:val="0"/>
              <w:marTop w:val="0"/>
              <w:marBottom w:val="0"/>
              <w:divBdr>
                <w:top w:val="none" w:sz="0" w:space="0" w:color="auto"/>
                <w:left w:val="none" w:sz="0" w:space="0" w:color="auto"/>
                <w:bottom w:val="none" w:sz="0" w:space="0" w:color="auto"/>
                <w:right w:val="none" w:sz="0" w:space="0" w:color="auto"/>
              </w:divBdr>
            </w:div>
            <w:div w:id="635575026">
              <w:marLeft w:val="0"/>
              <w:marRight w:val="0"/>
              <w:marTop w:val="0"/>
              <w:marBottom w:val="0"/>
              <w:divBdr>
                <w:top w:val="none" w:sz="0" w:space="0" w:color="auto"/>
                <w:left w:val="none" w:sz="0" w:space="0" w:color="auto"/>
                <w:bottom w:val="none" w:sz="0" w:space="0" w:color="auto"/>
                <w:right w:val="none" w:sz="0" w:space="0" w:color="auto"/>
              </w:divBdr>
            </w:div>
            <w:div w:id="669215375">
              <w:marLeft w:val="0"/>
              <w:marRight w:val="0"/>
              <w:marTop w:val="0"/>
              <w:marBottom w:val="0"/>
              <w:divBdr>
                <w:top w:val="none" w:sz="0" w:space="0" w:color="auto"/>
                <w:left w:val="none" w:sz="0" w:space="0" w:color="auto"/>
                <w:bottom w:val="none" w:sz="0" w:space="0" w:color="auto"/>
                <w:right w:val="none" w:sz="0" w:space="0" w:color="auto"/>
              </w:divBdr>
            </w:div>
            <w:div w:id="696125044">
              <w:marLeft w:val="0"/>
              <w:marRight w:val="0"/>
              <w:marTop w:val="0"/>
              <w:marBottom w:val="0"/>
              <w:divBdr>
                <w:top w:val="none" w:sz="0" w:space="0" w:color="auto"/>
                <w:left w:val="none" w:sz="0" w:space="0" w:color="auto"/>
                <w:bottom w:val="none" w:sz="0" w:space="0" w:color="auto"/>
                <w:right w:val="none" w:sz="0" w:space="0" w:color="auto"/>
              </w:divBdr>
            </w:div>
            <w:div w:id="711535279">
              <w:marLeft w:val="0"/>
              <w:marRight w:val="0"/>
              <w:marTop w:val="0"/>
              <w:marBottom w:val="0"/>
              <w:divBdr>
                <w:top w:val="none" w:sz="0" w:space="0" w:color="auto"/>
                <w:left w:val="none" w:sz="0" w:space="0" w:color="auto"/>
                <w:bottom w:val="none" w:sz="0" w:space="0" w:color="auto"/>
                <w:right w:val="none" w:sz="0" w:space="0" w:color="auto"/>
              </w:divBdr>
            </w:div>
            <w:div w:id="735981731">
              <w:marLeft w:val="0"/>
              <w:marRight w:val="0"/>
              <w:marTop w:val="0"/>
              <w:marBottom w:val="0"/>
              <w:divBdr>
                <w:top w:val="none" w:sz="0" w:space="0" w:color="auto"/>
                <w:left w:val="none" w:sz="0" w:space="0" w:color="auto"/>
                <w:bottom w:val="none" w:sz="0" w:space="0" w:color="auto"/>
                <w:right w:val="none" w:sz="0" w:space="0" w:color="auto"/>
              </w:divBdr>
            </w:div>
            <w:div w:id="824325080">
              <w:marLeft w:val="0"/>
              <w:marRight w:val="0"/>
              <w:marTop w:val="0"/>
              <w:marBottom w:val="0"/>
              <w:divBdr>
                <w:top w:val="none" w:sz="0" w:space="0" w:color="auto"/>
                <w:left w:val="none" w:sz="0" w:space="0" w:color="auto"/>
                <w:bottom w:val="none" w:sz="0" w:space="0" w:color="auto"/>
                <w:right w:val="none" w:sz="0" w:space="0" w:color="auto"/>
              </w:divBdr>
            </w:div>
            <w:div w:id="891886011">
              <w:marLeft w:val="0"/>
              <w:marRight w:val="0"/>
              <w:marTop w:val="0"/>
              <w:marBottom w:val="0"/>
              <w:divBdr>
                <w:top w:val="none" w:sz="0" w:space="0" w:color="auto"/>
                <w:left w:val="none" w:sz="0" w:space="0" w:color="auto"/>
                <w:bottom w:val="none" w:sz="0" w:space="0" w:color="auto"/>
                <w:right w:val="none" w:sz="0" w:space="0" w:color="auto"/>
              </w:divBdr>
            </w:div>
            <w:div w:id="906695234">
              <w:marLeft w:val="0"/>
              <w:marRight w:val="0"/>
              <w:marTop w:val="0"/>
              <w:marBottom w:val="0"/>
              <w:divBdr>
                <w:top w:val="none" w:sz="0" w:space="0" w:color="auto"/>
                <w:left w:val="none" w:sz="0" w:space="0" w:color="auto"/>
                <w:bottom w:val="none" w:sz="0" w:space="0" w:color="auto"/>
                <w:right w:val="none" w:sz="0" w:space="0" w:color="auto"/>
              </w:divBdr>
            </w:div>
            <w:div w:id="952129219">
              <w:marLeft w:val="0"/>
              <w:marRight w:val="0"/>
              <w:marTop w:val="0"/>
              <w:marBottom w:val="0"/>
              <w:divBdr>
                <w:top w:val="none" w:sz="0" w:space="0" w:color="auto"/>
                <w:left w:val="none" w:sz="0" w:space="0" w:color="auto"/>
                <w:bottom w:val="none" w:sz="0" w:space="0" w:color="auto"/>
                <w:right w:val="none" w:sz="0" w:space="0" w:color="auto"/>
              </w:divBdr>
            </w:div>
            <w:div w:id="956254357">
              <w:marLeft w:val="0"/>
              <w:marRight w:val="0"/>
              <w:marTop w:val="0"/>
              <w:marBottom w:val="0"/>
              <w:divBdr>
                <w:top w:val="none" w:sz="0" w:space="0" w:color="auto"/>
                <w:left w:val="none" w:sz="0" w:space="0" w:color="auto"/>
                <w:bottom w:val="none" w:sz="0" w:space="0" w:color="auto"/>
                <w:right w:val="none" w:sz="0" w:space="0" w:color="auto"/>
              </w:divBdr>
            </w:div>
            <w:div w:id="1017467067">
              <w:marLeft w:val="0"/>
              <w:marRight w:val="0"/>
              <w:marTop w:val="0"/>
              <w:marBottom w:val="0"/>
              <w:divBdr>
                <w:top w:val="none" w:sz="0" w:space="0" w:color="auto"/>
                <w:left w:val="none" w:sz="0" w:space="0" w:color="auto"/>
                <w:bottom w:val="none" w:sz="0" w:space="0" w:color="auto"/>
                <w:right w:val="none" w:sz="0" w:space="0" w:color="auto"/>
              </w:divBdr>
            </w:div>
            <w:div w:id="1042359940">
              <w:marLeft w:val="0"/>
              <w:marRight w:val="0"/>
              <w:marTop w:val="0"/>
              <w:marBottom w:val="0"/>
              <w:divBdr>
                <w:top w:val="none" w:sz="0" w:space="0" w:color="auto"/>
                <w:left w:val="none" w:sz="0" w:space="0" w:color="auto"/>
                <w:bottom w:val="none" w:sz="0" w:space="0" w:color="auto"/>
                <w:right w:val="none" w:sz="0" w:space="0" w:color="auto"/>
              </w:divBdr>
            </w:div>
            <w:div w:id="1052074175">
              <w:marLeft w:val="0"/>
              <w:marRight w:val="0"/>
              <w:marTop w:val="0"/>
              <w:marBottom w:val="0"/>
              <w:divBdr>
                <w:top w:val="none" w:sz="0" w:space="0" w:color="auto"/>
                <w:left w:val="none" w:sz="0" w:space="0" w:color="auto"/>
                <w:bottom w:val="none" w:sz="0" w:space="0" w:color="auto"/>
                <w:right w:val="none" w:sz="0" w:space="0" w:color="auto"/>
              </w:divBdr>
            </w:div>
            <w:div w:id="1073552683">
              <w:marLeft w:val="0"/>
              <w:marRight w:val="0"/>
              <w:marTop w:val="0"/>
              <w:marBottom w:val="0"/>
              <w:divBdr>
                <w:top w:val="none" w:sz="0" w:space="0" w:color="auto"/>
                <w:left w:val="none" w:sz="0" w:space="0" w:color="auto"/>
                <w:bottom w:val="none" w:sz="0" w:space="0" w:color="auto"/>
                <w:right w:val="none" w:sz="0" w:space="0" w:color="auto"/>
              </w:divBdr>
            </w:div>
            <w:div w:id="1077703553">
              <w:marLeft w:val="0"/>
              <w:marRight w:val="0"/>
              <w:marTop w:val="0"/>
              <w:marBottom w:val="0"/>
              <w:divBdr>
                <w:top w:val="none" w:sz="0" w:space="0" w:color="auto"/>
                <w:left w:val="none" w:sz="0" w:space="0" w:color="auto"/>
                <w:bottom w:val="none" w:sz="0" w:space="0" w:color="auto"/>
                <w:right w:val="none" w:sz="0" w:space="0" w:color="auto"/>
              </w:divBdr>
            </w:div>
            <w:div w:id="1082141667">
              <w:marLeft w:val="0"/>
              <w:marRight w:val="0"/>
              <w:marTop w:val="0"/>
              <w:marBottom w:val="0"/>
              <w:divBdr>
                <w:top w:val="none" w:sz="0" w:space="0" w:color="auto"/>
                <w:left w:val="none" w:sz="0" w:space="0" w:color="auto"/>
                <w:bottom w:val="none" w:sz="0" w:space="0" w:color="auto"/>
                <w:right w:val="none" w:sz="0" w:space="0" w:color="auto"/>
              </w:divBdr>
            </w:div>
            <w:div w:id="1110780772">
              <w:marLeft w:val="0"/>
              <w:marRight w:val="0"/>
              <w:marTop w:val="0"/>
              <w:marBottom w:val="0"/>
              <w:divBdr>
                <w:top w:val="none" w:sz="0" w:space="0" w:color="auto"/>
                <w:left w:val="none" w:sz="0" w:space="0" w:color="auto"/>
                <w:bottom w:val="none" w:sz="0" w:space="0" w:color="auto"/>
                <w:right w:val="none" w:sz="0" w:space="0" w:color="auto"/>
              </w:divBdr>
            </w:div>
            <w:div w:id="1119449988">
              <w:marLeft w:val="0"/>
              <w:marRight w:val="0"/>
              <w:marTop w:val="0"/>
              <w:marBottom w:val="0"/>
              <w:divBdr>
                <w:top w:val="none" w:sz="0" w:space="0" w:color="auto"/>
                <w:left w:val="none" w:sz="0" w:space="0" w:color="auto"/>
                <w:bottom w:val="none" w:sz="0" w:space="0" w:color="auto"/>
                <w:right w:val="none" w:sz="0" w:space="0" w:color="auto"/>
              </w:divBdr>
            </w:div>
            <w:div w:id="1123157461">
              <w:marLeft w:val="0"/>
              <w:marRight w:val="0"/>
              <w:marTop w:val="0"/>
              <w:marBottom w:val="0"/>
              <w:divBdr>
                <w:top w:val="none" w:sz="0" w:space="0" w:color="auto"/>
                <w:left w:val="none" w:sz="0" w:space="0" w:color="auto"/>
                <w:bottom w:val="none" w:sz="0" w:space="0" w:color="auto"/>
                <w:right w:val="none" w:sz="0" w:space="0" w:color="auto"/>
              </w:divBdr>
            </w:div>
            <w:div w:id="1216237588">
              <w:marLeft w:val="0"/>
              <w:marRight w:val="0"/>
              <w:marTop w:val="0"/>
              <w:marBottom w:val="0"/>
              <w:divBdr>
                <w:top w:val="none" w:sz="0" w:space="0" w:color="auto"/>
                <w:left w:val="none" w:sz="0" w:space="0" w:color="auto"/>
                <w:bottom w:val="none" w:sz="0" w:space="0" w:color="auto"/>
                <w:right w:val="none" w:sz="0" w:space="0" w:color="auto"/>
              </w:divBdr>
            </w:div>
            <w:div w:id="1411735066">
              <w:marLeft w:val="0"/>
              <w:marRight w:val="0"/>
              <w:marTop w:val="0"/>
              <w:marBottom w:val="0"/>
              <w:divBdr>
                <w:top w:val="none" w:sz="0" w:space="0" w:color="auto"/>
                <w:left w:val="none" w:sz="0" w:space="0" w:color="auto"/>
                <w:bottom w:val="none" w:sz="0" w:space="0" w:color="auto"/>
                <w:right w:val="none" w:sz="0" w:space="0" w:color="auto"/>
              </w:divBdr>
            </w:div>
            <w:div w:id="1458840134">
              <w:marLeft w:val="0"/>
              <w:marRight w:val="0"/>
              <w:marTop w:val="0"/>
              <w:marBottom w:val="0"/>
              <w:divBdr>
                <w:top w:val="none" w:sz="0" w:space="0" w:color="auto"/>
                <w:left w:val="none" w:sz="0" w:space="0" w:color="auto"/>
                <w:bottom w:val="none" w:sz="0" w:space="0" w:color="auto"/>
                <w:right w:val="none" w:sz="0" w:space="0" w:color="auto"/>
              </w:divBdr>
            </w:div>
            <w:div w:id="1526483628">
              <w:marLeft w:val="0"/>
              <w:marRight w:val="0"/>
              <w:marTop w:val="0"/>
              <w:marBottom w:val="0"/>
              <w:divBdr>
                <w:top w:val="none" w:sz="0" w:space="0" w:color="auto"/>
                <w:left w:val="none" w:sz="0" w:space="0" w:color="auto"/>
                <w:bottom w:val="none" w:sz="0" w:space="0" w:color="auto"/>
                <w:right w:val="none" w:sz="0" w:space="0" w:color="auto"/>
              </w:divBdr>
            </w:div>
            <w:div w:id="1635911464">
              <w:marLeft w:val="0"/>
              <w:marRight w:val="0"/>
              <w:marTop w:val="0"/>
              <w:marBottom w:val="0"/>
              <w:divBdr>
                <w:top w:val="none" w:sz="0" w:space="0" w:color="auto"/>
                <w:left w:val="none" w:sz="0" w:space="0" w:color="auto"/>
                <w:bottom w:val="none" w:sz="0" w:space="0" w:color="auto"/>
                <w:right w:val="none" w:sz="0" w:space="0" w:color="auto"/>
              </w:divBdr>
            </w:div>
            <w:div w:id="1711107693">
              <w:marLeft w:val="0"/>
              <w:marRight w:val="0"/>
              <w:marTop w:val="0"/>
              <w:marBottom w:val="0"/>
              <w:divBdr>
                <w:top w:val="none" w:sz="0" w:space="0" w:color="auto"/>
                <w:left w:val="none" w:sz="0" w:space="0" w:color="auto"/>
                <w:bottom w:val="none" w:sz="0" w:space="0" w:color="auto"/>
                <w:right w:val="none" w:sz="0" w:space="0" w:color="auto"/>
              </w:divBdr>
            </w:div>
            <w:div w:id="1721242512">
              <w:marLeft w:val="0"/>
              <w:marRight w:val="0"/>
              <w:marTop w:val="0"/>
              <w:marBottom w:val="0"/>
              <w:divBdr>
                <w:top w:val="none" w:sz="0" w:space="0" w:color="auto"/>
                <w:left w:val="none" w:sz="0" w:space="0" w:color="auto"/>
                <w:bottom w:val="none" w:sz="0" w:space="0" w:color="auto"/>
                <w:right w:val="none" w:sz="0" w:space="0" w:color="auto"/>
              </w:divBdr>
            </w:div>
            <w:div w:id="1757748647">
              <w:marLeft w:val="0"/>
              <w:marRight w:val="0"/>
              <w:marTop w:val="0"/>
              <w:marBottom w:val="0"/>
              <w:divBdr>
                <w:top w:val="none" w:sz="0" w:space="0" w:color="auto"/>
                <w:left w:val="none" w:sz="0" w:space="0" w:color="auto"/>
                <w:bottom w:val="none" w:sz="0" w:space="0" w:color="auto"/>
                <w:right w:val="none" w:sz="0" w:space="0" w:color="auto"/>
              </w:divBdr>
            </w:div>
            <w:div w:id="1766342764">
              <w:marLeft w:val="0"/>
              <w:marRight w:val="0"/>
              <w:marTop w:val="0"/>
              <w:marBottom w:val="0"/>
              <w:divBdr>
                <w:top w:val="none" w:sz="0" w:space="0" w:color="auto"/>
                <w:left w:val="none" w:sz="0" w:space="0" w:color="auto"/>
                <w:bottom w:val="none" w:sz="0" w:space="0" w:color="auto"/>
                <w:right w:val="none" w:sz="0" w:space="0" w:color="auto"/>
              </w:divBdr>
            </w:div>
            <w:div w:id="1780251917">
              <w:marLeft w:val="0"/>
              <w:marRight w:val="0"/>
              <w:marTop w:val="0"/>
              <w:marBottom w:val="0"/>
              <w:divBdr>
                <w:top w:val="none" w:sz="0" w:space="0" w:color="auto"/>
                <w:left w:val="none" w:sz="0" w:space="0" w:color="auto"/>
                <w:bottom w:val="none" w:sz="0" w:space="0" w:color="auto"/>
                <w:right w:val="none" w:sz="0" w:space="0" w:color="auto"/>
              </w:divBdr>
            </w:div>
            <w:div w:id="1787969204">
              <w:marLeft w:val="0"/>
              <w:marRight w:val="0"/>
              <w:marTop w:val="0"/>
              <w:marBottom w:val="0"/>
              <w:divBdr>
                <w:top w:val="none" w:sz="0" w:space="0" w:color="auto"/>
                <w:left w:val="none" w:sz="0" w:space="0" w:color="auto"/>
                <w:bottom w:val="none" w:sz="0" w:space="0" w:color="auto"/>
                <w:right w:val="none" w:sz="0" w:space="0" w:color="auto"/>
              </w:divBdr>
            </w:div>
            <w:div w:id="1792630539">
              <w:marLeft w:val="0"/>
              <w:marRight w:val="0"/>
              <w:marTop w:val="0"/>
              <w:marBottom w:val="0"/>
              <w:divBdr>
                <w:top w:val="none" w:sz="0" w:space="0" w:color="auto"/>
                <w:left w:val="none" w:sz="0" w:space="0" w:color="auto"/>
                <w:bottom w:val="none" w:sz="0" w:space="0" w:color="auto"/>
                <w:right w:val="none" w:sz="0" w:space="0" w:color="auto"/>
              </w:divBdr>
            </w:div>
            <w:div w:id="1803498632">
              <w:marLeft w:val="0"/>
              <w:marRight w:val="0"/>
              <w:marTop w:val="0"/>
              <w:marBottom w:val="0"/>
              <w:divBdr>
                <w:top w:val="none" w:sz="0" w:space="0" w:color="auto"/>
                <w:left w:val="none" w:sz="0" w:space="0" w:color="auto"/>
                <w:bottom w:val="none" w:sz="0" w:space="0" w:color="auto"/>
                <w:right w:val="none" w:sz="0" w:space="0" w:color="auto"/>
              </w:divBdr>
            </w:div>
            <w:div w:id="1816676664">
              <w:marLeft w:val="0"/>
              <w:marRight w:val="0"/>
              <w:marTop w:val="0"/>
              <w:marBottom w:val="0"/>
              <w:divBdr>
                <w:top w:val="none" w:sz="0" w:space="0" w:color="auto"/>
                <w:left w:val="none" w:sz="0" w:space="0" w:color="auto"/>
                <w:bottom w:val="none" w:sz="0" w:space="0" w:color="auto"/>
                <w:right w:val="none" w:sz="0" w:space="0" w:color="auto"/>
              </w:divBdr>
            </w:div>
            <w:div w:id="1842886778">
              <w:marLeft w:val="0"/>
              <w:marRight w:val="0"/>
              <w:marTop w:val="0"/>
              <w:marBottom w:val="0"/>
              <w:divBdr>
                <w:top w:val="none" w:sz="0" w:space="0" w:color="auto"/>
                <w:left w:val="none" w:sz="0" w:space="0" w:color="auto"/>
                <w:bottom w:val="none" w:sz="0" w:space="0" w:color="auto"/>
                <w:right w:val="none" w:sz="0" w:space="0" w:color="auto"/>
              </w:divBdr>
            </w:div>
            <w:div w:id="1940671826">
              <w:marLeft w:val="0"/>
              <w:marRight w:val="0"/>
              <w:marTop w:val="0"/>
              <w:marBottom w:val="0"/>
              <w:divBdr>
                <w:top w:val="none" w:sz="0" w:space="0" w:color="auto"/>
                <w:left w:val="none" w:sz="0" w:space="0" w:color="auto"/>
                <w:bottom w:val="none" w:sz="0" w:space="0" w:color="auto"/>
                <w:right w:val="none" w:sz="0" w:space="0" w:color="auto"/>
              </w:divBdr>
            </w:div>
            <w:div w:id="1983461244">
              <w:marLeft w:val="0"/>
              <w:marRight w:val="0"/>
              <w:marTop w:val="0"/>
              <w:marBottom w:val="0"/>
              <w:divBdr>
                <w:top w:val="none" w:sz="0" w:space="0" w:color="auto"/>
                <w:left w:val="none" w:sz="0" w:space="0" w:color="auto"/>
                <w:bottom w:val="none" w:sz="0" w:space="0" w:color="auto"/>
                <w:right w:val="none" w:sz="0" w:space="0" w:color="auto"/>
              </w:divBdr>
            </w:div>
            <w:div w:id="2017145894">
              <w:marLeft w:val="0"/>
              <w:marRight w:val="0"/>
              <w:marTop w:val="0"/>
              <w:marBottom w:val="0"/>
              <w:divBdr>
                <w:top w:val="none" w:sz="0" w:space="0" w:color="auto"/>
                <w:left w:val="none" w:sz="0" w:space="0" w:color="auto"/>
                <w:bottom w:val="none" w:sz="0" w:space="0" w:color="auto"/>
                <w:right w:val="none" w:sz="0" w:space="0" w:color="auto"/>
              </w:divBdr>
            </w:div>
            <w:div w:id="2086761326">
              <w:marLeft w:val="0"/>
              <w:marRight w:val="0"/>
              <w:marTop w:val="0"/>
              <w:marBottom w:val="0"/>
              <w:divBdr>
                <w:top w:val="none" w:sz="0" w:space="0" w:color="auto"/>
                <w:left w:val="none" w:sz="0" w:space="0" w:color="auto"/>
                <w:bottom w:val="none" w:sz="0" w:space="0" w:color="auto"/>
                <w:right w:val="none" w:sz="0" w:space="0" w:color="auto"/>
              </w:divBdr>
            </w:div>
            <w:div w:id="2094466728">
              <w:marLeft w:val="0"/>
              <w:marRight w:val="0"/>
              <w:marTop w:val="0"/>
              <w:marBottom w:val="0"/>
              <w:divBdr>
                <w:top w:val="none" w:sz="0" w:space="0" w:color="auto"/>
                <w:left w:val="none" w:sz="0" w:space="0" w:color="auto"/>
                <w:bottom w:val="none" w:sz="0" w:space="0" w:color="auto"/>
                <w:right w:val="none" w:sz="0" w:space="0" w:color="auto"/>
              </w:divBdr>
            </w:div>
            <w:div w:id="21283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048">
      <w:bodyDiv w:val="1"/>
      <w:marLeft w:val="0"/>
      <w:marRight w:val="0"/>
      <w:marTop w:val="0"/>
      <w:marBottom w:val="0"/>
      <w:divBdr>
        <w:top w:val="none" w:sz="0" w:space="0" w:color="auto"/>
        <w:left w:val="none" w:sz="0" w:space="0" w:color="auto"/>
        <w:bottom w:val="none" w:sz="0" w:space="0" w:color="auto"/>
        <w:right w:val="none" w:sz="0" w:space="0" w:color="auto"/>
      </w:divBdr>
      <w:divsChild>
        <w:div w:id="212162004">
          <w:marLeft w:val="0"/>
          <w:marRight w:val="0"/>
          <w:marTop w:val="0"/>
          <w:marBottom w:val="0"/>
          <w:divBdr>
            <w:top w:val="none" w:sz="0" w:space="0" w:color="auto"/>
            <w:left w:val="none" w:sz="0" w:space="0" w:color="auto"/>
            <w:bottom w:val="none" w:sz="0" w:space="0" w:color="auto"/>
            <w:right w:val="none" w:sz="0" w:space="0" w:color="auto"/>
          </w:divBdr>
          <w:divsChild>
            <w:div w:id="1912424933">
              <w:marLeft w:val="0"/>
              <w:marRight w:val="0"/>
              <w:marTop w:val="0"/>
              <w:marBottom w:val="0"/>
              <w:divBdr>
                <w:top w:val="none" w:sz="0" w:space="0" w:color="auto"/>
                <w:left w:val="none" w:sz="0" w:space="0" w:color="auto"/>
                <w:bottom w:val="none" w:sz="0" w:space="0" w:color="auto"/>
                <w:right w:val="none" w:sz="0" w:space="0" w:color="auto"/>
              </w:divBdr>
            </w:div>
            <w:div w:id="1830554991">
              <w:marLeft w:val="0"/>
              <w:marRight w:val="0"/>
              <w:marTop w:val="0"/>
              <w:marBottom w:val="0"/>
              <w:divBdr>
                <w:top w:val="none" w:sz="0" w:space="0" w:color="auto"/>
                <w:left w:val="none" w:sz="0" w:space="0" w:color="auto"/>
                <w:bottom w:val="none" w:sz="0" w:space="0" w:color="auto"/>
                <w:right w:val="none" w:sz="0" w:space="0" w:color="auto"/>
              </w:divBdr>
            </w:div>
            <w:div w:id="1472287992">
              <w:marLeft w:val="0"/>
              <w:marRight w:val="0"/>
              <w:marTop w:val="0"/>
              <w:marBottom w:val="0"/>
              <w:divBdr>
                <w:top w:val="none" w:sz="0" w:space="0" w:color="auto"/>
                <w:left w:val="none" w:sz="0" w:space="0" w:color="auto"/>
                <w:bottom w:val="none" w:sz="0" w:space="0" w:color="auto"/>
                <w:right w:val="none" w:sz="0" w:space="0" w:color="auto"/>
              </w:divBdr>
            </w:div>
            <w:div w:id="1487358330">
              <w:marLeft w:val="0"/>
              <w:marRight w:val="0"/>
              <w:marTop w:val="0"/>
              <w:marBottom w:val="0"/>
              <w:divBdr>
                <w:top w:val="none" w:sz="0" w:space="0" w:color="auto"/>
                <w:left w:val="none" w:sz="0" w:space="0" w:color="auto"/>
                <w:bottom w:val="none" w:sz="0" w:space="0" w:color="auto"/>
                <w:right w:val="none" w:sz="0" w:space="0" w:color="auto"/>
              </w:divBdr>
            </w:div>
            <w:div w:id="1759280973">
              <w:marLeft w:val="0"/>
              <w:marRight w:val="0"/>
              <w:marTop w:val="0"/>
              <w:marBottom w:val="0"/>
              <w:divBdr>
                <w:top w:val="none" w:sz="0" w:space="0" w:color="auto"/>
                <w:left w:val="none" w:sz="0" w:space="0" w:color="auto"/>
                <w:bottom w:val="none" w:sz="0" w:space="0" w:color="auto"/>
                <w:right w:val="none" w:sz="0" w:space="0" w:color="auto"/>
              </w:divBdr>
            </w:div>
            <w:div w:id="1677422937">
              <w:marLeft w:val="0"/>
              <w:marRight w:val="0"/>
              <w:marTop w:val="0"/>
              <w:marBottom w:val="0"/>
              <w:divBdr>
                <w:top w:val="none" w:sz="0" w:space="0" w:color="auto"/>
                <w:left w:val="none" w:sz="0" w:space="0" w:color="auto"/>
                <w:bottom w:val="none" w:sz="0" w:space="0" w:color="auto"/>
                <w:right w:val="none" w:sz="0" w:space="0" w:color="auto"/>
              </w:divBdr>
            </w:div>
            <w:div w:id="2081823034">
              <w:marLeft w:val="0"/>
              <w:marRight w:val="0"/>
              <w:marTop w:val="0"/>
              <w:marBottom w:val="0"/>
              <w:divBdr>
                <w:top w:val="none" w:sz="0" w:space="0" w:color="auto"/>
                <w:left w:val="none" w:sz="0" w:space="0" w:color="auto"/>
                <w:bottom w:val="none" w:sz="0" w:space="0" w:color="auto"/>
                <w:right w:val="none" w:sz="0" w:space="0" w:color="auto"/>
              </w:divBdr>
            </w:div>
            <w:div w:id="1729259571">
              <w:marLeft w:val="0"/>
              <w:marRight w:val="0"/>
              <w:marTop w:val="0"/>
              <w:marBottom w:val="0"/>
              <w:divBdr>
                <w:top w:val="none" w:sz="0" w:space="0" w:color="auto"/>
                <w:left w:val="none" w:sz="0" w:space="0" w:color="auto"/>
                <w:bottom w:val="none" w:sz="0" w:space="0" w:color="auto"/>
                <w:right w:val="none" w:sz="0" w:space="0" w:color="auto"/>
              </w:divBdr>
            </w:div>
            <w:div w:id="629089758">
              <w:marLeft w:val="0"/>
              <w:marRight w:val="0"/>
              <w:marTop w:val="0"/>
              <w:marBottom w:val="0"/>
              <w:divBdr>
                <w:top w:val="none" w:sz="0" w:space="0" w:color="auto"/>
                <w:left w:val="none" w:sz="0" w:space="0" w:color="auto"/>
                <w:bottom w:val="none" w:sz="0" w:space="0" w:color="auto"/>
                <w:right w:val="none" w:sz="0" w:space="0" w:color="auto"/>
              </w:divBdr>
            </w:div>
            <w:div w:id="1462840860">
              <w:marLeft w:val="0"/>
              <w:marRight w:val="0"/>
              <w:marTop w:val="0"/>
              <w:marBottom w:val="0"/>
              <w:divBdr>
                <w:top w:val="none" w:sz="0" w:space="0" w:color="auto"/>
                <w:left w:val="none" w:sz="0" w:space="0" w:color="auto"/>
                <w:bottom w:val="none" w:sz="0" w:space="0" w:color="auto"/>
                <w:right w:val="none" w:sz="0" w:space="0" w:color="auto"/>
              </w:divBdr>
            </w:div>
            <w:div w:id="90974583">
              <w:marLeft w:val="0"/>
              <w:marRight w:val="0"/>
              <w:marTop w:val="0"/>
              <w:marBottom w:val="0"/>
              <w:divBdr>
                <w:top w:val="none" w:sz="0" w:space="0" w:color="auto"/>
                <w:left w:val="none" w:sz="0" w:space="0" w:color="auto"/>
                <w:bottom w:val="none" w:sz="0" w:space="0" w:color="auto"/>
                <w:right w:val="none" w:sz="0" w:space="0" w:color="auto"/>
              </w:divBdr>
            </w:div>
            <w:div w:id="1102262697">
              <w:marLeft w:val="0"/>
              <w:marRight w:val="0"/>
              <w:marTop w:val="0"/>
              <w:marBottom w:val="0"/>
              <w:divBdr>
                <w:top w:val="none" w:sz="0" w:space="0" w:color="auto"/>
                <w:left w:val="none" w:sz="0" w:space="0" w:color="auto"/>
                <w:bottom w:val="none" w:sz="0" w:space="0" w:color="auto"/>
                <w:right w:val="none" w:sz="0" w:space="0" w:color="auto"/>
              </w:divBdr>
            </w:div>
            <w:div w:id="1184902290">
              <w:marLeft w:val="0"/>
              <w:marRight w:val="0"/>
              <w:marTop w:val="0"/>
              <w:marBottom w:val="0"/>
              <w:divBdr>
                <w:top w:val="none" w:sz="0" w:space="0" w:color="auto"/>
                <w:left w:val="none" w:sz="0" w:space="0" w:color="auto"/>
                <w:bottom w:val="none" w:sz="0" w:space="0" w:color="auto"/>
                <w:right w:val="none" w:sz="0" w:space="0" w:color="auto"/>
              </w:divBdr>
            </w:div>
            <w:div w:id="1822886161">
              <w:marLeft w:val="0"/>
              <w:marRight w:val="0"/>
              <w:marTop w:val="0"/>
              <w:marBottom w:val="0"/>
              <w:divBdr>
                <w:top w:val="none" w:sz="0" w:space="0" w:color="auto"/>
                <w:left w:val="none" w:sz="0" w:space="0" w:color="auto"/>
                <w:bottom w:val="none" w:sz="0" w:space="0" w:color="auto"/>
                <w:right w:val="none" w:sz="0" w:space="0" w:color="auto"/>
              </w:divBdr>
            </w:div>
            <w:div w:id="1736470834">
              <w:marLeft w:val="0"/>
              <w:marRight w:val="0"/>
              <w:marTop w:val="0"/>
              <w:marBottom w:val="0"/>
              <w:divBdr>
                <w:top w:val="none" w:sz="0" w:space="0" w:color="auto"/>
                <w:left w:val="none" w:sz="0" w:space="0" w:color="auto"/>
                <w:bottom w:val="none" w:sz="0" w:space="0" w:color="auto"/>
                <w:right w:val="none" w:sz="0" w:space="0" w:color="auto"/>
              </w:divBdr>
            </w:div>
            <w:div w:id="859122023">
              <w:marLeft w:val="0"/>
              <w:marRight w:val="0"/>
              <w:marTop w:val="0"/>
              <w:marBottom w:val="0"/>
              <w:divBdr>
                <w:top w:val="none" w:sz="0" w:space="0" w:color="auto"/>
                <w:left w:val="none" w:sz="0" w:space="0" w:color="auto"/>
                <w:bottom w:val="none" w:sz="0" w:space="0" w:color="auto"/>
                <w:right w:val="none" w:sz="0" w:space="0" w:color="auto"/>
              </w:divBdr>
            </w:div>
            <w:div w:id="1682511277">
              <w:marLeft w:val="0"/>
              <w:marRight w:val="0"/>
              <w:marTop w:val="0"/>
              <w:marBottom w:val="0"/>
              <w:divBdr>
                <w:top w:val="none" w:sz="0" w:space="0" w:color="auto"/>
                <w:left w:val="none" w:sz="0" w:space="0" w:color="auto"/>
                <w:bottom w:val="none" w:sz="0" w:space="0" w:color="auto"/>
                <w:right w:val="none" w:sz="0" w:space="0" w:color="auto"/>
              </w:divBdr>
            </w:div>
            <w:div w:id="414743585">
              <w:marLeft w:val="0"/>
              <w:marRight w:val="0"/>
              <w:marTop w:val="0"/>
              <w:marBottom w:val="0"/>
              <w:divBdr>
                <w:top w:val="none" w:sz="0" w:space="0" w:color="auto"/>
                <w:left w:val="none" w:sz="0" w:space="0" w:color="auto"/>
                <w:bottom w:val="none" w:sz="0" w:space="0" w:color="auto"/>
                <w:right w:val="none" w:sz="0" w:space="0" w:color="auto"/>
              </w:divBdr>
            </w:div>
            <w:div w:id="619647389">
              <w:marLeft w:val="0"/>
              <w:marRight w:val="0"/>
              <w:marTop w:val="0"/>
              <w:marBottom w:val="0"/>
              <w:divBdr>
                <w:top w:val="none" w:sz="0" w:space="0" w:color="auto"/>
                <w:left w:val="none" w:sz="0" w:space="0" w:color="auto"/>
                <w:bottom w:val="none" w:sz="0" w:space="0" w:color="auto"/>
                <w:right w:val="none" w:sz="0" w:space="0" w:color="auto"/>
              </w:divBdr>
            </w:div>
            <w:div w:id="1026951331">
              <w:marLeft w:val="0"/>
              <w:marRight w:val="0"/>
              <w:marTop w:val="0"/>
              <w:marBottom w:val="0"/>
              <w:divBdr>
                <w:top w:val="none" w:sz="0" w:space="0" w:color="auto"/>
                <w:left w:val="none" w:sz="0" w:space="0" w:color="auto"/>
                <w:bottom w:val="none" w:sz="0" w:space="0" w:color="auto"/>
                <w:right w:val="none" w:sz="0" w:space="0" w:color="auto"/>
              </w:divBdr>
            </w:div>
            <w:div w:id="1799299536">
              <w:marLeft w:val="0"/>
              <w:marRight w:val="0"/>
              <w:marTop w:val="0"/>
              <w:marBottom w:val="0"/>
              <w:divBdr>
                <w:top w:val="none" w:sz="0" w:space="0" w:color="auto"/>
                <w:left w:val="none" w:sz="0" w:space="0" w:color="auto"/>
                <w:bottom w:val="none" w:sz="0" w:space="0" w:color="auto"/>
                <w:right w:val="none" w:sz="0" w:space="0" w:color="auto"/>
              </w:divBdr>
            </w:div>
            <w:div w:id="1084763407">
              <w:marLeft w:val="0"/>
              <w:marRight w:val="0"/>
              <w:marTop w:val="0"/>
              <w:marBottom w:val="0"/>
              <w:divBdr>
                <w:top w:val="none" w:sz="0" w:space="0" w:color="auto"/>
                <w:left w:val="none" w:sz="0" w:space="0" w:color="auto"/>
                <w:bottom w:val="none" w:sz="0" w:space="0" w:color="auto"/>
                <w:right w:val="none" w:sz="0" w:space="0" w:color="auto"/>
              </w:divBdr>
            </w:div>
            <w:div w:id="881861482">
              <w:marLeft w:val="0"/>
              <w:marRight w:val="0"/>
              <w:marTop w:val="0"/>
              <w:marBottom w:val="0"/>
              <w:divBdr>
                <w:top w:val="none" w:sz="0" w:space="0" w:color="auto"/>
                <w:left w:val="none" w:sz="0" w:space="0" w:color="auto"/>
                <w:bottom w:val="none" w:sz="0" w:space="0" w:color="auto"/>
                <w:right w:val="none" w:sz="0" w:space="0" w:color="auto"/>
              </w:divBdr>
            </w:div>
            <w:div w:id="669409732">
              <w:marLeft w:val="0"/>
              <w:marRight w:val="0"/>
              <w:marTop w:val="0"/>
              <w:marBottom w:val="0"/>
              <w:divBdr>
                <w:top w:val="none" w:sz="0" w:space="0" w:color="auto"/>
                <w:left w:val="none" w:sz="0" w:space="0" w:color="auto"/>
                <w:bottom w:val="none" w:sz="0" w:space="0" w:color="auto"/>
                <w:right w:val="none" w:sz="0" w:space="0" w:color="auto"/>
              </w:divBdr>
            </w:div>
            <w:div w:id="886334227">
              <w:marLeft w:val="0"/>
              <w:marRight w:val="0"/>
              <w:marTop w:val="0"/>
              <w:marBottom w:val="0"/>
              <w:divBdr>
                <w:top w:val="none" w:sz="0" w:space="0" w:color="auto"/>
                <w:left w:val="none" w:sz="0" w:space="0" w:color="auto"/>
                <w:bottom w:val="none" w:sz="0" w:space="0" w:color="auto"/>
                <w:right w:val="none" w:sz="0" w:space="0" w:color="auto"/>
              </w:divBdr>
            </w:div>
            <w:div w:id="1672639236">
              <w:marLeft w:val="0"/>
              <w:marRight w:val="0"/>
              <w:marTop w:val="0"/>
              <w:marBottom w:val="0"/>
              <w:divBdr>
                <w:top w:val="none" w:sz="0" w:space="0" w:color="auto"/>
                <w:left w:val="none" w:sz="0" w:space="0" w:color="auto"/>
                <w:bottom w:val="none" w:sz="0" w:space="0" w:color="auto"/>
                <w:right w:val="none" w:sz="0" w:space="0" w:color="auto"/>
              </w:divBdr>
            </w:div>
            <w:div w:id="348719009">
              <w:marLeft w:val="0"/>
              <w:marRight w:val="0"/>
              <w:marTop w:val="0"/>
              <w:marBottom w:val="0"/>
              <w:divBdr>
                <w:top w:val="none" w:sz="0" w:space="0" w:color="auto"/>
                <w:left w:val="none" w:sz="0" w:space="0" w:color="auto"/>
                <w:bottom w:val="none" w:sz="0" w:space="0" w:color="auto"/>
                <w:right w:val="none" w:sz="0" w:space="0" w:color="auto"/>
              </w:divBdr>
            </w:div>
            <w:div w:id="1049188179">
              <w:marLeft w:val="0"/>
              <w:marRight w:val="0"/>
              <w:marTop w:val="0"/>
              <w:marBottom w:val="0"/>
              <w:divBdr>
                <w:top w:val="none" w:sz="0" w:space="0" w:color="auto"/>
                <w:left w:val="none" w:sz="0" w:space="0" w:color="auto"/>
                <w:bottom w:val="none" w:sz="0" w:space="0" w:color="auto"/>
                <w:right w:val="none" w:sz="0" w:space="0" w:color="auto"/>
              </w:divBdr>
            </w:div>
            <w:div w:id="936912924">
              <w:marLeft w:val="0"/>
              <w:marRight w:val="0"/>
              <w:marTop w:val="0"/>
              <w:marBottom w:val="0"/>
              <w:divBdr>
                <w:top w:val="none" w:sz="0" w:space="0" w:color="auto"/>
                <w:left w:val="none" w:sz="0" w:space="0" w:color="auto"/>
                <w:bottom w:val="none" w:sz="0" w:space="0" w:color="auto"/>
                <w:right w:val="none" w:sz="0" w:space="0" w:color="auto"/>
              </w:divBdr>
            </w:div>
            <w:div w:id="1315181011">
              <w:marLeft w:val="0"/>
              <w:marRight w:val="0"/>
              <w:marTop w:val="0"/>
              <w:marBottom w:val="0"/>
              <w:divBdr>
                <w:top w:val="none" w:sz="0" w:space="0" w:color="auto"/>
                <w:left w:val="none" w:sz="0" w:space="0" w:color="auto"/>
                <w:bottom w:val="none" w:sz="0" w:space="0" w:color="auto"/>
                <w:right w:val="none" w:sz="0" w:space="0" w:color="auto"/>
              </w:divBdr>
            </w:div>
            <w:div w:id="1474634684">
              <w:marLeft w:val="0"/>
              <w:marRight w:val="0"/>
              <w:marTop w:val="0"/>
              <w:marBottom w:val="0"/>
              <w:divBdr>
                <w:top w:val="none" w:sz="0" w:space="0" w:color="auto"/>
                <w:left w:val="none" w:sz="0" w:space="0" w:color="auto"/>
                <w:bottom w:val="none" w:sz="0" w:space="0" w:color="auto"/>
                <w:right w:val="none" w:sz="0" w:space="0" w:color="auto"/>
              </w:divBdr>
            </w:div>
            <w:div w:id="103695565">
              <w:marLeft w:val="0"/>
              <w:marRight w:val="0"/>
              <w:marTop w:val="0"/>
              <w:marBottom w:val="0"/>
              <w:divBdr>
                <w:top w:val="none" w:sz="0" w:space="0" w:color="auto"/>
                <w:left w:val="none" w:sz="0" w:space="0" w:color="auto"/>
                <w:bottom w:val="none" w:sz="0" w:space="0" w:color="auto"/>
                <w:right w:val="none" w:sz="0" w:space="0" w:color="auto"/>
              </w:divBdr>
            </w:div>
            <w:div w:id="339044392">
              <w:marLeft w:val="0"/>
              <w:marRight w:val="0"/>
              <w:marTop w:val="0"/>
              <w:marBottom w:val="0"/>
              <w:divBdr>
                <w:top w:val="none" w:sz="0" w:space="0" w:color="auto"/>
                <w:left w:val="none" w:sz="0" w:space="0" w:color="auto"/>
                <w:bottom w:val="none" w:sz="0" w:space="0" w:color="auto"/>
                <w:right w:val="none" w:sz="0" w:space="0" w:color="auto"/>
              </w:divBdr>
            </w:div>
            <w:div w:id="1867478861">
              <w:marLeft w:val="0"/>
              <w:marRight w:val="0"/>
              <w:marTop w:val="0"/>
              <w:marBottom w:val="0"/>
              <w:divBdr>
                <w:top w:val="none" w:sz="0" w:space="0" w:color="auto"/>
                <w:left w:val="none" w:sz="0" w:space="0" w:color="auto"/>
                <w:bottom w:val="none" w:sz="0" w:space="0" w:color="auto"/>
                <w:right w:val="none" w:sz="0" w:space="0" w:color="auto"/>
              </w:divBdr>
            </w:div>
            <w:div w:id="1653410751">
              <w:marLeft w:val="0"/>
              <w:marRight w:val="0"/>
              <w:marTop w:val="0"/>
              <w:marBottom w:val="0"/>
              <w:divBdr>
                <w:top w:val="none" w:sz="0" w:space="0" w:color="auto"/>
                <w:left w:val="none" w:sz="0" w:space="0" w:color="auto"/>
                <w:bottom w:val="none" w:sz="0" w:space="0" w:color="auto"/>
                <w:right w:val="none" w:sz="0" w:space="0" w:color="auto"/>
              </w:divBdr>
            </w:div>
            <w:div w:id="956175834">
              <w:marLeft w:val="0"/>
              <w:marRight w:val="0"/>
              <w:marTop w:val="0"/>
              <w:marBottom w:val="0"/>
              <w:divBdr>
                <w:top w:val="none" w:sz="0" w:space="0" w:color="auto"/>
                <w:left w:val="none" w:sz="0" w:space="0" w:color="auto"/>
                <w:bottom w:val="none" w:sz="0" w:space="0" w:color="auto"/>
                <w:right w:val="none" w:sz="0" w:space="0" w:color="auto"/>
              </w:divBdr>
            </w:div>
            <w:div w:id="1840079169">
              <w:marLeft w:val="0"/>
              <w:marRight w:val="0"/>
              <w:marTop w:val="0"/>
              <w:marBottom w:val="0"/>
              <w:divBdr>
                <w:top w:val="none" w:sz="0" w:space="0" w:color="auto"/>
                <w:left w:val="none" w:sz="0" w:space="0" w:color="auto"/>
                <w:bottom w:val="none" w:sz="0" w:space="0" w:color="auto"/>
                <w:right w:val="none" w:sz="0" w:space="0" w:color="auto"/>
              </w:divBdr>
            </w:div>
            <w:div w:id="4304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572">
      <w:bodyDiv w:val="1"/>
      <w:marLeft w:val="0"/>
      <w:marRight w:val="0"/>
      <w:marTop w:val="0"/>
      <w:marBottom w:val="0"/>
      <w:divBdr>
        <w:top w:val="none" w:sz="0" w:space="0" w:color="auto"/>
        <w:left w:val="none" w:sz="0" w:space="0" w:color="auto"/>
        <w:bottom w:val="none" w:sz="0" w:space="0" w:color="auto"/>
        <w:right w:val="none" w:sz="0" w:space="0" w:color="auto"/>
      </w:divBdr>
      <w:divsChild>
        <w:div w:id="324824233">
          <w:marLeft w:val="0"/>
          <w:marRight w:val="0"/>
          <w:marTop w:val="0"/>
          <w:marBottom w:val="0"/>
          <w:divBdr>
            <w:top w:val="none" w:sz="0" w:space="0" w:color="auto"/>
            <w:left w:val="none" w:sz="0" w:space="0" w:color="auto"/>
            <w:bottom w:val="none" w:sz="0" w:space="0" w:color="auto"/>
            <w:right w:val="none" w:sz="0" w:space="0" w:color="auto"/>
          </w:divBdr>
          <w:divsChild>
            <w:div w:id="14770348">
              <w:marLeft w:val="0"/>
              <w:marRight w:val="0"/>
              <w:marTop w:val="0"/>
              <w:marBottom w:val="0"/>
              <w:divBdr>
                <w:top w:val="none" w:sz="0" w:space="0" w:color="auto"/>
                <w:left w:val="none" w:sz="0" w:space="0" w:color="auto"/>
                <w:bottom w:val="none" w:sz="0" w:space="0" w:color="auto"/>
                <w:right w:val="none" w:sz="0" w:space="0" w:color="auto"/>
              </w:divBdr>
            </w:div>
            <w:div w:id="15428884">
              <w:marLeft w:val="0"/>
              <w:marRight w:val="0"/>
              <w:marTop w:val="0"/>
              <w:marBottom w:val="0"/>
              <w:divBdr>
                <w:top w:val="none" w:sz="0" w:space="0" w:color="auto"/>
                <w:left w:val="none" w:sz="0" w:space="0" w:color="auto"/>
                <w:bottom w:val="none" w:sz="0" w:space="0" w:color="auto"/>
                <w:right w:val="none" w:sz="0" w:space="0" w:color="auto"/>
              </w:divBdr>
            </w:div>
            <w:div w:id="24598853">
              <w:marLeft w:val="0"/>
              <w:marRight w:val="0"/>
              <w:marTop w:val="0"/>
              <w:marBottom w:val="0"/>
              <w:divBdr>
                <w:top w:val="none" w:sz="0" w:space="0" w:color="auto"/>
                <w:left w:val="none" w:sz="0" w:space="0" w:color="auto"/>
                <w:bottom w:val="none" w:sz="0" w:space="0" w:color="auto"/>
                <w:right w:val="none" w:sz="0" w:space="0" w:color="auto"/>
              </w:divBdr>
            </w:div>
            <w:div w:id="148206494">
              <w:marLeft w:val="0"/>
              <w:marRight w:val="0"/>
              <w:marTop w:val="0"/>
              <w:marBottom w:val="0"/>
              <w:divBdr>
                <w:top w:val="none" w:sz="0" w:space="0" w:color="auto"/>
                <w:left w:val="none" w:sz="0" w:space="0" w:color="auto"/>
                <w:bottom w:val="none" w:sz="0" w:space="0" w:color="auto"/>
                <w:right w:val="none" w:sz="0" w:space="0" w:color="auto"/>
              </w:divBdr>
            </w:div>
            <w:div w:id="202060219">
              <w:marLeft w:val="0"/>
              <w:marRight w:val="0"/>
              <w:marTop w:val="0"/>
              <w:marBottom w:val="0"/>
              <w:divBdr>
                <w:top w:val="none" w:sz="0" w:space="0" w:color="auto"/>
                <w:left w:val="none" w:sz="0" w:space="0" w:color="auto"/>
                <w:bottom w:val="none" w:sz="0" w:space="0" w:color="auto"/>
                <w:right w:val="none" w:sz="0" w:space="0" w:color="auto"/>
              </w:divBdr>
            </w:div>
            <w:div w:id="226108475">
              <w:marLeft w:val="0"/>
              <w:marRight w:val="0"/>
              <w:marTop w:val="0"/>
              <w:marBottom w:val="0"/>
              <w:divBdr>
                <w:top w:val="none" w:sz="0" w:space="0" w:color="auto"/>
                <w:left w:val="none" w:sz="0" w:space="0" w:color="auto"/>
                <w:bottom w:val="none" w:sz="0" w:space="0" w:color="auto"/>
                <w:right w:val="none" w:sz="0" w:space="0" w:color="auto"/>
              </w:divBdr>
            </w:div>
            <w:div w:id="267740990">
              <w:marLeft w:val="0"/>
              <w:marRight w:val="0"/>
              <w:marTop w:val="0"/>
              <w:marBottom w:val="0"/>
              <w:divBdr>
                <w:top w:val="none" w:sz="0" w:space="0" w:color="auto"/>
                <w:left w:val="none" w:sz="0" w:space="0" w:color="auto"/>
                <w:bottom w:val="none" w:sz="0" w:space="0" w:color="auto"/>
                <w:right w:val="none" w:sz="0" w:space="0" w:color="auto"/>
              </w:divBdr>
            </w:div>
            <w:div w:id="365101706">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640966588">
              <w:marLeft w:val="0"/>
              <w:marRight w:val="0"/>
              <w:marTop w:val="0"/>
              <w:marBottom w:val="0"/>
              <w:divBdr>
                <w:top w:val="none" w:sz="0" w:space="0" w:color="auto"/>
                <w:left w:val="none" w:sz="0" w:space="0" w:color="auto"/>
                <w:bottom w:val="none" w:sz="0" w:space="0" w:color="auto"/>
                <w:right w:val="none" w:sz="0" w:space="0" w:color="auto"/>
              </w:divBdr>
            </w:div>
            <w:div w:id="717362581">
              <w:marLeft w:val="0"/>
              <w:marRight w:val="0"/>
              <w:marTop w:val="0"/>
              <w:marBottom w:val="0"/>
              <w:divBdr>
                <w:top w:val="none" w:sz="0" w:space="0" w:color="auto"/>
                <w:left w:val="none" w:sz="0" w:space="0" w:color="auto"/>
                <w:bottom w:val="none" w:sz="0" w:space="0" w:color="auto"/>
                <w:right w:val="none" w:sz="0" w:space="0" w:color="auto"/>
              </w:divBdr>
            </w:div>
            <w:div w:id="795876342">
              <w:marLeft w:val="0"/>
              <w:marRight w:val="0"/>
              <w:marTop w:val="0"/>
              <w:marBottom w:val="0"/>
              <w:divBdr>
                <w:top w:val="none" w:sz="0" w:space="0" w:color="auto"/>
                <w:left w:val="none" w:sz="0" w:space="0" w:color="auto"/>
                <w:bottom w:val="none" w:sz="0" w:space="0" w:color="auto"/>
                <w:right w:val="none" w:sz="0" w:space="0" w:color="auto"/>
              </w:divBdr>
            </w:div>
            <w:div w:id="810093234">
              <w:marLeft w:val="0"/>
              <w:marRight w:val="0"/>
              <w:marTop w:val="0"/>
              <w:marBottom w:val="0"/>
              <w:divBdr>
                <w:top w:val="none" w:sz="0" w:space="0" w:color="auto"/>
                <w:left w:val="none" w:sz="0" w:space="0" w:color="auto"/>
                <w:bottom w:val="none" w:sz="0" w:space="0" w:color="auto"/>
                <w:right w:val="none" w:sz="0" w:space="0" w:color="auto"/>
              </w:divBdr>
            </w:div>
            <w:div w:id="816652228">
              <w:marLeft w:val="0"/>
              <w:marRight w:val="0"/>
              <w:marTop w:val="0"/>
              <w:marBottom w:val="0"/>
              <w:divBdr>
                <w:top w:val="none" w:sz="0" w:space="0" w:color="auto"/>
                <w:left w:val="none" w:sz="0" w:space="0" w:color="auto"/>
                <w:bottom w:val="none" w:sz="0" w:space="0" w:color="auto"/>
                <w:right w:val="none" w:sz="0" w:space="0" w:color="auto"/>
              </w:divBdr>
            </w:div>
            <w:div w:id="826559826">
              <w:marLeft w:val="0"/>
              <w:marRight w:val="0"/>
              <w:marTop w:val="0"/>
              <w:marBottom w:val="0"/>
              <w:divBdr>
                <w:top w:val="none" w:sz="0" w:space="0" w:color="auto"/>
                <w:left w:val="none" w:sz="0" w:space="0" w:color="auto"/>
                <w:bottom w:val="none" w:sz="0" w:space="0" w:color="auto"/>
                <w:right w:val="none" w:sz="0" w:space="0" w:color="auto"/>
              </w:divBdr>
            </w:div>
            <w:div w:id="832335915">
              <w:marLeft w:val="0"/>
              <w:marRight w:val="0"/>
              <w:marTop w:val="0"/>
              <w:marBottom w:val="0"/>
              <w:divBdr>
                <w:top w:val="none" w:sz="0" w:space="0" w:color="auto"/>
                <w:left w:val="none" w:sz="0" w:space="0" w:color="auto"/>
                <w:bottom w:val="none" w:sz="0" w:space="0" w:color="auto"/>
                <w:right w:val="none" w:sz="0" w:space="0" w:color="auto"/>
              </w:divBdr>
            </w:div>
            <w:div w:id="833648393">
              <w:marLeft w:val="0"/>
              <w:marRight w:val="0"/>
              <w:marTop w:val="0"/>
              <w:marBottom w:val="0"/>
              <w:divBdr>
                <w:top w:val="none" w:sz="0" w:space="0" w:color="auto"/>
                <w:left w:val="none" w:sz="0" w:space="0" w:color="auto"/>
                <w:bottom w:val="none" w:sz="0" w:space="0" w:color="auto"/>
                <w:right w:val="none" w:sz="0" w:space="0" w:color="auto"/>
              </w:divBdr>
            </w:div>
            <w:div w:id="934248124">
              <w:marLeft w:val="0"/>
              <w:marRight w:val="0"/>
              <w:marTop w:val="0"/>
              <w:marBottom w:val="0"/>
              <w:divBdr>
                <w:top w:val="none" w:sz="0" w:space="0" w:color="auto"/>
                <w:left w:val="none" w:sz="0" w:space="0" w:color="auto"/>
                <w:bottom w:val="none" w:sz="0" w:space="0" w:color="auto"/>
                <w:right w:val="none" w:sz="0" w:space="0" w:color="auto"/>
              </w:divBdr>
            </w:div>
            <w:div w:id="1002970106">
              <w:marLeft w:val="0"/>
              <w:marRight w:val="0"/>
              <w:marTop w:val="0"/>
              <w:marBottom w:val="0"/>
              <w:divBdr>
                <w:top w:val="none" w:sz="0" w:space="0" w:color="auto"/>
                <w:left w:val="none" w:sz="0" w:space="0" w:color="auto"/>
                <w:bottom w:val="none" w:sz="0" w:space="0" w:color="auto"/>
                <w:right w:val="none" w:sz="0" w:space="0" w:color="auto"/>
              </w:divBdr>
            </w:div>
            <w:div w:id="1123578089">
              <w:marLeft w:val="0"/>
              <w:marRight w:val="0"/>
              <w:marTop w:val="0"/>
              <w:marBottom w:val="0"/>
              <w:divBdr>
                <w:top w:val="none" w:sz="0" w:space="0" w:color="auto"/>
                <w:left w:val="none" w:sz="0" w:space="0" w:color="auto"/>
                <w:bottom w:val="none" w:sz="0" w:space="0" w:color="auto"/>
                <w:right w:val="none" w:sz="0" w:space="0" w:color="auto"/>
              </w:divBdr>
            </w:div>
            <w:div w:id="1217012082">
              <w:marLeft w:val="0"/>
              <w:marRight w:val="0"/>
              <w:marTop w:val="0"/>
              <w:marBottom w:val="0"/>
              <w:divBdr>
                <w:top w:val="none" w:sz="0" w:space="0" w:color="auto"/>
                <w:left w:val="none" w:sz="0" w:space="0" w:color="auto"/>
                <w:bottom w:val="none" w:sz="0" w:space="0" w:color="auto"/>
                <w:right w:val="none" w:sz="0" w:space="0" w:color="auto"/>
              </w:divBdr>
            </w:div>
            <w:div w:id="1227912333">
              <w:marLeft w:val="0"/>
              <w:marRight w:val="0"/>
              <w:marTop w:val="0"/>
              <w:marBottom w:val="0"/>
              <w:divBdr>
                <w:top w:val="none" w:sz="0" w:space="0" w:color="auto"/>
                <w:left w:val="none" w:sz="0" w:space="0" w:color="auto"/>
                <w:bottom w:val="none" w:sz="0" w:space="0" w:color="auto"/>
                <w:right w:val="none" w:sz="0" w:space="0" w:color="auto"/>
              </w:divBdr>
            </w:div>
            <w:div w:id="1288001871">
              <w:marLeft w:val="0"/>
              <w:marRight w:val="0"/>
              <w:marTop w:val="0"/>
              <w:marBottom w:val="0"/>
              <w:divBdr>
                <w:top w:val="none" w:sz="0" w:space="0" w:color="auto"/>
                <w:left w:val="none" w:sz="0" w:space="0" w:color="auto"/>
                <w:bottom w:val="none" w:sz="0" w:space="0" w:color="auto"/>
                <w:right w:val="none" w:sz="0" w:space="0" w:color="auto"/>
              </w:divBdr>
            </w:div>
            <w:div w:id="1303999494">
              <w:marLeft w:val="0"/>
              <w:marRight w:val="0"/>
              <w:marTop w:val="0"/>
              <w:marBottom w:val="0"/>
              <w:divBdr>
                <w:top w:val="none" w:sz="0" w:space="0" w:color="auto"/>
                <w:left w:val="none" w:sz="0" w:space="0" w:color="auto"/>
                <w:bottom w:val="none" w:sz="0" w:space="0" w:color="auto"/>
                <w:right w:val="none" w:sz="0" w:space="0" w:color="auto"/>
              </w:divBdr>
            </w:div>
            <w:div w:id="1319187999">
              <w:marLeft w:val="0"/>
              <w:marRight w:val="0"/>
              <w:marTop w:val="0"/>
              <w:marBottom w:val="0"/>
              <w:divBdr>
                <w:top w:val="none" w:sz="0" w:space="0" w:color="auto"/>
                <w:left w:val="none" w:sz="0" w:space="0" w:color="auto"/>
                <w:bottom w:val="none" w:sz="0" w:space="0" w:color="auto"/>
                <w:right w:val="none" w:sz="0" w:space="0" w:color="auto"/>
              </w:divBdr>
            </w:div>
            <w:div w:id="1331181112">
              <w:marLeft w:val="0"/>
              <w:marRight w:val="0"/>
              <w:marTop w:val="0"/>
              <w:marBottom w:val="0"/>
              <w:divBdr>
                <w:top w:val="none" w:sz="0" w:space="0" w:color="auto"/>
                <w:left w:val="none" w:sz="0" w:space="0" w:color="auto"/>
                <w:bottom w:val="none" w:sz="0" w:space="0" w:color="auto"/>
                <w:right w:val="none" w:sz="0" w:space="0" w:color="auto"/>
              </w:divBdr>
            </w:div>
            <w:div w:id="1342781009">
              <w:marLeft w:val="0"/>
              <w:marRight w:val="0"/>
              <w:marTop w:val="0"/>
              <w:marBottom w:val="0"/>
              <w:divBdr>
                <w:top w:val="none" w:sz="0" w:space="0" w:color="auto"/>
                <w:left w:val="none" w:sz="0" w:space="0" w:color="auto"/>
                <w:bottom w:val="none" w:sz="0" w:space="0" w:color="auto"/>
                <w:right w:val="none" w:sz="0" w:space="0" w:color="auto"/>
              </w:divBdr>
            </w:div>
            <w:div w:id="1361512975">
              <w:marLeft w:val="0"/>
              <w:marRight w:val="0"/>
              <w:marTop w:val="0"/>
              <w:marBottom w:val="0"/>
              <w:divBdr>
                <w:top w:val="none" w:sz="0" w:space="0" w:color="auto"/>
                <w:left w:val="none" w:sz="0" w:space="0" w:color="auto"/>
                <w:bottom w:val="none" w:sz="0" w:space="0" w:color="auto"/>
                <w:right w:val="none" w:sz="0" w:space="0" w:color="auto"/>
              </w:divBdr>
            </w:div>
            <w:div w:id="1408574239">
              <w:marLeft w:val="0"/>
              <w:marRight w:val="0"/>
              <w:marTop w:val="0"/>
              <w:marBottom w:val="0"/>
              <w:divBdr>
                <w:top w:val="none" w:sz="0" w:space="0" w:color="auto"/>
                <w:left w:val="none" w:sz="0" w:space="0" w:color="auto"/>
                <w:bottom w:val="none" w:sz="0" w:space="0" w:color="auto"/>
                <w:right w:val="none" w:sz="0" w:space="0" w:color="auto"/>
              </w:divBdr>
            </w:div>
            <w:div w:id="1441798124">
              <w:marLeft w:val="0"/>
              <w:marRight w:val="0"/>
              <w:marTop w:val="0"/>
              <w:marBottom w:val="0"/>
              <w:divBdr>
                <w:top w:val="none" w:sz="0" w:space="0" w:color="auto"/>
                <w:left w:val="none" w:sz="0" w:space="0" w:color="auto"/>
                <w:bottom w:val="none" w:sz="0" w:space="0" w:color="auto"/>
                <w:right w:val="none" w:sz="0" w:space="0" w:color="auto"/>
              </w:divBdr>
            </w:div>
            <w:div w:id="1471050029">
              <w:marLeft w:val="0"/>
              <w:marRight w:val="0"/>
              <w:marTop w:val="0"/>
              <w:marBottom w:val="0"/>
              <w:divBdr>
                <w:top w:val="none" w:sz="0" w:space="0" w:color="auto"/>
                <w:left w:val="none" w:sz="0" w:space="0" w:color="auto"/>
                <w:bottom w:val="none" w:sz="0" w:space="0" w:color="auto"/>
                <w:right w:val="none" w:sz="0" w:space="0" w:color="auto"/>
              </w:divBdr>
            </w:div>
            <w:div w:id="1482774934">
              <w:marLeft w:val="0"/>
              <w:marRight w:val="0"/>
              <w:marTop w:val="0"/>
              <w:marBottom w:val="0"/>
              <w:divBdr>
                <w:top w:val="none" w:sz="0" w:space="0" w:color="auto"/>
                <w:left w:val="none" w:sz="0" w:space="0" w:color="auto"/>
                <w:bottom w:val="none" w:sz="0" w:space="0" w:color="auto"/>
                <w:right w:val="none" w:sz="0" w:space="0" w:color="auto"/>
              </w:divBdr>
            </w:div>
            <w:div w:id="1549344019">
              <w:marLeft w:val="0"/>
              <w:marRight w:val="0"/>
              <w:marTop w:val="0"/>
              <w:marBottom w:val="0"/>
              <w:divBdr>
                <w:top w:val="none" w:sz="0" w:space="0" w:color="auto"/>
                <w:left w:val="none" w:sz="0" w:space="0" w:color="auto"/>
                <w:bottom w:val="none" w:sz="0" w:space="0" w:color="auto"/>
                <w:right w:val="none" w:sz="0" w:space="0" w:color="auto"/>
              </w:divBdr>
            </w:div>
            <w:div w:id="1567573720">
              <w:marLeft w:val="0"/>
              <w:marRight w:val="0"/>
              <w:marTop w:val="0"/>
              <w:marBottom w:val="0"/>
              <w:divBdr>
                <w:top w:val="none" w:sz="0" w:space="0" w:color="auto"/>
                <w:left w:val="none" w:sz="0" w:space="0" w:color="auto"/>
                <w:bottom w:val="none" w:sz="0" w:space="0" w:color="auto"/>
                <w:right w:val="none" w:sz="0" w:space="0" w:color="auto"/>
              </w:divBdr>
            </w:div>
            <w:div w:id="1599748866">
              <w:marLeft w:val="0"/>
              <w:marRight w:val="0"/>
              <w:marTop w:val="0"/>
              <w:marBottom w:val="0"/>
              <w:divBdr>
                <w:top w:val="none" w:sz="0" w:space="0" w:color="auto"/>
                <w:left w:val="none" w:sz="0" w:space="0" w:color="auto"/>
                <w:bottom w:val="none" w:sz="0" w:space="0" w:color="auto"/>
                <w:right w:val="none" w:sz="0" w:space="0" w:color="auto"/>
              </w:divBdr>
            </w:div>
            <w:div w:id="1633053370">
              <w:marLeft w:val="0"/>
              <w:marRight w:val="0"/>
              <w:marTop w:val="0"/>
              <w:marBottom w:val="0"/>
              <w:divBdr>
                <w:top w:val="none" w:sz="0" w:space="0" w:color="auto"/>
                <w:left w:val="none" w:sz="0" w:space="0" w:color="auto"/>
                <w:bottom w:val="none" w:sz="0" w:space="0" w:color="auto"/>
                <w:right w:val="none" w:sz="0" w:space="0" w:color="auto"/>
              </w:divBdr>
            </w:div>
            <w:div w:id="1703895200">
              <w:marLeft w:val="0"/>
              <w:marRight w:val="0"/>
              <w:marTop w:val="0"/>
              <w:marBottom w:val="0"/>
              <w:divBdr>
                <w:top w:val="none" w:sz="0" w:space="0" w:color="auto"/>
                <w:left w:val="none" w:sz="0" w:space="0" w:color="auto"/>
                <w:bottom w:val="none" w:sz="0" w:space="0" w:color="auto"/>
                <w:right w:val="none" w:sz="0" w:space="0" w:color="auto"/>
              </w:divBdr>
            </w:div>
            <w:div w:id="1742871048">
              <w:marLeft w:val="0"/>
              <w:marRight w:val="0"/>
              <w:marTop w:val="0"/>
              <w:marBottom w:val="0"/>
              <w:divBdr>
                <w:top w:val="none" w:sz="0" w:space="0" w:color="auto"/>
                <w:left w:val="none" w:sz="0" w:space="0" w:color="auto"/>
                <w:bottom w:val="none" w:sz="0" w:space="0" w:color="auto"/>
                <w:right w:val="none" w:sz="0" w:space="0" w:color="auto"/>
              </w:divBdr>
            </w:div>
            <w:div w:id="1784423281">
              <w:marLeft w:val="0"/>
              <w:marRight w:val="0"/>
              <w:marTop w:val="0"/>
              <w:marBottom w:val="0"/>
              <w:divBdr>
                <w:top w:val="none" w:sz="0" w:space="0" w:color="auto"/>
                <w:left w:val="none" w:sz="0" w:space="0" w:color="auto"/>
                <w:bottom w:val="none" w:sz="0" w:space="0" w:color="auto"/>
                <w:right w:val="none" w:sz="0" w:space="0" w:color="auto"/>
              </w:divBdr>
            </w:div>
            <w:div w:id="1796872457">
              <w:marLeft w:val="0"/>
              <w:marRight w:val="0"/>
              <w:marTop w:val="0"/>
              <w:marBottom w:val="0"/>
              <w:divBdr>
                <w:top w:val="none" w:sz="0" w:space="0" w:color="auto"/>
                <w:left w:val="none" w:sz="0" w:space="0" w:color="auto"/>
                <w:bottom w:val="none" w:sz="0" w:space="0" w:color="auto"/>
                <w:right w:val="none" w:sz="0" w:space="0" w:color="auto"/>
              </w:divBdr>
            </w:div>
            <w:div w:id="1844589508">
              <w:marLeft w:val="0"/>
              <w:marRight w:val="0"/>
              <w:marTop w:val="0"/>
              <w:marBottom w:val="0"/>
              <w:divBdr>
                <w:top w:val="none" w:sz="0" w:space="0" w:color="auto"/>
                <w:left w:val="none" w:sz="0" w:space="0" w:color="auto"/>
                <w:bottom w:val="none" w:sz="0" w:space="0" w:color="auto"/>
                <w:right w:val="none" w:sz="0" w:space="0" w:color="auto"/>
              </w:divBdr>
            </w:div>
            <w:div w:id="1920287469">
              <w:marLeft w:val="0"/>
              <w:marRight w:val="0"/>
              <w:marTop w:val="0"/>
              <w:marBottom w:val="0"/>
              <w:divBdr>
                <w:top w:val="none" w:sz="0" w:space="0" w:color="auto"/>
                <w:left w:val="none" w:sz="0" w:space="0" w:color="auto"/>
                <w:bottom w:val="none" w:sz="0" w:space="0" w:color="auto"/>
                <w:right w:val="none" w:sz="0" w:space="0" w:color="auto"/>
              </w:divBdr>
            </w:div>
            <w:div w:id="1949585641">
              <w:marLeft w:val="0"/>
              <w:marRight w:val="0"/>
              <w:marTop w:val="0"/>
              <w:marBottom w:val="0"/>
              <w:divBdr>
                <w:top w:val="none" w:sz="0" w:space="0" w:color="auto"/>
                <w:left w:val="none" w:sz="0" w:space="0" w:color="auto"/>
                <w:bottom w:val="none" w:sz="0" w:space="0" w:color="auto"/>
                <w:right w:val="none" w:sz="0" w:space="0" w:color="auto"/>
              </w:divBdr>
            </w:div>
            <w:div w:id="1986469238">
              <w:marLeft w:val="0"/>
              <w:marRight w:val="0"/>
              <w:marTop w:val="0"/>
              <w:marBottom w:val="0"/>
              <w:divBdr>
                <w:top w:val="none" w:sz="0" w:space="0" w:color="auto"/>
                <w:left w:val="none" w:sz="0" w:space="0" w:color="auto"/>
                <w:bottom w:val="none" w:sz="0" w:space="0" w:color="auto"/>
                <w:right w:val="none" w:sz="0" w:space="0" w:color="auto"/>
              </w:divBdr>
            </w:div>
            <w:div w:id="2022706149">
              <w:marLeft w:val="0"/>
              <w:marRight w:val="0"/>
              <w:marTop w:val="0"/>
              <w:marBottom w:val="0"/>
              <w:divBdr>
                <w:top w:val="none" w:sz="0" w:space="0" w:color="auto"/>
                <w:left w:val="none" w:sz="0" w:space="0" w:color="auto"/>
                <w:bottom w:val="none" w:sz="0" w:space="0" w:color="auto"/>
                <w:right w:val="none" w:sz="0" w:space="0" w:color="auto"/>
              </w:divBdr>
            </w:div>
            <w:div w:id="2063554214">
              <w:marLeft w:val="0"/>
              <w:marRight w:val="0"/>
              <w:marTop w:val="0"/>
              <w:marBottom w:val="0"/>
              <w:divBdr>
                <w:top w:val="none" w:sz="0" w:space="0" w:color="auto"/>
                <w:left w:val="none" w:sz="0" w:space="0" w:color="auto"/>
                <w:bottom w:val="none" w:sz="0" w:space="0" w:color="auto"/>
                <w:right w:val="none" w:sz="0" w:space="0" w:color="auto"/>
              </w:divBdr>
            </w:div>
            <w:div w:id="2065909170">
              <w:marLeft w:val="0"/>
              <w:marRight w:val="0"/>
              <w:marTop w:val="0"/>
              <w:marBottom w:val="0"/>
              <w:divBdr>
                <w:top w:val="none" w:sz="0" w:space="0" w:color="auto"/>
                <w:left w:val="none" w:sz="0" w:space="0" w:color="auto"/>
                <w:bottom w:val="none" w:sz="0" w:space="0" w:color="auto"/>
                <w:right w:val="none" w:sz="0" w:space="0" w:color="auto"/>
              </w:divBdr>
            </w:div>
            <w:div w:id="20802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007">
      <w:bodyDiv w:val="1"/>
      <w:marLeft w:val="0"/>
      <w:marRight w:val="0"/>
      <w:marTop w:val="0"/>
      <w:marBottom w:val="0"/>
      <w:divBdr>
        <w:top w:val="none" w:sz="0" w:space="0" w:color="auto"/>
        <w:left w:val="none" w:sz="0" w:space="0" w:color="auto"/>
        <w:bottom w:val="none" w:sz="0" w:space="0" w:color="auto"/>
        <w:right w:val="none" w:sz="0" w:space="0" w:color="auto"/>
      </w:divBdr>
      <w:divsChild>
        <w:div w:id="631061239">
          <w:marLeft w:val="0"/>
          <w:marRight w:val="0"/>
          <w:marTop w:val="0"/>
          <w:marBottom w:val="0"/>
          <w:divBdr>
            <w:top w:val="none" w:sz="0" w:space="0" w:color="auto"/>
            <w:left w:val="none" w:sz="0" w:space="0" w:color="auto"/>
            <w:bottom w:val="none" w:sz="0" w:space="0" w:color="auto"/>
            <w:right w:val="none" w:sz="0" w:space="0" w:color="auto"/>
          </w:divBdr>
          <w:divsChild>
            <w:div w:id="10835790">
              <w:marLeft w:val="0"/>
              <w:marRight w:val="0"/>
              <w:marTop w:val="0"/>
              <w:marBottom w:val="0"/>
              <w:divBdr>
                <w:top w:val="none" w:sz="0" w:space="0" w:color="auto"/>
                <w:left w:val="none" w:sz="0" w:space="0" w:color="auto"/>
                <w:bottom w:val="none" w:sz="0" w:space="0" w:color="auto"/>
                <w:right w:val="none" w:sz="0" w:space="0" w:color="auto"/>
              </w:divBdr>
            </w:div>
            <w:div w:id="1749575244">
              <w:marLeft w:val="0"/>
              <w:marRight w:val="0"/>
              <w:marTop w:val="0"/>
              <w:marBottom w:val="0"/>
              <w:divBdr>
                <w:top w:val="none" w:sz="0" w:space="0" w:color="auto"/>
                <w:left w:val="none" w:sz="0" w:space="0" w:color="auto"/>
                <w:bottom w:val="none" w:sz="0" w:space="0" w:color="auto"/>
                <w:right w:val="none" w:sz="0" w:space="0" w:color="auto"/>
              </w:divBdr>
            </w:div>
            <w:div w:id="441731087">
              <w:marLeft w:val="0"/>
              <w:marRight w:val="0"/>
              <w:marTop w:val="0"/>
              <w:marBottom w:val="0"/>
              <w:divBdr>
                <w:top w:val="none" w:sz="0" w:space="0" w:color="auto"/>
                <w:left w:val="none" w:sz="0" w:space="0" w:color="auto"/>
                <w:bottom w:val="none" w:sz="0" w:space="0" w:color="auto"/>
                <w:right w:val="none" w:sz="0" w:space="0" w:color="auto"/>
              </w:divBdr>
            </w:div>
            <w:div w:id="179315108">
              <w:marLeft w:val="0"/>
              <w:marRight w:val="0"/>
              <w:marTop w:val="0"/>
              <w:marBottom w:val="0"/>
              <w:divBdr>
                <w:top w:val="none" w:sz="0" w:space="0" w:color="auto"/>
                <w:left w:val="none" w:sz="0" w:space="0" w:color="auto"/>
                <w:bottom w:val="none" w:sz="0" w:space="0" w:color="auto"/>
                <w:right w:val="none" w:sz="0" w:space="0" w:color="auto"/>
              </w:divBdr>
            </w:div>
            <w:div w:id="710959572">
              <w:marLeft w:val="0"/>
              <w:marRight w:val="0"/>
              <w:marTop w:val="0"/>
              <w:marBottom w:val="0"/>
              <w:divBdr>
                <w:top w:val="none" w:sz="0" w:space="0" w:color="auto"/>
                <w:left w:val="none" w:sz="0" w:space="0" w:color="auto"/>
                <w:bottom w:val="none" w:sz="0" w:space="0" w:color="auto"/>
                <w:right w:val="none" w:sz="0" w:space="0" w:color="auto"/>
              </w:divBdr>
            </w:div>
            <w:div w:id="572592412">
              <w:marLeft w:val="0"/>
              <w:marRight w:val="0"/>
              <w:marTop w:val="0"/>
              <w:marBottom w:val="0"/>
              <w:divBdr>
                <w:top w:val="none" w:sz="0" w:space="0" w:color="auto"/>
                <w:left w:val="none" w:sz="0" w:space="0" w:color="auto"/>
                <w:bottom w:val="none" w:sz="0" w:space="0" w:color="auto"/>
                <w:right w:val="none" w:sz="0" w:space="0" w:color="auto"/>
              </w:divBdr>
            </w:div>
            <w:div w:id="1780299890">
              <w:marLeft w:val="0"/>
              <w:marRight w:val="0"/>
              <w:marTop w:val="0"/>
              <w:marBottom w:val="0"/>
              <w:divBdr>
                <w:top w:val="none" w:sz="0" w:space="0" w:color="auto"/>
                <w:left w:val="none" w:sz="0" w:space="0" w:color="auto"/>
                <w:bottom w:val="none" w:sz="0" w:space="0" w:color="auto"/>
                <w:right w:val="none" w:sz="0" w:space="0" w:color="auto"/>
              </w:divBdr>
            </w:div>
            <w:div w:id="212467880">
              <w:marLeft w:val="0"/>
              <w:marRight w:val="0"/>
              <w:marTop w:val="0"/>
              <w:marBottom w:val="0"/>
              <w:divBdr>
                <w:top w:val="none" w:sz="0" w:space="0" w:color="auto"/>
                <w:left w:val="none" w:sz="0" w:space="0" w:color="auto"/>
                <w:bottom w:val="none" w:sz="0" w:space="0" w:color="auto"/>
                <w:right w:val="none" w:sz="0" w:space="0" w:color="auto"/>
              </w:divBdr>
            </w:div>
            <w:div w:id="1019426872">
              <w:marLeft w:val="0"/>
              <w:marRight w:val="0"/>
              <w:marTop w:val="0"/>
              <w:marBottom w:val="0"/>
              <w:divBdr>
                <w:top w:val="none" w:sz="0" w:space="0" w:color="auto"/>
                <w:left w:val="none" w:sz="0" w:space="0" w:color="auto"/>
                <w:bottom w:val="none" w:sz="0" w:space="0" w:color="auto"/>
                <w:right w:val="none" w:sz="0" w:space="0" w:color="auto"/>
              </w:divBdr>
            </w:div>
            <w:div w:id="1114054760">
              <w:marLeft w:val="0"/>
              <w:marRight w:val="0"/>
              <w:marTop w:val="0"/>
              <w:marBottom w:val="0"/>
              <w:divBdr>
                <w:top w:val="none" w:sz="0" w:space="0" w:color="auto"/>
                <w:left w:val="none" w:sz="0" w:space="0" w:color="auto"/>
                <w:bottom w:val="none" w:sz="0" w:space="0" w:color="auto"/>
                <w:right w:val="none" w:sz="0" w:space="0" w:color="auto"/>
              </w:divBdr>
            </w:div>
            <w:div w:id="1021320338">
              <w:marLeft w:val="0"/>
              <w:marRight w:val="0"/>
              <w:marTop w:val="0"/>
              <w:marBottom w:val="0"/>
              <w:divBdr>
                <w:top w:val="none" w:sz="0" w:space="0" w:color="auto"/>
                <w:left w:val="none" w:sz="0" w:space="0" w:color="auto"/>
                <w:bottom w:val="none" w:sz="0" w:space="0" w:color="auto"/>
                <w:right w:val="none" w:sz="0" w:space="0" w:color="auto"/>
              </w:divBdr>
            </w:div>
            <w:div w:id="332682757">
              <w:marLeft w:val="0"/>
              <w:marRight w:val="0"/>
              <w:marTop w:val="0"/>
              <w:marBottom w:val="0"/>
              <w:divBdr>
                <w:top w:val="none" w:sz="0" w:space="0" w:color="auto"/>
                <w:left w:val="none" w:sz="0" w:space="0" w:color="auto"/>
                <w:bottom w:val="none" w:sz="0" w:space="0" w:color="auto"/>
                <w:right w:val="none" w:sz="0" w:space="0" w:color="auto"/>
              </w:divBdr>
            </w:div>
            <w:div w:id="290290676">
              <w:marLeft w:val="0"/>
              <w:marRight w:val="0"/>
              <w:marTop w:val="0"/>
              <w:marBottom w:val="0"/>
              <w:divBdr>
                <w:top w:val="none" w:sz="0" w:space="0" w:color="auto"/>
                <w:left w:val="none" w:sz="0" w:space="0" w:color="auto"/>
                <w:bottom w:val="none" w:sz="0" w:space="0" w:color="auto"/>
                <w:right w:val="none" w:sz="0" w:space="0" w:color="auto"/>
              </w:divBdr>
            </w:div>
            <w:div w:id="2071266461">
              <w:marLeft w:val="0"/>
              <w:marRight w:val="0"/>
              <w:marTop w:val="0"/>
              <w:marBottom w:val="0"/>
              <w:divBdr>
                <w:top w:val="none" w:sz="0" w:space="0" w:color="auto"/>
                <w:left w:val="none" w:sz="0" w:space="0" w:color="auto"/>
                <w:bottom w:val="none" w:sz="0" w:space="0" w:color="auto"/>
                <w:right w:val="none" w:sz="0" w:space="0" w:color="auto"/>
              </w:divBdr>
            </w:div>
            <w:div w:id="2091658221">
              <w:marLeft w:val="0"/>
              <w:marRight w:val="0"/>
              <w:marTop w:val="0"/>
              <w:marBottom w:val="0"/>
              <w:divBdr>
                <w:top w:val="none" w:sz="0" w:space="0" w:color="auto"/>
                <w:left w:val="none" w:sz="0" w:space="0" w:color="auto"/>
                <w:bottom w:val="none" w:sz="0" w:space="0" w:color="auto"/>
                <w:right w:val="none" w:sz="0" w:space="0" w:color="auto"/>
              </w:divBdr>
            </w:div>
            <w:div w:id="1127166820">
              <w:marLeft w:val="0"/>
              <w:marRight w:val="0"/>
              <w:marTop w:val="0"/>
              <w:marBottom w:val="0"/>
              <w:divBdr>
                <w:top w:val="none" w:sz="0" w:space="0" w:color="auto"/>
                <w:left w:val="none" w:sz="0" w:space="0" w:color="auto"/>
                <w:bottom w:val="none" w:sz="0" w:space="0" w:color="auto"/>
                <w:right w:val="none" w:sz="0" w:space="0" w:color="auto"/>
              </w:divBdr>
            </w:div>
            <w:div w:id="421799491">
              <w:marLeft w:val="0"/>
              <w:marRight w:val="0"/>
              <w:marTop w:val="0"/>
              <w:marBottom w:val="0"/>
              <w:divBdr>
                <w:top w:val="none" w:sz="0" w:space="0" w:color="auto"/>
                <w:left w:val="none" w:sz="0" w:space="0" w:color="auto"/>
                <w:bottom w:val="none" w:sz="0" w:space="0" w:color="auto"/>
                <w:right w:val="none" w:sz="0" w:space="0" w:color="auto"/>
              </w:divBdr>
            </w:div>
            <w:div w:id="1711832438">
              <w:marLeft w:val="0"/>
              <w:marRight w:val="0"/>
              <w:marTop w:val="0"/>
              <w:marBottom w:val="0"/>
              <w:divBdr>
                <w:top w:val="none" w:sz="0" w:space="0" w:color="auto"/>
                <w:left w:val="none" w:sz="0" w:space="0" w:color="auto"/>
                <w:bottom w:val="none" w:sz="0" w:space="0" w:color="auto"/>
                <w:right w:val="none" w:sz="0" w:space="0" w:color="auto"/>
              </w:divBdr>
            </w:div>
            <w:div w:id="860322305">
              <w:marLeft w:val="0"/>
              <w:marRight w:val="0"/>
              <w:marTop w:val="0"/>
              <w:marBottom w:val="0"/>
              <w:divBdr>
                <w:top w:val="none" w:sz="0" w:space="0" w:color="auto"/>
                <w:left w:val="none" w:sz="0" w:space="0" w:color="auto"/>
                <w:bottom w:val="none" w:sz="0" w:space="0" w:color="auto"/>
                <w:right w:val="none" w:sz="0" w:space="0" w:color="auto"/>
              </w:divBdr>
            </w:div>
            <w:div w:id="470438050">
              <w:marLeft w:val="0"/>
              <w:marRight w:val="0"/>
              <w:marTop w:val="0"/>
              <w:marBottom w:val="0"/>
              <w:divBdr>
                <w:top w:val="none" w:sz="0" w:space="0" w:color="auto"/>
                <w:left w:val="none" w:sz="0" w:space="0" w:color="auto"/>
                <w:bottom w:val="none" w:sz="0" w:space="0" w:color="auto"/>
                <w:right w:val="none" w:sz="0" w:space="0" w:color="auto"/>
              </w:divBdr>
            </w:div>
            <w:div w:id="1938324042">
              <w:marLeft w:val="0"/>
              <w:marRight w:val="0"/>
              <w:marTop w:val="0"/>
              <w:marBottom w:val="0"/>
              <w:divBdr>
                <w:top w:val="none" w:sz="0" w:space="0" w:color="auto"/>
                <w:left w:val="none" w:sz="0" w:space="0" w:color="auto"/>
                <w:bottom w:val="none" w:sz="0" w:space="0" w:color="auto"/>
                <w:right w:val="none" w:sz="0" w:space="0" w:color="auto"/>
              </w:divBdr>
            </w:div>
            <w:div w:id="85884583">
              <w:marLeft w:val="0"/>
              <w:marRight w:val="0"/>
              <w:marTop w:val="0"/>
              <w:marBottom w:val="0"/>
              <w:divBdr>
                <w:top w:val="none" w:sz="0" w:space="0" w:color="auto"/>
                <w:left w:val="none" w:sz="0" w:space="0" w:color="auto"/>
                <w:bottom w:val="none" w:sz="0" w:space="0" w:color="auto"/>
                <w:right w:val="none" w:sz="0" w:space="0" w:color="auto"/>
              </w:divBdr>
            </w:div>
            <w:div w:id="1740132409">
              <w:marLeft w:val="0"/>
              <w:marRight w:val="0"/>
              <w:marTop w:val="0"/>
              <w:marBottom w:val="0"/>
              <w:divBdr>
                <w:top w:val="none" w:sz="0" w:space="0" w:color="auto"/>
                <w:left w:val="none" w:sz="0" w:space="0" w:color="auto"/>
                <w:bottom w:val="none" w:sz="0" w:space="0" w:color="auto"/>
                <w:right w:val="none" w:sz="0" w:space="0" w:color="auto"/>
              </w:divBdr>
            </w:div>
            <w:div w:id="1222716141">
              <w:marLeft w:val="0"/>
              <w:marRight w:val="0"/>
              <w:marTop w:val="0"/>
              <w:marBottom w:val="0"/>
              <w:divBdr>
                <w:top w:val="none" w:sz="0" w:space="0" w:color="auto"/>
                <w:left w:val="none" w:sz="0" w:space="0" w:color="auto"/>
                <w:bottom w:val="none" w:sz="0" w:space="0" w:color="auto"/>
                <w:right w:val="none" w:sz="0" w:space="0" w:color="auto"/>
              </w:divBdr>
            </w:div>
            <w:div w:id="1517302152">
              <w:marLeft w:val="0"/>
              <w:marRight w:val="0"/>
              <w:marTop w:val="0"/>
              <w:marBottom w:val="0"/>
              <w:divBdr>
                <w:top w:val="none" w:sz="0" w:space="0" w:color="auto"/>
                <w:left w:val="none" w:sz="0" w:space="0" w:color="auto"/>
                <w:bottom w:val="none" w:sz="0" w:space="0" w:color="auto"/>
                <w:right w:val="none" w:sz="0" w:space="0" w:color="auto"/>
              </w:divBdr>
            </w:div>
            <w:div w:id="908926634">
              <w:marLeft w:val="0"/>
              <w:marRight w:val="0"/>
              <w:marTop w:val="0"/>
              <w:marBottom w:val="0"/>
              <w:divBdr>
                <w:top w:val="none" w:sz="0" w:space="0" w:color="auto"/>
                <w:left w:val="none" w:sz="0" w:space="0" w:color="auto"/>
                <w:bottom w:val="none" w:sz="0" w:space="0" w:color="auto"/>
                <w:right w:val="none" w:sz="0" w:space="0" w:color="auto"/>
              </w:divBdr>
            </w:div>
            <w:div w:id="2050108382">
              <w:marLeft w:val="0"/>
              <w:marRight w:val="0"/>
              <w:marTop w:val="0"/>
              <w:marBottom w:val="0"/>
              <w:divBdr>
                <w:top w:val="none" w:sz="0" w:space="0" w:color="auto"/>
                <w:left w:val="none" w:sz="0" w:space="0" w:color="auto"/>
                <w:bottom w:val="none" w:sz="0" w:space="0" w:color="auto"/>
                <w:right w:val="none" w:sz="0" w:space="0" w:color="auto"/>
              </w:divBdr>
            </w:div>
            <w:div w:id="17044435">
              <w:marLeft w:val="0"/>
              <w:marRight w:val="0"/>
              <w:marTop w:val="0"/>
              <w:marBottom w:val="0"/>
              <w:divBdr>
                <w:top w:val="none" w:sz="0" w:space="0" w:color="auto"/>
                <w:left w:val="none" w:sz="0" w:space="0" w:color="auto"/>
                <w:bottom w:val="none" w:sz="0" w:space="0" w:color="auto"/>
                <w:right w:val="none" w:sz="0" w:space="0" w:color="auto"/>
              </w:divBdr>
            </w:div>
            <w:div w:id="544297160">
              <w:marLeft w:val="0"/>
              <w:marRight w:val="0"/>
              <w:marTop w:val="0"/>
              <w:marBottom w:val="0"/>
              <w:divBdr>
                <w:top w:val="none" w:sz="0" w:space="0" w:color="auto"/>
                <w:left w:val="none" w:sz="0" w:space="0" w:color="auto"/>
                <w:bottom w:val="none" w:sz="0" w:space="0" w:color="auto"/>
                <w:right w:val="none" w:sz="0" w:space="0" w:color="auto"/>
              </w:divBdr>
            </w:div>
            <w:div w:id="798035353">
              <w:marLeft w:val="0"/>
              <w:marRight w:val="0"/>
              <w:marTop w:val="0"/>
              <w:marBottom w:val="0"/>
              <w:divBdr>
                <w:top w:val="none" w:sz="0" w:space="0" w:color="auto"/>
                <w:left w:val="none" w:sz="0" w:space="0" w:color="auto"/>
                <w:bottom w:val="none" w:sz="0" w:space="0" w:color="auto"/>
                <w:right w:val="none" w:sz="0" w:space="0" w:color="auto"/>
              </w:divBdr>
            </w:div>
            <w:div w:id="7117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531">
      <w:bodyDiv w:val="1"/>
      <w:marLeft w:val="0"/>
      <w:marRight w:val="0"/>
      <w:marTop w:val="0"/>
      <w:marBottom w:val="0"/>
      <w:divBdr>
        <w:top w:val="none" w:sz="0" w:space="0" w:color="auto"/>
        <w:left w:val="none" w:sz="0" w:space="0" w:color="auto"/>
        <w:bottom w:val="none" w:sz="0" w:space="0" w:color="auto"/>
        <w:right w:val="none" w:sz="0" w:space="0" w:color="auto"/>
      </w:divBdr>
    </w:div>
    <w:div w:id="1031803935">
      <w:bodyDiv w:val="1"/>
      <w:marLeft w:val="0"/>
      <w:marRight w:val="0"/>
      <w:marTop w:val="0"/>
      <w:marBottom w:val="0"/>
      <w:divBdr>
        <w:top w:val="none" w:sz="0" w:space="0" w:color="auto"/>
        <w:left w:val="none" w:sz="0" w:space="0" w:color="auto"/>
        <w:bottom w:val="none" w:sz="0" w:space="0" w:color="auto"/>
        <w:right w:val="none" w:sz="0" w:space="0" w:color="auto"/>
      </w:divBdr>
    </w:div>
    <w:div w:id="1063329201">
      <w:bodyDiv w:val="1"/>
      <w:marLeft w:val="0"/>
      <w:marRight w:val="0"/>
      <w:marTop w:val="0"/>
      <w:marBottom w:val="0"/>
      <w:divBdr>
        <w:top w:val="none" w:sz="0" w:space="0" w:color="auto"/>
        <w:left w:val="none" w:sz="0" w:space="0" w:color="auto"/>
        <w:bottom w:val="none" w:sz="0" w:space="0" w:color="auto"/>
        <w:right w:val="none" w:sz="0" w:space="0" w:color="auto"/>
      </w:divBdr>
    </w:div>
    <w:div w:id="1146162650">
      <w:bodyDiv w:val="1"/>
      <w:marLeft w:val="0"/>
      <w:marRight w:val="0"/>
      <w:marTop w:val="0"/>
      <w:marBottom w:val="0"/>
      <w:divBdr>
        <w:top w:val="none" w:sz="0" w:space="0" w:color="auto"/>
        <w:left w:val="none" w:sz="0" w:space="0" w:color="auto"/>
        <w:bottom w:val="none" w:sz="0" w:space="0" w:color="auto"/>
        <w:right w:val="none" w:sz="0" w:space="0" w:color="auto"/>
      </w:divBdr>
      <w:divsChild>
        <w:div w:id="1884125538">
          <w:marLeft w:val="0"/>
          <w:marRight w:val="0"/>
          <w:marTop w:val="0"/>
          <w:marBottom w:val="0"/>
          <w:divBdr>
            <w:top w:val="none" w:sz="0" w:space="0" w:color="auto"/>
            <w:left w:val="none" w:sz="0" w:space="0" w:color="auto"/>
            <w:bottom w:val="none" w:sz="0" w:space="0" w:color="auto"/>
            <w:right w:val="none" w:sz="0" w:space="0" w:color="auto"/>
          </w:divBdr>
          <w:divsChild>
            <w:div w:id="215315854">
              <w:marLeft w:val="0"/>
              <w:marRight w:val="0"/>
              <w:marTop w:val="0"/>
              <w:marBottom w:val="0"/>
              <w:divBdr>
                <w:top w:val="none" w:sz="0" w:space="0" w:color="auto"/>
                <w:left w:val="none" w:sz="0" w:space="0" w:color="auto"/>
                <w:bottom w:val="none" w:sz="0" w:space="0" w:color="auto"/>
                <w:right w:val="none" w:sz="0" w:space="0" w:color="auto"/>
              </w:divBdr>
            </w:div>
            <w:div w:id="1465081268">
              <w:marLeft w:val="0"/>
              <w:marRight w:val="0"/>
              <w:marTop w:val="0"/>
              <w:marBottom w:val="0"/>
              <w:divBdr>
                <w:top w:val="none" w:sz="0" w:space="0" w:color="auto"/>
                <w:left w:val="none" w:sz="0" w:space="0" w:color="auto"/>
                <w:bottom w:val="none" w:sz="0" w:space="0" w:color="auto"/>
                <w:right w:val="none" w:sz="0" w:space="0" w:color="auto"/>
              </w:divBdr>
            </w:div>
            <w:div w:id="1652322569">
              <w:marLeft w:val="0"/>
              <w:marRight w:val="0"/>
              <w:marTop w:val="0"/>
              <w:marBottom w:val="0"/>
              <w:divBdr>
                <w:top w:val="none" w:sz="0" w:space="0" w:color="auto"/>
                <w:left w:val="none" w:sz="0" w:space="0" w:color="auto"/>
                <w:bottom w:val="none" w:sz="0" w:space="0" w:color="auto"/>
                <w:right w:val="none" w:sz="0" w:space="0" w:color="auto"/>
              </w:divBdr>
            </w:div>
            <w:div w:id="1989817538">
              <w:marLeft w:val="0"/>
              <w:marRight w:val="0"/>
              <w:marTop w:val="0"/>
              <w:marBottom w:val="0"/>
              <w:divBdr>
                <w:top w:val="none" w:sz="0" w:space="0" w:color="auto"/>
                <w:left w:val="none" w:sz="0" w:space="0" w:color="auto"/>
                <w:bottom w:val="none" w:sz="0" w:space="0" w:color="auto"/>
                <w:right w:val="none" w:sz="0" w:space="0" w:color="auto"/>
              </w:divBdr>
            </w:div>
            <w:div w:id="2114393902">
              <w:marLeft w:val="0"/>
              <w:marRight w:val="0"/>
              <w:marTop w:val="0"/>
              <w:marBottom w:val="0"/>
              <w:divBdr>
                <w:top w:val="none" w:sz="0" w:space="0" w:color="auto"/>
                <w:left w:val="none" w:sz="0" w:space="0" w:color="auto"/>
                <w:bottom w:val="none" w:sz="0" w:space="0" w:color="auto"/>
                <w:right w:val="none" w:sz="0" w:space="0" w:color="auto"/>
              </w:divBdr>
            </w:div>
            <w:div w:id="2140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210">
      <w:bodyDiv w:val="1"/>
      <w:marLeft w:val="0"/>
      <w:marRight w:val="0"/>
      <w:marTop w:val="0"/>
      <w:marBottom w:val="0"/>
      <w:divBdr>
        <w:top w:val="none" w:sz="0" w:space="0" w:color="auto"/>
        <w:left w:val="none" w:sz="0" w:space="0" w:color="auto"/>
        <w:bottom w:val="none" w:sz="0" w:space="0" w:color="auto"/>
        <w:right w:val="none" w:sz="0" w:space="0" w:color="auto"/>
      </w:divBdr>
    </w:div>
    <w:div w:id="1287546314">
      <w:bodyDiv w:val="1"/>
      <w:marLeft w:val="0"/>
      <w:marRight w:val="0"/>
      <w:marTop w:val="0"/>
      <w:marBottom w:val="0"/>
      <w:divBdr>
        <w:top w:val="none" w:sz="0" w:space="0" w:color="auto"/>
        <w:left w:val="none" w:sz="0" w:space="0" w:color="auto"/>
        <w:bottom w:val="none" w:sz="0" w:space="0" w:color="auto"/>
        <w:right w:val="none" w:sz="0" w:space="0" w:color="auto"/>
      </w:divBdr>
      <w:divsChild>
        <w:div w:id="100687520">
          <w:marLeft w:val="0"/>
          <w:marRight w:val="0"/>
          <w:marTop w:val="0"/>
          <w:marBottom w:val="0"/>
          <w:divBdr>
            <w:top w:val="none" w:sz="0" w:space="0" w:color="auto"/>
            <w:left w:val="none" w:sz="0" w:space="0" w:color="auto"/>
            <w:bottom w:val="none" w:sz="0" w:space="0" w:color="auto"/>
            <w:right w:val="none" w:sz="0" w:space="0" w:color="auto"/>
          </w:divBdr>
          <w:divsChild>
            <w:div w:id="46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17">
      <w:bodyDiv w:val="1"/>
      <w:marLeft w:val="0"/>
      <w:marRight w:val="0"/>
      <w:marTop w:val="0"/>
      <w:marBottom w:val="0"/>
      <w:divBdr>
        <w:top w:val="none" w:sz="0" w:space="0" w:color="auto"/>
        <w:left w:val="none" w:sz="0" w:space="0" w:color="auto"/>
        <w:bottom w:val="none" w:sz="0" w:space="0" w:color="auto"/>
        <w:right w:val="none" w:sz="0" w:space="0" w:color="auto"/>
      </w:divBdr>
      <w:divsChild>
        <w:div w:id="244536842">
          <w:marLeft w:val="0"/>
          <w:marRight w:val="0"/>
          <w:marTop w:val="0"/>
          <w:marBottom w:val="0"/>
          <w:divBdr>
            <w:top w:val="none" w:sz="0" w:space="0" w:color="auto"/>
            <w:left w:val="none" w:sz="0" w:space="0" w:color="auto"/>
            <w:bottom w:val="none" w:sz="0" w:space="0" w:color="auto"/>
            <w:right w:val="none" w:sz="0" w:space="0" w:color="auto"/>
          </w:divBdr>
          <w:divsChild>
            <w:div w:id="34889037">
              <w:marLeft w:val="0"/>
              <w:marRight w:val="0"/>
              <w:marTop w:val="0"/>
              <w:marBottom w:val="0"/>
              <w:divBdr>
                <w:top w:val="none" w:sz="0" w:space="0" w:color="auto"/>
                <w:left w:val="none" w:sz="0" w:space="0" w:color="auto"/>
                <w:bottom w:val="none" w:sz="0" w:space="0" w:color="auto"/>
                <w:right w:val="none" w:sz="0" w:space="0" w:color="auto"/>
              </w:divBdr>
            </w:div>
            <w:div w:id="36902153">
              <w:marLeft w:val="0"/>
              <w:marRight w:val="0"/>
              <w:marTop w:val="0"/>
              <w:marBottom w:val="0"/>
              <w:divBdr>
                <w:top w:val="none" w:sz="0" w:space="0" w:color="auto"/>
                <w:left w:val="none" w:sz="0" w:space="0" w:color="auto"/>
                <w:bottom w:val="none" w:sz="0" w:space="0" w:color="auto"/>
                <w:right w:val="none" w:sz="0" w:space="0" w:color="auto"/>
              </w:divBdr>
            </w:div>
            <w:div w:id="215630899">
              <w:marLeft w:val="0"/>
              <w:marRight w:val="0"/>
              <w:marTop w:val="0"/>
              <w:marBottom w:val="0"/>
              <w:divBdr>
                <w:top w:val="none" w:sz="0" w:space="0" w:color="auto"/>
                <w:left w:val="none" w:sz="0" w:space="0" w:color="auto"/>
                <w:bottom w:val="none" w:sz="0" w:space="0" w:color="auto"/>
                <w:right w:val="none" w:sz="0" w:space="0" w:color="auto"/>
              </w:divBdr>
            </w:div>
            <w:div w:id="247734507">
              <w:marLeft w:val="0"/>
              <w:marRight w:val="0"/>
              <w:marTop w:val="0"/>
              <w:marBottom w:val="0"/>
              <w:divBdr>
                <w:top w:val="none" w:sz="0" w:space="0" w:color="auto"/>
                <w:left w:val="none" w:sz="0" w:space="0" w:color="auto"/>
                <w:bottom w:val="none" w:sz="0" w:space="0" w:color="auto"/>
                <w:right w:val="none" w:sz="0" w:space="0" w:color="auto"/>
              </w:divBdr>
            </w:div>
            <w:div w:id="267393956">
              <w:marLeft w:val="0"/>
              <w:marRight w:val="0"/>
              <w:marTop w:val="0"/>
              <w:marBottom w:val="0"/>
              <w:divBdr>
                <w:top w:val="none" w:sz="0" w:space="0" w:color="auto"/>
                <w:left w:val="none" w:sz="0" w:space="0" w:color="auto"/>
                <w:bottom w:val="none" w:sz="0" w:space="0" w:color="auto"/>
                <w:right w:val="none" w:sz="0" w:space="0" w:color="auto"/>
              </w:divBdr>
            </w:div>
            <w:div w:id="278804484">
              <w:marLeft w:val="0"/>
              <w:marRight w:val="0"/>
              <w:marTop w:val="0"/>
              <w:marBottom w:val="0"/>
              <w:divBdr>
                <w:top w:val="none" w:sz="0" w:space="0" w:color="auto"/>
                <w:left w:val="none" w:sz="0" w:space="0" w:color="auto"/>
                <w:bottom w:val="none" w:sz="0" w:space="0" w:color="auto"/>
                <w:right w:val="none" w:sz="0" w:space="0" w:color="auto"/>
              </w:divBdr>
            </w:div>
            <w:div w:id="309478852">
              <w:marLeft w:val="0"/>
              <w:marRight w:val="0"/>
              <w:marTop w:val="0"/>
              <w:marBottom w:val="0"/>
              <w:divBdr>
                <w:top w:val="none" w:sz="0" w:space="0" w:color="auto"/>
                <w:left w:val="none" w:sz="0" w:space="0" w:color="auto"/>
                <w:bottom w:val="none" w:sz="0" w:space="0" w:color="auto"/>
                <w:right w:val="none" w:sz="0" w:space="0" w:color="auto"/>
              </w:divBdr>
            </w:div>
            <w:div w:id="317001106">
              <w:marLeft w:val="0"/>
              <w:marRight w:val="0"/>
              <w:marTop w:val="0"/>
              <w:marBottom w:val="0"/>
              <w:divBdr>
                <w:top w:val="none" w:sz="0" w:space="0" w:color="auto"/>
                <w:left w:val="none" w:sz="0" w:space="0" w:color="auto"/>
                <w:bottom w:val="none" w:sz="0" w:space="0" w:color="auto"/>
                <w:right w:val="none" w:sz="0" w:space="0" w:color="auto"/>
              </w:divBdr>
            </w:div>
            <w:div w:id="324555625">
              <w:marLeft w:val="0"/>
              <w:marRight w:val="0"/>
              <w:marTop w:val="0"/>
              <w:marBottom w:val="0"/>
              <w:divBdr>
                <w:top w:val="none" w:sz="0" w:space="0" w:color="auto"/>
                <w:left w:val="none" w:sz="0" w:space="0" w:color="auto"/>
                <w:bottom w:val="none" w:sz="0" w:space="0" w:color="auto"/>
                <w:right w:val="none" w:sz="0" w:space="0" w:color="auto"/>
              </w:divBdr>
            </w:div>
            <w:div w:id="355277132">
              <w:marLeft w:val="0"/>
              <w:marRight w:val="0"/>
              <w:marTop w:val="0"/>
              <w:marBottom w:val="0"/>
              <w:divBdr>
                <w:top w:val="none" w:sz="0" w:space="0" w:color="auto"/>
                <w:left w:val="none" w:sz="0" w:space="0" w:color="auto"/>
                <w:bottom w:val="none" w:sz="0" w:space="0" w:color="auto"/>
                <w:right w:val="none" w:sz="0" w:space="0" w:color="auto"/>
              </w:divBdr>
            </w:div>
            <w:div w:id="356279817">
              <w:marLeft w:val="0"/>
              <w:marRight w:val="0"/>
              <w:marTop w:val="0"/>
              <w:marBottom w:val="0"/>
              <w:divBdr>
                <w:top w:val="none" w:sz="0" w:space="0" w:color="auto"/>
                <w:left w:val="none" w:sz="0" w:space="0" w:color="auto"/>
                <w:bottom w:val="none" w:sz="0" w:space="0" w:color="auto"/>
                <w:right w:val="none" w:sz="0" w:space="0" w:color="auto"/>
              </w:divBdr>
            </w:div>
            <w:div w:id="385842381">
              <w:marLeft w:val="0"/>
              <w:marRight w:val="0"/>
              <w:marTop w:val="0"/>
              <w:marBottom w:val="0"/>
              <w:divBdr>
                <w:top w:val="none" w:sz="0" w:space="0" w:color="auto"/>
                <w:left w:val="none" w:sz="0" w:space="0" w:color="auto"/>
                <w:bottom w:val="none" w:sz="0" w:space="0" w:color="auto"/>
                <w:right w:val="none" w:sz="0" w:space="0" w:color="auto"/>
              </w:divBdr>
            </w:div>
            <w:div w:id="404761468">
              <w:marLeft w:val="0"/>
              <w:marRight w:val="0"/>
              <w:marTop w:val="0"/>
              <w:marBottom w:val="0"/>
              <w:divBdr>
                <w:top w:val="none" w:sz="0" w:space="0" w:color="auto"/>
                <w:left w:val="none" w:sz="0" w:space="0" w:color="auto"/>
                <w:bottom w:val="none" w:sz="0" w:space="0" w:color="auto"/>
                <w:right w:val="none" w:sz="0" w:space="0" w:color="auto"/>
              </w:divBdr>
            </w:div>
            <w:div w:id="412826112">
              <w:marLeft w:val="0"/>
              <w:marRight w:val="0"/>
              <w:marTop w:val="0"/>
              <w:marBottom w:val="0"/>
              <w:divBdr>
                <w:top w:val="none" w:sz="0" w:space="0" w:color="auto"/>
                <w:left w:val="none" w:sz="0" w:space="0" w:color="auto"/>
                <w:bottom w:val="none" w:sz="0" w:space="0" w:color="auto"/>
                <w:right w:val="none" w:sz="0" w:space="0" w:color="auto"/>
              </w:divBdr>
            </w:div>
            <w:div w:id="449056372">
              <w:marLeft w:val="0"/>
              <w:marRight w:val="0"/>
              <w:marTop w:val="0"/>
              <w:marBottom w:val="0"/>
              <w:divBdr>
                <w:top w:val="none" w:sz="0" w:space="0" w:color="auto"/>
                <w:left w:val="none" w:sz="0" w:space="0" w:color="auto"/>
                <w:bottom w:val="none" w:sz="0" w:space="0" w:color="auto"/>
                <w:right w:val="none" w:sz="0" w:space="0" w:color="auto"/>
              </w:divBdr>
            </w:div>
            <w:div w:id="453256637">
              <w:marLeft w:val="0"/>
              <w:marRight w:val="0"/>
              <w:marTop w:val="0"/>
              <w:marBottom w:val="0"/>
              <w:divBdr>
                <w:top w:val="none" w:sz="0" w:space="0" w:color="auto"/>
                <w:left w:val="none" w:sz="0" w:space="0" w:color="auto"/>
                <w:bottom w:val="none" w:sz="0" w:space="0" w:color="auto"/>
                <w:right w:val="none" w:sz="0" w:space="0" w:color="auto"/>
              </w:divBdr>
            </w:div>
            <w:div w:id="478572633">
              <w:marLeft w:val="0"/>
              <w:marRight w:val="0"/>
              <w:marTop w:val="0"/>
              <w:marBottom w:val="0"/>
              <w:divBdr>
                <w:top w:val="none" w:sz="0" w:space="0" w:color="auto"/>
                <w:left w:val="none" w:sz="0" w:space="0" w:color="auto"/>
                <w:bottom w:val="none" w:sz="0" w:space="0" w:color="auto"/>
                <w:right w:val="none" w:sz="0" w:space="0" w:color="auto"/>
              </w:divBdr>
            </w:div>
            <w:div w:id="486480832">
              <w:marLeft w:val="0"/>
              <w:marRight w:val="0"/>
              <w:marTop w:val="0"/>
              <w:marBottom w:val="0"/>
              <w:divBdr>
                <w:top w:val="none" w:sz="0" w:space="0" w:color="auto"/>
                <w:left w:val="none" w:sz="0" w:space="0" w:color="auto"/>
                <w:bottom w:val="none" w:sz="0" w:space="0" w:color="auto"/>
                <w:right w:val="none" w:sz="0" w:space="0" w:color="auto"/>
              </w:divBdr>
            </w:div>
            <w:div w:id="525481229">
              <w:marLeft w:val="0"/>
              <w:marRight w:val="0"/>
              <w:marTop w:val="0"/>
              <w:marBottom w:val="0"/>
              <w:divBdr>
                <w:top w:val="none" w:sz="0" w:space="0" w:color="auto"/>
                <w:left w:val="none" w:sz="0" w:space="0" w:color="auto"/>
                <w:bottom w:val="none" w:sz="0" w:space="0" w:color="auto"/>
                <w:right w:val="none" w:sz="0" w:space="0" w:color="auto"/>
              </w:divBdr>
            </w:div>
            <w:div w:id="581064496">
              <w:marLeft w:val="0"/>
              <w:marRight w:val="0"/>
              <w:marTop w:val="0"/>
              <w:marBottom w:val="0"/>
              <w:divBdr>
                <w:top w:val="none" w:sz="0" w:space="0" w:color="auto"/>
                <w:left w:val="none" w:sz="0" w:space="0" w:color="auto"/>
                <w:bottom w:val="none" w:sz="0" w:space="0" w:color="auto"/>
                <w:right w:val="none" w:sz="0" w:space="0" w:color="auto"/>
              </w:divBdr>
            </w:div>
            <w:div w:id="600182865">
              <w:marLeft w:val="0"/>
              <w:marRight w:val="0"/>
              <w:marTop w:val="0"/>
              <w:marBottom w:val="0"/>
              <w:divBdr>
                <w:top w:val="none" w:sz="0" w:space="0" w:color="auto"/>
                <w:left w:val="none" w:sz="0" w:space="0" w:color="auto"/>
                <w:bottom w:val="none" w:sz="0" w:space="0" w:color="auto"/>
                <w:right w:val="none" w:sz="0" w:space="0" w:color="auto"/>
              </w:divBdr>
            </w:div>
            <w:div w:id="641155754">
              <w:marLeft w:val="0"/>
              <w:marRight w:val="0"/>
              <w:marTop w:val="0"/>
              <w:marBottom w:val="0"/>
              <w:divBdr>
                <w:top w:val="none" w:sz="0" w:space="0" w:color="auto"/>
                <w:left w:val="none" w:sz="0" w:space="0" w:color="auto"/>
                <w:bottom w:val="none" w:sz="0" w:space="0" w:color="auto"/>
                <w:right w:val="none" w:sz="0" w:space="0" w:color="auto"/>
              </w:divBdr>
            </w:div>
            <w:div w:id="670524167">
              <w:marLeft w:val="0"/>
              <w:marRight w:val="0"/>
              <w:marTop w:val="0"/>
              <w:marBottom w:val="0"/>
              <w:divBdr>
                <w:top w:val="none" w:sz="0" w:space="0" w:color="auto"/>
                <w:left w:val="none" w:sz="0" w:space="0" w:color="auto"/>
                <w:bottom w:val="none" w:sz="0" w:space="0" w:color="auto"/>
                <w:right w:val="none" w:sz="0" w:space="0" w:color="auto"/>
              </w:divBdr>
            </w:div>
            <w:div w:id="673410847">
              <w:marLeft w:val="0"/>
              <w:marRight w:val="0"/>
              <w:marTop w:val="0"/>
              <w:marBottom w:val="0"/>
              <w:divBdr>
                <w:top w:val="none" w:sz="0" w:space="0" w:color="auto"/>
                <w:left w:val="none" w:sz="0" w:space="0" w:color="auto"/>
                <w:bottom w:val="none" w:sz="0" w:space="0" w:color="auto"/>
                <w:right w:val="none" w:sz="0" w:space="0" w:color="auto"/>
              </w:divBdr>
            </w:div>
            <w:div w:id="676738806">
              <w:marLeft w:val="0"/>
              <w:marRight w:val="0"/>
              <w:marTop w:val="0"/>
              <w:marBottom w:val="0"/>
              <w:divBdr>
                <w:top w:val="none" w:sz="0" w:space="0" w:color="auto"/>
                <w:left w:val="none" w:sz="0" w:space="0" w:color="auto"/>
                <w:bottom w:val="none" w:sz="0" w:space="0" w:color="auto"/>
                <w:right w:val="none" w:sz="0" w:space="0" w:color="auto"/>
              </w:divBdr>
            </w:div>
            <w:div w:id="714936960">
              <w:marLeft w:val="0"/>
              <w:marRight w:val="0"/>
              <w:marTop w:val="0"/>
              <w:marBottom w:val="0"/>
              <w:divBdr>
                <w:top w:val="none" w:sz="0" w:space="0" w:color="auto"/>
                <w:left w:val="none" w:sz="0" w:space="0" w:color="auto"/>
                <w:bottom w:val="none" w:sz="0" w:space="0" w:color="auto"/>
                <w:right w:val="none" w:sz="0" w:space="0" w:color="auto"/>
              </w:divBdr>
            </w:div>
            <w:div w:id="730924778">
              <w:marLeft w:val="0"/>
              <w:marRight w:val="0"/>
              <w:marTop w:val="0"/>
              <w:marBottom w:val="0"/>
              <w:divBdr>
                <w:top w:val="none" w:sz="0" w:space="0" w:color="auto"/>
                <w:left w:val="none" w:sz="0" w:space="0" w:color="auto"/>
                <w:bottom w:val="none" w:sz="0" w:space="0" w:color="auto"/>
                <w:right w:val="none" w:sz="0" w:space="0" w:color="auto"/>
              </w:divBdr>
            </w:div>
            <w:div w:id="736781679">
              <w:marLeft w:val="0"/>
              <w:marRight w:val="0"/>
              <w:marTop w:val="0"/>
              <w:marBottom w:val="0"/>
              <w:divBdr>
                <w:top w:val="none" w:sz="0" w:space="0" w:color="auto"/>
                <w:left w:val="none" w:sz="0" w:space="0" w:color="auto"/>
                <w:bottom w:val="none" w:sz="0" w:space="0" w:color="auto"/>
                <w:right w:val="none" w:sz="0" w:space="0" w:color="auto"/>
              </w:divBdr>
            </w:div>
            <w:div w:id="743452585">
              <w:marLeft w:val="0"/>
              <w:marRight w:val="0"/>
              <w:marTop w:val="0"/>
              <w:marBottom w:val="0"/>
              <w:divBdr>
                <w:top w:val="none" w:sz="0" w:space="0" w:color="auto"/>
                <w:left w:val="none" w:sz="0" w:space="0" w:color="auto"/>
                <w:bottom w:val="none" w:sz="0" w:space="0" w:color="auto"/>
                <w:right w:val="none" w:sz="0" w:space="0" w:color="auto"/>
              </w:divBdr>
            </w:div>
            <w:div w:id="790562180">
              <w:marLeft w:val="0"/>
              <w:marRight w:val="0"/>
              <w:marTop w:val="0"/>
              <w:marBottom w:val="0"/>
              <w:divBdr>
                <w:top w:val="none" w:sz="0" w:space="0" w:color="auto"/>
                <w:left w:val="none" w:sz="0" w:space="0" w:color="auto"/>
                <w:bottom w:val="none" w:sz="0" w:space="0" w:color="auto"/>
                <w:right w:val="none" w:sz="0" w:space="0" w:color="auto"/>
              </w:divBdr>
            </w:div>
            <w:div w:id="801851232">
              <w:marLeft w:val="0"/>
              <w:marRight w:val="0"/>
              <w:marTop w:val="0"/>
              <w:marBottom w:val="0"/>
              <w:divBdr>
                <w:top w:val="none" w:sz="0" w:space="0" w:color="auto"/>
                <w:left w:val="none" w:sz="0" w:space="0" w:color="auto"/>
                <w:bottom w:val="none" w:sz="0" w:space="0" w:color="auto"/>
                <w:right w:val="none" w:sz="0" w:space="0" w:color="auto"/>
              </w:divBdr>
            </w:div>
            <w:div w:id="809130396">
              <w:marLeft w:val="0"/>
              <w:marRight w:val="0"/>
              <w:marTop w:val="0"/>
              <w:marBottom w:val="0"/>
              <w:divBdr>
                <w:top w:val="none" w:sz="0" w:space="0" w:color="auto"/>
                <w:left w:val="none" w:sz="0" w:space="0" w:color="auto"/>
                <w:bottom w:val="none" w:sz="0" w:space="0" w:color="auto"/>
                <w:right w:val="none" w:sz="0" w:space="0" w:color="auto"/>
              </w:divBdr>
            </w:div>
            <w:div w:id="822429830">
              <w:marLeft w:val="0"/>
              <w:marRight w:val="0"/>
              <w:marTop w:val="0"/>
              <w:marBottom w:val="0"/>
              <w:divBdr>
                <w:top w:val="none" w:sz="0" w:space="0" w:color="auto"/>
                <w:left w:val="none" w:sz="0" w:space="0" w:color="auto"/>
                <w:bottom w:val="none" w:sz="0" w:space="0" w:color="auto"/>
                <w:right w:val="none" w:sz="0" w:space="0" w:color="auto"/>
              </w:divBdr>
            </w:div>
            <w:div w:id="826243359">
              <w:marLeft w:val="0"/>
              <w:marRight w:val="0"/>
              <w:marTop w:val="0"/>
              <w:marBottom w:val="0"/>
              <w:divBdr>
                <w:top w:val="none" w:sz="0" w:space="0" w:color="auto"/>
                <w:left w:val="none" w:sz="0" w:space="0" w:color="auto"/>
                <w:bottom w:val="none" w:sz="0" w:space="0" w:color="auto"/>
                <w:right w:val="none" w:sz="0" w:space="0" w:color="auto"/>
              </w:divBdr>
            </w:div>
            <w:div w:id="852575001">
              <w:marLeft w:val="0"/>
              <w:marRight w:val="0"/>
              <w:marTop w:val="0"/>
              <w:marBottom w:val="0"/>
              <w:divBdr>
                <w:top w:val="none" w:sz="0" w:space="0" w:color="auto"/>
                <w:left w:val="none" w:sz="0" w:space="0" w:color="auto"/>
                <w:bottom w:val="none" w:sz="0" w:space="0" w:color="auto"/>
                <w:right w:val="none" w:sz="0" w:space="0" w:color="auto"/>
              </w:divBdr>
            </w:div>
            <w:div w:id="967081887">
              <w:marLeft w:val="0"/>
              <w:marRight w:val="0"/>
              <w:marTop w:val="0"/>
              <w:marBottom w:val="0"/>
              <w:divBdr>
                <w:top w:val="none" w:sz="0" w:space="0" w:color="auto"/>
                <w:left w:val="none" w:sz="0" w:space="0" w:color="auto"/>
                <w:bottom w:val="none" w:sz="0" w:space="0" w:color="auto"/>
                <w:right w:val="none" w:sz="0" w:space="0" w:color="auto"/>
              </w:divBdr>
            </w:div>
            <w:div w:id="981619469">
              <w:marLeft w:val="0"/>
              <w:marRight w:val="0"/>
              <w:marTop w:val="0"/>
              <w:marBottom w:val="0"/>
              <w:divBdr>
                <w:top w:val="none" w:sz="0" w:space="0" w:color="auto"/>
                <w:left w:val="none" w:sz="0" w:space="0" w:color="auto"/>
                <w:bottom w:val="none" w:sz="0" w:space="0" w:color="auto"/>
                <w:right w:val="none" w:sz="0" w:space="0" w:color="auto"/>
              </w:divBdr>
            </w:div>
            <w:div w:id="987124886">
              <w:marLeft w:val="0"/>
              <w:marRight w:val="0"/>
              <w:marTop w:val="0"/>
              <w:marBottom w:val="0"/>
              <w:divBdr>
                <w:top w:val="none" w:sz="0" w:space="0" w:color="auto"/>
                <w:left w:val="none" w:sz="0" w:space="0" w:color="auto"/>
                <w:bottom w:val="none" w:sz="0" w:space="0" w:color="auto"/>
                <w:right w:val="none" w:sz="0" w:space="0" w:color="auto"/>
              </w:divBdr>
            </w:div>
            <w:div w:id="1004280930">
              <w:marLeft w:val="0"/>
              <w:marRight w:val="0"/>
              <w:marTop w:val="0"/>
              <w:marBottom w:val="0"/>
              <w:divBdr>
                <w:top w:val="none" w:sz="0" w:space="0" w:color="auto"/>
                <w:left w:val="none" w:sz="0" w:space="0" w:color="auto"/>
                <w:bottom w:val="none" w:sz="0" w:space="0" w:color="auto"/>
                <w:right w:val="none" w:sz="0" w:space="0" w:color="auto"/>
              </w:divBdr>
            </w:div>
            <w:div w:id="1023017050">
              <w:marLeft w:val="0"/>
              <w:marRight w:val="0"/>
              <w:marTop w:val="0"/>
              <w:marBottom w:val="0"/>
              <w:divBdr>
                <w:top w:val="none" w:sz="0" w:space="0" w:color="auto"/>
                <w:left w:val="none" w:sz="0" w:space="0" w:color="auto"/>
                <w:bottom w:val="none" w:sz="0" w:space="0" w:color="auto"/>
                <w:right w:val="none" w:sz="0" w:space="0" w:color="auto"/>
              </w:divBdr>
            </w:div>
            <w:div w:id="1051883392">
              <w:marLeft w:val="0"/>
              <w:marRight w:val="0"/>
              <w:marTop w:val="0"/>
              <w:marBottom w:val="0"/>
              <w:divBdr>
                <w:top w:val="none" w:sz="0" w:space="0" w:color="auto"/>
                <w:left w:val="none" w:sz="0" w:space="0" w:color="auto"/>
                <w:bottom w:val="none" w:sz="0" w:space="0" w:color="auto"/>
                <w:right w:val="none" w:sz="0" w:space="0" w:color="auto"/>
              </w:divBdr>
            </w:div>
            <w:div w:id="1065110001">
              <w:marLeft w:val="0"/>
              <w:marRight w:val="0"/>
              <w:marTop w:val="0"/>
              <w:marBottom w:val="0"/>
              <w:divBdr>
                <w:top w:val="none" w:sz="0" w:space="0" w:color="auto"/>
                <w:left w:val="none" w:sz="0" w:space="0" w:color="auto"/>
                <w:bottom w:val="none" w:sz="0" w:space="0" w:color="auto"/>
                <w:right w:val="none" w:sz="0" w:space="0" w:color="auto"/>
              </w:divBdr>
            </w:div>
            <w:div w:id="1074087374">
              <w:marLeft w:val="0"/>
              <w:marRight w:val="0"/>
              <w:marTop w:val="0"/>
              <w:marBottom w:val="0"/>
              <w:divBdr>
                <w:top w:val="none" w:sz="0" w:space="0" w:color="auto"/>
                <w:left w:val="none" w:sz="0" w:space="0" w:color="auto"/>
                <w:bottom w:val="none" w:sz="0" w:space="0" w:color="auto"/>
                <w:right w:val="none" w:sz="0" w:space="0" w:color="auto"/>
              </w:divBdr>
            </w:div>
            <w:div w:id="1114903451">
              <w:marLeft w:val="0"/>
              <w:marRight w:val="0"/>
              <w:marTop w:val="0"/>
              <w:marBottom w:val="0"/>
              <w:divBdr>
                <w:top w:val="none" w:sz="0" w:space="0" w:color="auto"/>
                <w:left w:val="none" w:sz="0" w:space="0" w:color="auto"/>
                <w:bottom w:val="none" w:sz="0" w:space="0" w:color="auto"/>
                <w:right w:val="none" w:sz="0" w:space="0" w:color="auto"/>
              </w:divBdr>
            </w:div>
            <w:div w:id="1129588898">
              <w:marLeft w:val="0"/>
              <w:marRight w:val="0"/>
              <w:marTop w:val="0"/>
              <w:marBottom w:val="0"/>
              <w:divBdr>
                <w:top w:val="none" w:sz="0" w:space="0" w:color="auto"/>
                <w:left w:val="none" w:sz="0" w:space="0" w:color="auto"/>
                <w:bottom w:val="none" w:sz="0" w:space="0" w:color="auto"/>
                <w:right w:val="none" w:sz="0" w:space="0" w:color="auto"/>
              </w:divBdr>
            </w:div>
            <w:div w:id="1150096940">
              <w:marLeft w:val="0"/>
              <w:marRight w:val="0"/>
              <w:marTop w:val="0"/>
              <w:marBottom w:val="0"/>
              <w:divBdr>
                <w:top w:val="none" w:sz="0" w:space="0" w:color="auto"/>
                <w:left w:val="none" w:sz="0" w:space="0" w:color="auto"/>
                <w:bottom w:val="none" w:sz="0" w:space="0" w:color="auto"/>
                <w:right w:val="none" w:sz="0" w:space="0" w:color="auto"/>
              </w:divBdr>
            </w:div>
            <w:div w:id="1165903710">
              <w:marLeft w:val="0"/>
              <w:marRight w:val="0"/>
              <w:marTop w:val="0"/>
              <w:marBottom w:val="0"/>
              <w:divBdr>
                <w:top w:val="none" w:sz="0" w:space="0" w:color="auto"/>
                <w:left w:val="none" w:sz="0" w:space="0" w:color="auto"/>
                <w:bottom w:val="none" w:sz="0" w:space="0" w:color="auto"/>
                <w:right w:val="none" w:sz="0" w:space="0" w:color="auto"/>
              </w:divBdr>
            </w:div>
            <w:div w:id="1171140784">
              <w:marLeft w:val="0"/>
              <w:marRight w:val="0"/>
              <w:marTop w:val="0"/>
              <w:marBottom w:val="0"/>
              <w:divBdr>
                <w:top w:val="none" w:sz="0" w:space="0" w:color="auto"/>
                <w:left w:val="none" w:sz="0" w:space="0" w:color="auto"/>
                <w:bottom w:val="none" w:sz="0" w:space="0" w:color="auto"/>
                <w:right w:val="none" w:sz="0" w:space="0" w:color="auto"/>
              </w:divBdr>
            </w:div>
            <w:div w:id="1218542371">
              <w:marLeft w:val="0"/>
              <w:marRight w:val="0"/>
              <w:marTop w:val="0"/>
              <w:marBottom w:val="0"/>
              <w:divBdr>
                <w:top w:val="none" w:sz="0" w:space="0" w:color="auto"/>
                <w:left w:val="none" w:sz="0" w:space="0" w:color="auto"/>
                <w:bottom w:val="none" w:sz="0" w:space="0" w:color="auto"/>
                <w:right w:val="none" w:sz="0" w:space="0" w:color="auto"/>
              </w:divBdr>
            </w:div>
            <w:div w:id="1236404024">
              <w:marLeft w:val="0"/>
              <w:marRight w:val="0"/>
              <w:marTop w:val="0"/>
              <w:marBottom w:val="0"/>
              <w:divBdr>
                <w:top w:val="none" w:sz="0" w:space="0" w:color="auto"/>
                <w:left w:val="none" w:sz="0" w:space="0" w:color="auto"/>
                <w:bottom w:val="none" w:sz="0" w:space="0" w:color="auto"/>
                <w:right w:val="none" w:sz="0" w:space="0" w:color="auto"/>
              </w:divBdr>
            </w:div>
            <w:div w:id="1242134582">
              <w:marLeft w:val="0"/>
              <w:marRight w:val="0"/>
              <w:marTop w:val="0"/>
              <w:marBottom w:val="0"/>
              <w:divBdr>
                <w:top w:val="none" w:sz="0" w:space="0" w:color="auto"/>
                <w:left w:val="none" w:sz="0" w:space="0" w:color="auto"/>
                <w:bottom w:val="none" w:sz="0" w:space="0" w:color="auto"/>
                <w:right w:val="none" w:sz="0" w:space="0" w:color="auto"/>
              </w:divBdr>
            </w:div>
            <w:div w:id="1263413047">
              <w:marLeft w:val="0"/>
              <w:marRight w:val="0"/>
              <w:marTop w:val="0"/>
              <w:marBottom w:val="0"/>
              <w:divBdr>
                <w:top w:val="none" w:sz="0" w:space="0" w:color="auto"/>
                <w:left w:val="none" w:sz="0" w:space="0" w:color="auto"/>
                <w:bottom w:val="none" w:sz="0" w:space="0" w:color="auto"/>
                <w:right w:val="none" w:sz="0" w:space="0" w:color="auto"/>
              </w:divBdr>
            </w:div>
            <w:div w:id="1303190324">
              <w:marLeft w:val="0"/>
              <w:marRight w:val="0"/>
              <w:marTop w:val="0"/>
              <w:marBottom w:val="0"/>
              <w:divBdr>
                <w:top w:val="none" w:sz="0" w:space="0" w:color="auto"/>
                <w:left w:val="none" w:sz="0" w:space="0" w:color="auto"/>
                <w:bottom w:val="none" w:sz="0" w:space="0" w:color="auto"/>
                <w:right w:val="none" w:sz="0" w:space="0" w:color="auto"/>
              </w:divBdr>
            </w:div>
            <w:div w:id="1387949817">
              <w:marLeft w:val="0"/>
              <w:marRight w:val="0"/>
              <w:marTop w:val="0"/>
              <w:marBottom w:val="0"/>
              <w:divBdr>
                <w:top w:val="none" w:sz="0" w:space="0" w:color="auto"/>
                <w:left w:val="none" w:sz="0" w:space="0" w:color="auto"/>
                <w:bottom w:val="none" w:sz="0" w:space="0" w:color="auto"/>
                <w:right w:val="none" w:sz="0" w:space="0" w:color="auto"/>
              </w:divBdr>
            </w:div>
            <w:div w:id="1448500318">
              <w:marLeft w:val="0"/>
              <w:marRight w:val="0"/>
              <w:marTop w:val="0"/>
              <w:marBottom w:val="0"/>
              <w:divBdr>
                <w:top w:val="none" w:sz="0" w:space="0" w:color="auto"/>
                <w:left w:val="none" w:sz="0" w:space="0" w:color="auto"/>
                <w:bottom w:val="none" w:sz="0" w:space="0" w:color="auto"/>
                <w:right w:val="none" w:sz="0" w:space="0" w:color="auto"/>
              </w:divBdr>
            </w:div>
            <w:div w:id="1484196379">
              <w:marLeft w:val="0"/>
              <w:marRight w:val="0"/>
              <w:marTop w:val="0"/>
              <w:marBottom w:val="0"/>
              <w:divBdr>
                <w:top w:val="none" w:sz="0" w:space="0" w:color="auto"/>
                <w:left w:val="none" w:sz="0" w:space="0" w:color="auto"/>
                <w:bottom w:val="none" w:sz="0" w:space="0" w:color="auto"/>
                <w:right w:val="none" w:sz="0" w:space="0" w:color="auto"/>
              </w:divBdr>
            </w:div>
            <w:div w:id="1581141349">
              <w:marLeft w:val="0"/>
              <w:marRight w:val="0"/>
              <w:marTop w:val="0"/>
              <w:marBottom w:val="0"/>
              <w:divBdr>
                <w:top w:val="none" w:sz="0" w:space="0" w:color="auto"/>
                <w:left w:val="none" w:sz="0" w:space="0" w:color="auto"/>
                <w:bottom w:val="none" w:sz="0" w:space="0" w:color="auto"/>
                <w:right w:val="none" w:sz="0" w:space="0" w:color="auto"/>
              </w:divBdr>
            </w:div>
            <w:div w:id="1599830267">
              <w:marLeft w:val="0"/>
              <w:marRight w:val="0"/>
              <w:marTop w:val="0"/>
              <w:marBottom w:val="0"/>
              <w:divBdr>
                <w:top w:val="none" w:sz="0" w:space="0" w:color="auto"/>
                <w:left w:val="none" w:sz="0" w:space="0" w:color="auto"/>
                <w:bottom w:val="none" w:sz="0" w:space="0" w:color="auto"/>
                <w:right w:val="none" w:sz="0" w:space="0" w:color="auto"/>
              </w:divBdr>
            </w:div>
            <w:div w:id="1619485213">
              <w:marLeft w:val="0"/>
              <w:marRight w:val="0"/>
              <w:marTop w:val="0"/>
              <w:marBottom w:val="0"/>
              <w:divBdr>
                <w:top w:val="none" w:sz="0" w:space="0" w:color="auto"/>
                <w:left w:val="none" w:sz="0" w:space="0" w:color="auto"/>
                <w:bottom w:val="none" w:sz="0" w:space="0" w:color="auto"/>
                <w:right w:val="none" w:sz="0" w:space="0" w:color="auto"/>
              </w:divBdr>
            </w:div>
            <w:div w:id="1656759689">
              <w:marLeft w:val="0"/>
              <w:marRight w:val="0"/>
              <w:marTop w:val="0"/>
              <w:marBottom w:val="0"/>
              <w:divBdr>
                <w:top w:val="none" w:sz="0" w:space="0" w:color="auto"/>
                <w:left w:val="none" w:sz="0" w:space="0" w:color="auto"/>
                <w:bottom w:val="none" w:sz="0" w:space="0" w:color="auto"/>
                <w:right w:val="none" w:sz="0" w:space="0" w:color="auto"/>
              </w:divBdr>
            </w:div>
            <w:div w:id="1660767279">
              <w:marLeft w:val="0"/>
              <w:marRight w:val="0"/>
              <w:marTop w:val="0"/>
              <w:marBottom w:val="0"/>
              <w:divBdr>
                <w:top w:val="none" w:sz="0" w:space="0" w:color="auto"/>
                <w:left w:val="none" w:sz="0" w:space="0" w:color="auto"/>
                <w:bottom w:val="none" w:sz="0" w:space="0" w:color="auto"/>
                <w:right w:val="none" w:sz="0" w:space="0" w:color="auto"/>
              </w:divBdr>
            </w:div>
            <w:div w:id="1666475529">
              <w:marLeft w:val="0"/>
              <w:marRight w:val="0"/>
              <w:marTop w:val="0"/>
              <w:marBottom w:val="0"/>
              <w:divBdr>
                <w:top w:val="none" w:sz="0" w:space="0" w:color="auto"/>
                <w:left w:val="none" w:sz="0" w:space="0" w:color="auto"/>
                <w:bottom w:val="none" w:sz="0" w:space="0" w:color="auto"/>
                <w:right w:val="none" w:sz="0" w:space="0" w:color="auto"/>
              </w:divBdr>
            </w:div>
            <w:div w:id="1703744672">
              <w:marLeft w:val="0"/>
              <w:marRight w:val="0"/>
              <w:marTop w:val="0"/>
              <w:marBottom w:val="0"/>
              <w:divBdr>
                <w:top w:val="none" w:sz="0" w:space="0" w:color="auto"/>
                <w:left w:val="none" w:sz="0" w:space="0" w:color="auto"/>
                <w:bottom w:val="none" w:sz="0" w:space="0" w:color="auto"/>
                <w:right w:val="none" w:sz="0" w:space="0" w:color="auto"/>
              </w:divBdr>
            </w:div>
            <w:div w:id="1720783055">
              <w:marLeft w:val="0"/>
              <w:marRight w:val="0"/>
              <w:marTop w:val="0"/>
              <w:marBottom w:val="0"/>
              <w:divBdr>
                <w:top w:val="none" w:sz="0" w:space="0" w:color="auto"/>
                <w:left w:val="none" w:sz="0" w:space="0" w:color="auto"/>
                <w:bottom w:val="none" w:sz="0" w:space="0" w:color="auto"/>
                <w:right w:val="none" w:sz="0" w:space="0" w:color="auto"/>
              </w:divBdr>
            </w:div>
            <w:div w:id="1730881429">
              <w:marLeft w:val="0"/>
              <w:marRight w:val="0"/>
              <w:marTop w:val="0"/>
              <w:marBottom w:val="0"/>
              <w:divBdr>
                <w:top w:val="none" w:sz="0" w:space="0" w:color="auto"/>
                <w:left w:val="none" w:sz="0" w:space="0" w:color="auto"/>
                <w:bottom w:val="none" w:sz="0" w:space="0" w:color="auto"/>
                <w:right w:val="none" w:sz="0" w:space="0" w:color="auto"/>
              </w:divBdr>
            </w:div>
            <w:div w:id="1740399886">
              <w:marLeft w:val="0"/>
              <w:marRight w:val="0"/>
              <w:marTop w:val="0"/>
              <w:marBottom w:val="0"/>
              <w:divBdr>
                <w:top w:val="none" w:sz="0" w:space="0" w:color="auto"/>
                <w:left w:val="none" w:sz="0" w:space="0" w:color="auto"/>
                <w:bottom w:val="none" w:sz="0" w:space="0" w:color="auto"/>
                <w:right w:val="none" w:sz="0" w:space="0" w:color="auto"/>
              </w:divBdr>
            </w:div>
            <w:div w:id="1768430216">
              <w:marLeft w:val="0"/>
              <w:marRight w:val="0"/>
              <w:marTop w:val="0"/>
              <w:marBottom w:val="0"/>
              <w:divBdr>
                <w:top w:val="none" w:sz="0" w:space="0" w:color="auto"/>
                <w:left w:val="none" w:sz="0" w:space="0" w:color="auto"/>
                <w:bottom w:val="none" w:sz="0" w:space="0" w:color="auto"/>
                <w:right w:val="none" w:sz="0" w:space="0" w:color="auto"/>
              </w:divBdr>
            </w:div>
            <w:div w:id="1780368270">
              <w:marLeft w:val="0"/>
              <w:marRight w:val="0"/>
              <w:marTop w:val="0"/>
              <w:marBottom w:val="0"/>
              <w:divBdr>
                <w:top w:val="none" w:sz="0" w:space="0" w:color="auto"/>
                <w:left w:val="none" w:sz="0" w:space="0" w:color="auto"/>
                <w:bottom w:val="none" w:sz="0" w:space="0" w:color="auto"/>
                <w:right w:val="none" w:sz="0" w:space="0" w:color="auto"/>
              </w:divBdr>
            </w:div>
            <w:div w:id="1802338195">
              <w:marLeft w:val="0"/>
              <w:marRight w:val="0"/>
              <w:marTop w:val="0"/>
              <w:marBottom w:val="0"/>
              <w:divBdr>
                <w:top w:val="none" w:sz="0" w:space="0" w:color="auto"/>
                <w:left w:val="none" w:sz="0" w:space="0" w:color="auto"/>
                <w:bottom w:val="none" w:sz="0" w:space="0" w:color="auto"/>
                <w:right w:val="none" w:sz="0" w:space="0" w:color="auto"/>
              </w:divBdr>
            </w:div>
            <w:div w:id="1845434345">
              <w:marLeft w:val="0"/>
              <w:marRight w:val="0"/>
              <w:marTop w:val="0"/>
              <w:marBottom w:val="0"/>
              <w:divBdr>
                <w:top w:val="none" w:sz="0" w:space="0" w:color="auto"/>
                <w:left w:val="none" w:sz="0" w:space="0" w:color="auto"/>
                <w:bottom w:val="none" w:sz="0" w:space="0" w:color="auto"/>
                <w:right w:val="none" w:sz="0" w:space="0" w:color="auto"/>
              </w:divBdr>
            </w:div>
            <w:div w:id="1867478722">
              <w:marLeft w:val="0"/>
              <w:marRight w:val="0"/>
              <w:marTop w:val="0"/>
              <w:marBottom w:val="0"/>
              <w:divBdr>
                <w:top w:val="none" w:sz="0" w:space="0" w:color="auto"/>
                <w:left w:val="none" w:sz="0" w:space="0" w:color="auto"/>
                <w:bottom w:val="none" w:sz="0" w:space="0" w:color="auto"/>
                <w:right w:val="none" w:sz="0" w:space="0" w:color="auto"/>
              </w:divBdr>
            </w:div>
            <w:div w:id="1884750153">
              <w:marLeft w:val="0"/>
              <w:marRight w:val="0"/>
              <w:marTop w:val="0"/>
              <w:marBottom w:val="0"/>
              <w:divBdr>
                <w:top w:val="none" w:sz="0" w:space="0" w:color="auto"/>
                <w:left w:val="none" w:sz="0" w:space="0" w:color="auto"/>
                <w:bottom w:val="none" w:sz="0" w:space="0" w:color="auto"/>
                <w:right w:val="none" w:sz="0" w:space="0" w:color="auto"/>
              </w:divBdr>
            </w:div>
            <w:div w:id="1887059229">
              <w:marLeft w:val="0"/>
              <w:marRight w:val="0"/>
              <w:marTop w:val="0"/>
              <w:marBottom w:val="0"/>
              <w:divBdr>
                <w:top w:val="none" w:sz="0" w:space="0" w:color="auto"/>
                <w:left w:val="none" w:sz="0" w:space="0" w:color="auto"/>
                <w:bottom w:val="none" w:sz="0" w:space="0" w:color="auto"/>
                <w:right w:val="none" w:sz="0" w:space="0" w:color="auto"/>
              </w:divBdr>
            </w:div>
            <w:div w:id="1892186902">
              <w:marLeft w:val="0"/>
              <w:marRight w:val="0"/>
              <w:marTop w:val="0"/>
              <w:marBottom w:val="0"/>
              <w:divBdr>
                <w:top w:val="none" w:sz="0" w:space="0" w:color="auto"/>
                <w:left w:val="none" w:sz="0" w:space="0" w:color="auto"/>
                <w:bottom w:val="none" w:sz="0" w:space="0" w:color="auto"/>
                <w:right w:val="none" w:sz="0" w:space="0" w:color="auto"/>
              </w:divBdr>
            </w:div>
            <w:div w:id="1931936369">
              <w:marLeft w:val="0"/>
              <w:marRight w:val="0"/>
              <w:marTop w:val="0"/>
              <w:marBottom w:val="0"/>
              <w:divBdr>
                <w:top w:val="none" w:sz="0" w:space="0" w:color="auto"/>
                <w:left w:val="none" w:sz="0" w:space="0" w:color="auto"/>
                <w:bottom w:val="none" w:sz="0" w:space="0" w:color="auto"/>
                <w:right w:val="none" w:sz="0" w:space="0" w:color="auto"/>
              </w:divBdr>
            </w:div>
            <w:div w:id="1935507099">
              <w:marLeft w:val="0"/>
              <w:marRight w:val="0"/>
              <w:marTop w:val="0"/>
              <w:marBottom w:val="0"/>
              <w:divBdr>
                <w:top w:val="none" w:sz="0" w:space="0" w:color="auto"/>
                <w:left w:val="none" w:sz="0" w:space="0" w:color="auto"/>
                <w:bottom w:val="none" w:sz="0" w:space="0" w:color="auto"/>
                <w:right w:val="none" w:sz="0" w:space="0" w:color="auto"/>
              </w:divBdr>
            </w:div>
            <w:div w:id="1963464474">
              <w:marLeft w:val="0"/>
              <w:marRight w:val="0"/>
              <w:marTop w:val="0"/>
              <w:marBottom w:val="0"/>
              <w:divBdr>
                <w:top w:val="none" w:sz="0" w:space="0" w:color="auto"/>
                <w:left w:val="none" w:sz="0" w:space="0" w:color="auto"/>
                <w:bottom w:val="none" w:sz="0" w:space="0" w:color="auto"/>
                <w:right w:val="none" w:sz="0" w:space="0" w:color="auto"/>
              </w:divBdr>
            </w:div>
            <w:div w:id="2038577731">
              <w:marLeft w:val="0"/>
              <w:marRight w:val="0"/>
              <w:marTop w:val="0"/>
              <w:marBottom w:val="0"/>
              <w:divBdr>
                <w:top w:val="none" w:sz="0" w:space="0" w:color="auto"/>
                <w:left w:val="none" w:sz="0" w:space="0" w:color="auto"/>
                <w:bottom w:val="none" w:sz="0" w:space="0" w:color="auto"/>
                <w:right w:val="none" w:sz="0" w:space="0" w:color="auto"/>
              </w:divBdr>
            </w:div>
            <w:div w:id="2095585691">
              <w:marLeft w:val="0"/>
              <w:marRight w:val="0"/>
              <w:marTop w:val="0"/>
              <w:marBottom w:val="0"/>
              <w:divBdr>
                <w:top w:val="none" w:sz="0" w:space="0" w:color="auto"/>
                <w:left w:val="none" w:sz="0" w:space="0" w:color="auto"/>
                <w:bottom w:val="none" w:sz="0" w:space="0" w:color="auto"/>
                <w:right w:val="none" w:sz="0" w:space="0" w:color="auto"/>
              </w:divBdr>
            </w:div>
            <w:div w:id="2111050938">
              <w:marLeft w:val="0"/>
              <w:marRight w:val="0"/>
              <w:marTop w:val="0"/>
              <w:marBottom w:val="0"/>
              <w:divBdr>
                <w:top w:val="none" w:sz="0" w:space="0" w:color="auto"/>
                <w:left w:val="none" w:sz="0" w:space="0" w:color="auto"/>
                <w:bottom w:val="none" w:sz="0" w:space="0" w:color="auto"/>
                <w:right w:val="none" w:sz="0" w:space="0" w:color="auto"/>
              </w:divBdr>
            </w:div>
            <w:div w:id="21377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957">
      <w:bodyDiv w:val="1"/>
      <w:marLeft w:val="0"/>
      <w:marRight w:val="0"/>
      <w:marTop w:val="0"/>
      <w:marBottom w:val="0"/>
      <w:divBdr>
        <w:top w:val="none" w:sz="0" w:space="0" w:color="auto"/>
        <w:left w:val="none" w:sz="0" w:space="0" w:color="auto"/>
        <w:bottom w:val="none" w:sz="0" w:space="0" w:color="auto"/>
        <w:right w:val="none" w:sz="0" w:space="0" w:color="auto"/>
      </w:divBdr>
      <w:divsChild>
        <w:div w:id="631059312">
          <w:marLeft w:val="0"/>
          <w:marRight w:val="0"/>
          <w:marTop w:val="0"/>
          <w:marBottom w:val="0"/>
          <w:divBdr>
            <w:top w:val="none" w:sz="0" w:space="0" w:color="auto"/>
            <w:left w:val="none" w:sz="0" w:space="0" w:color="auto"/>
            <w:bottom w:val="none" w:sz="0" w:space="0" w:color="auto"/>
            <w:right w:val="none" w:sz="0" w:space="0" w:color="auto"/>
          </w:divBdr>
          <w:divsChild>
            <w:div w:id="1730034856">
              <w:marLeft w:val="0"/>
              <w:marRight w:val="0"/>
              <w:marTop w:val="0"/>
              <w:marBottom w:val="0"/>
              <w:divBdr>
                <w:top w:val="none" w:sz="0" w:space="0" w:color="auto"/>
                <w:left w:val="none" w:sz="0" w:space="0" w:color="auto"/>
                <w:bottom w:val="none" w:sz="0" w:space="0" w:color="auto"/>
                <w:right w:val="none" w:sz="0" w:space="0" w:color="auto"/>
              </w:divBdr>
            </w:div>
            <w:div w:id="1049724">
              <w:marLeft w:val="0"/>
              <w:marRight w:val="0"/>
              <w:marTop w:val="0"/>
              <w:marBottom w:val="0"/>
              <w:divBdr>
                <w:top w:val="none" w:sz="0" w:space="0" w:color="auto"/>
                <w:left w:val="none" w:sz="0" w:space="0" w:color="auto"/>
                <w:bottom w:val="none" w:sz="0" w:space="0" w:color="auto"/>
                <w:right w:val="none" w:sz="0" w:space="0" w:color="auto"/>
              </w:divBdr>
            </w:div>
            <w:div w:id="477499676">
              <w:marLeft w:val="0"/>
              <w:marRight w:val="0"/>
              <w:marTop w:val="0"/>
              <w:marBottom w:val="0"/>
              <w:divBdr>
                <w:top w:val="none" w:sz="0" w:space="0" w:color="auto"/>
                <w:left w:val="none" w:sz="0" w:space="0" w:color="auto"/>
                <w:bottom w:val="none" w:sz="0" w:space="0" w:color="auto"/>
                <w:right w:val="none" w:sz="0" w:space="0" w:color="auto"/>
              </w:divBdr>
            </w:div>
            <w:div w:id="1496260149">
              <w:marLeft w:val="0"/>
              <w:marRight w:val="0"/>
              <w:marTop w:val="0"/>
              <w:marBottom w:val="0"/>
              <w:divBdr>
                <w:top w:val="none" w:sz="0" w:space="0" w:color="auto"/>
                <w:left w:val="none" w:sz="0" w:space="0" w:color="auto"/>
                <w:bottom w:val="none" w:sz="0" w:space="0" w:color="auto"/>
                <w:right w:val="none" w:sz="0" w:space="0" w:color="auto"/>
              </w:divBdr>
            </w:div>
            <w:div w:id="1919516002">
              <w:marLeft w:val="0"/>
              <w:marRight w:val="0"/>
              <w:marTop w:val="0"/>
              <w:marBottom w:val="0"/>
              <w:divBdr>
                <w:top w:val="none" w:sz="0" w:space="0" w:color="auto"/>
                <w:left w:val="none" w:sz="0" w:space="0" w:color="auto"/>
                <w:bottom w:val="none" w:sz="0" w:space="0" w:color="auto"/>
                <w:right w:val="none" w:sz="0" w:space="0" w:color="auto"/>
              </w:divBdr>
            </w:div>
            <w:div w:id="1222448883">
              <w:marLeft w:val="0"/>
              <w:marRight w:val="0"/>
              <w:marTop w:val="0"/>
              <w:marBottom w:val="0"/>
              <w:divBdr>
                <w:top w:val="none" w:sz="0" w:space="0" w:color="auto"/>
                <w:left w:val="none" w:sz="0" w:space="0" w:color="auto"/>
                <w:bottom w:val="none" w:sz="0" w:space="0" w:color="auto"/>
                <w:right w:val="none" w:sz="0" w:space="0" w:color="auto"/>
              </w:divBdr>
            </w:div>
            <w:div w:id="85736160">
              <w:marLeft w:val="0"/>
              <w:marRight w:val="0"/>
              <w:marTop w:val="0"/>
              <w:marBottom w:val="0"/>
              <w:divBdr>
                <w:top w:val="none" w:sz="0" w:space="0" w:color="auto"/>
                <w:left w:val="none" w:sz="0" w:space="0" w:color="auto"/>
                <w:bottom w:val="none" w:sz="0" w:space="0" w:color="auto"/>
                <w:right w:val="none" w:sz="0" w:space="0" w:color="auto"/>
              </w:divBdr>
            </w:div>
            <w:div w:id="1301420972">
              <w:marLeft w:val="0"/>
              <w:marRight w:val="0"/>
              <w:marTop w:val="0"/>
              <w:marBottom w:val="0"/>
              <w:divBdr>
                <w:top w:val="none" w:sz="0" w:space="0" w:color="auto"/>
                <w:left w:val="none" w:sz="0" w:space="0" w:color="auto"/>
                <w:bottom w:val="none" w:sz="0" w:space="0" w:color="auto"/>
                <w:right w:val="none" w:sz="0" w:space="0" w:color="auto"/>
              </w:divBdr>
            </w:div>
            <w:div w:id="858158095">
              <w:marLeft w:val="0"/>
              <w:marRight w:val="0"/>
              <w:marTop w:val="0"/>
              <w:marBottom w:val="0"/>
              <w:divBdr>
                <w:top w:val="none" w:sz="0" w:space="0" w:color="auto"/>
                <w:left w:val="none" w:sz="0" w:space="0" w:color="auto"/>
                <w:bottom w:val="none" w:sz="0" w:space="0" w:color="auto"/>
                <w:right w:val="none" w:sz="0" w:space="0" w:color="auto"/>
              </w:divBdr>
            </w:div>
            <w:div w:id="38013218">
              <w:marLeft w:val="0"/>
              <w:marRight w:val="0"/>
              <w:marTop w:val="0"/>
              <w:marBottom w:val="0"/>
              <w:divBdr>
                <w:top w:val="none" w:sz="0" w:space="0" w:color="auto"/>
                <w:left w:val="none" w:sz="0" w:space="0" w:color="auto"/>
                <w:bottom w:val="none" w:sz="0" w:space="0" w:color="auto"/>
                <w:right w:val="none" w:sz="0" w:space="0" w:color="auto"/>
              </w:divBdr>
            </w:div>
            <w:div w:id="2004771999">
              <w:marLeft w:val="0"/>
              <w:marRight w:val="0"/>
              <w:marTop w:val="0"/>
              <w:marBottom w:val="0"/>
              <w:divBdr>
                <w:top w:val="none" w:sz="0" w:space="0" w:color="auto"/>
                <w:left w:val="none" w:sz="0" w:space="0" w:color="auto"/>
                <w:bottom w:val="none" w:sz="0" w:space="0" w:color="auto"/>
                <w:right w:val="none" w:sz="0" w:space="0" w:color="auto"/>
              </w:divBdr>
            </w:div>
            <w:div w:id="1101032061">
              <w:marLeft w:val="0"/>
              <w:marRight w:val="0"/>
              <w:marTop w:val="0"/>
              <w:marBottom w:val="0"/>
              <w:divBdr>
                <w:top w:val="none" w:sz="0" w:space="0" w:color="auto"/>
                <w:left w:val="none" w:sz="0" w:space="0" w:color="auto"/>
                <w:bottom w:val="none" w:sz="0" w:space="0" w:color="auto"/>
                <w:right w:val="none" w:sz="0" w:space="0" w:color="auto"/>
              </w:divBdr>
            </w:div>
            <w:div w:id="1504590901">
              <w:marLeft w:val="0"/>
              <w:marRight w:val="0"/>
              <w:marTop w:val="0"/>
              <w:marBottom w:val="0"/>
              <w:divBdr>
                <w:top w:val="none" w:sz="0" w:space="0" w:color="auto"/>
                <w:left w:val="none" w:sz="0" w:space="0" w:color="auto"/>
                <w:bottom w:val="none" w:sz="0" w:space="0" w:color="auto"/>
                <w:right w:val="none" w:sz="0" w:space="0" w:color="auto"/>
              </w:divBdr>
            </w:div>
            <w:div w:id="1185636766">
              <w:marLeft w:val="0"/>
              <w:marRight w:val="0"/>
              <w:marTop w:val="0"/>
              <w:marBottom w:val="0"/>
              <w:divBdr>
                <w:top w:val="none" w:sz="0" w:space="0" w:color="auto"/>
                <w:left w:val="none" w:sz="0" w:space="0" w:color="auto"/>
                <w:bottom w:val="none" w:sz="0" w:space="0" w:color="auto"/>
                <w:right w:val="none" w:sz="0" w:space="0" w:color="auto"/>
              </w:divBdr>
            </w:div>
            <w:div w:id="536822074">
              <w:marLeft w:val="0"/>
              <w:marRight w:val="0"/>
              <w:marTop w:val="0"/>
              <w:marBottom w:val="0"/>
              <w:divBdr>
                <w:top w:val="none" w:sz="0" w:space="0" w:color="auto"/>
                <w:left w:val="none" w:sz="0" w:space="0" w:color="auto"/>
                <w:bottom w:val="none" w:sz="0" w:space="0" w:color="auto"/>
                <w:right w:val="none" w:sz="0" w:space="0" w:color="auto"/>
              </w:divBdr>
            </w:div>
            <w:div w:id="1921137271">
              <w:marLeft w:val="0"/>
              <w:marRight w:val="0"/>
              <w:marTop w:val="0"/>
              <w:marBottom w:val="0"/>
              <w:divBdr>
                <w:top w:val="none" w:sz="0" w:space="0" w:color="auto"/>
                <w:left w:val="none" w:sz="0" w:space="0" w:color="auto"/>
                <w:bottom w:val="none" w:sz="0" w:space="0" w:color="auto"/>
                <w:right w:val="none" w:sz="0" w:space="0" w:color="auto"/>
              </w:divBdr>
            </w:div>
            <w:div w:id="1978608360">
              <w:marLeft w:val="0"/>
              <w:marRight w:val="0"/>
              <w:marTop w:val="0"/>
              <w:marBottom w:val="0"/>
              <w:divBdr>
                <w:top w:val="none" w:sz="0" w:space="0" w:color="auto"/>
                <w:left w:val="none" w:sz="0" w:space="0" w:color="auto"/>
                <w:bottom w:val="none" w:sz="0" w:space="0" w:color="auto"/>
                <w:right w:val="none" w:sz="0" w:space="0" w:color="auto"/>
              </w:divBdr>
            </w:div>
            <w:div w:id="361788742">
              <w:marLeft w:val="0"/>
              <w:marRight w:val="0"/>
              <w:marTop w:val="0"/>
              <w:marBottom w:val="0"/>
              <w:divBdr>
                <w:top w:val="none" w:sz="0" w:space="0" w:color="auto"/>
                <w:left w:val="none" w:sz="0" w:space="0" w:color="auto"/>
                <w:bottom w:val="none" w:sz="0" w:space="0" w:color="auto"/>
                <w:right w:val="none" w:sz="0" w:space="0" w:color="auto"/>
              </w:divBdr>
            </w:div>
            <w:div w:id="991256935">
              <w:marLeft w:val="0"/>
              <w:marRight w:val="0"/>
              <w:marTop w:val="0"/>
              <w:marBottom w:val="0"/>
              <w:divBdr>
                <w:top w:val="none" w:sz="0" w:space="0" w:color="auto"/>
                <w:left w:val="none" w:sz="0" w:space="0" w:color="auto"/>
                <w:bottom w:val="none" w:sz="0" w:space="0" w:color="auto"/>
                <w:right w:val="none" w:sz="0" w:space="0" w:color="auto"/>
              </w:divBdr>
            </w:div>
            <w:div w:id="1594391416">
              <w:marLeft w:val="0"/>
              <w:marRight w:val="0"/>
              <w:marTop w:val="0"/>
              <w:marBottom w:val="0"/>
              <w:divBdr>
                <w:top w:val="none" w:sz="0" w:space="0" w:color="auto"/>
                <w:left w:val="none" w:sz="0" w:space="0" w:color="auto"/>
                <w:bottom w:val="none" w:sz="0" w:space="0" w:color="auto"/>
                <w:right w:val="none" w:sz="0" w:space="0" w:color="auto"/>
              </w:divBdr>
            </w:div>
            <w:div w:id="1729187758">
              <w:marLeft w:val="0"/>
              <w:marRight w:val="0"/>
              <w:marTop w:val="0"/>
              <w:marBottom w:val="0"/>
              <w:divBdr>
                <w:top w:val="none" w:sz="0" w:space="0" w:color="auto"/>
                <w:left w:val="none" w:sz="0" w:space="0" w:color="auto"/>
                <w:bottom w:val="none" w:sz="0" w:space="0" w:color="auto"/>
                <w:right w:val="none" w:sz="0" w:space="0" w:color="auto"/>
              </w:divBdr>
            </w:div>
            <w:div w:id="1861895854">
              <w:marLeft w:val="0"/>
              <w:marRight w:val="0"/>
              <w:marTop w:val="0"/>
              <w:marBottom w:val="0"/>
              <w:divBdr>
                <w:top w:val="none" w:sz="0" w:space="0" w:color="auto"/>
                <w:left w:val="none" w:sz="0" w:space="0" w:color="auto"/>
                <w:bottom w:val="none" w:sz="0" w:space="0" w:color="auto"/>
                <w:right w:val="none" w:sz="0" w:space="0" w:color="auto"/>
              </w:divBdr>
            </w:div>
            <w:div w:id="758873639">
              <w:marLeft w:val="0"/>
              <w:marRight w:val="0"/>
              <w:marTop w:val="0"/>
              <w:marBottom w:val="0"/>
              <w:divBdr>
                <w:top w:val="none" w:sz="0" w:space="0" w:color="auto"/>
                <w:left w:val="none" w:sz="0" w:space="0" w:color="auto"/>
                <w:bottom w:val="none" w:sz="0" w:space="0" w:color="auto"/>
                <w:right w:val="none" w:sz="0" w:space="0" w:color="auto"/>
              </w:divBdr>
            </w:div>
            <w:div w:id="1513105772">
              <w:marLeft w:val="0"/>
              <w:marRight w:val="0"/>
              <w:marTop w:val="0"/>
              <w:marBottom w:val="0"/>
              <w:divBdr>
                <w:top w:val="none" w:sz="0" w:space="0" w:color="auto"/>
                <w:left w:val="none" w:sz="0" w:space="0" w:color="auto"/>
                <w:bottom w:val="none" w:sz="0" w:space="0" w:color="auto"/>
                <w:right w:val="none" w:sz="0" w:space="0" w:color="auto"/>
              </w:divBdr>
            </w:div>
            <w:div w:id="974143849">
              <w:marLeft w:val="0"/>
              <w:marRight w:val="0"/>
              <w:marTop w:val="0"/>
              <w:marBottom w:val="0"/>
              <w:divBdr>
                <w:top w:val="none" w:sz="0" w:space="0" w:color="auto"/>
                <w:left w:val="none" w:sz="0" w:space="0" w:color="auto"/>
                <w:bottom w:val="none" w:sz="0" w:space="0" w:color="auto"/>
                <w:right w:val="none" w:sz="0" w:space="0" w:color="auto"/>
              </w:divBdr>
            </w:div>
            <w:div w:id="1706521637">
              <w:marLeft w:val="0"/>
              <w:marRight w:val="0"/>
              <w:marTop w:val="0"/>
              <w:marBottom w:val="0"/>
              <w:divBdr>
                <w:top w:val="none" w:sz="0" w:space="0" w:color="auto"/>
                <w:left w:val="none" w:sz="0" w:space="0" w:color="auto"/>
                <w:bottom w:val="none" w:sz="0" w:space="0" w:color="auto"/>
                <w:right w:val="none" w:sz="0" w:space="0" w:color="auto"/>
              </w:divBdr>
            </w:div>
            <w:div w:id="1295062313">
              <w:marLeft w:val="0"/>
              <w:marRight w:val="0"/>
              <w:marTop w:val="0"/>
              <w:marBottom w:val="0"/>
              <w:divBdr>
                <w:top w:val="none" w:sz="0" w:space="0" w:color="auto"/>
                <w:left w:val="none" w:sz="0" w:space="0" w:color="auto"/>
                <w:bottom w:val="none" w:sz="0" w:space="0" w:color="auto"/>
                <w:right w:val="none" w:sz="0" w:space="0" w:color="auto"/>
              </w:divBdr>
            </w:div>
            <w:div w:id="1444421587">
              <w:marLeft w:val="0"/>
              <w:marRight w:val="0"/>
              <w:marTop w:val="0"/>
              <w:marBottom w:val="0"/>
              <w:divBdr>
                <w:top w:val="none" w:sz="0" w:space="0" w:color="auto"/>
                <w:left w:val="none" w:sz="0" w:space="0" w:color="auto"/>
                <w:bottom w:val="none" w:sz="0" w:space="0" w:color="auto"/>
                <w:right w:val="none" w:sz="0" w:space="0" w:color="auto"/>
              </w:divBdr>
            </w:div>
            <w:div w:id="1758016242">
              <w:marLeft w:val="0"/>
              <w:marRight w:val="0"/>
              <w:marTop w:val="0"/>
              <w:marBottom w:val="0"/>
              <w:divBdr>
                <w:top w:val="none" w:sz="0" w:space="0" w:color="auto"/>
                <w:left w:val="none" w:sz="0" w:space="0" w:color="auto"/>
                <w:bottom w:val="none" w:sz="0" w:space="0" w:color="auto"/>
                <w:right w:val="none" w:sz="0" w:space="0" w:color="auto"/>
              </w:divBdr>
            </w:div>
            <w:div w:id="239874115">
              <w:marLeft w:val="0"/>
              <w:marRight w:val="0"/>
              <w:marTop w:val="0"/>
              <w:marBottom w:val="0"/>
              <w:divBdr>
                <w:top w:val="none" w:sz="0" w:space="0" w:color="auto"/>
                <w:left w:val="none" w:sz="0" w:space="0" w:color="auto"/>
                <w:bottom w:val="none" w:sz="0" w:space="0" w:color="auto"/>
                <w:right w:val="none" w:sz="0" w:space="0" w:color="auto"/>
              </w:divBdr>
            </w:div>
            <w:div w:id="366875210">
              <w:marLeft w:val="0"/>
              <w:marRight w:val="0"/>
              <w:marTop w:val="0"/>
              <w:marBottom w:val="0"/>
              <w:divBdr>
                <w:top w:val="none" w:sz="0" w:space="0" w:color="auto"/>
                <w:left w:val="none" w:sz="0" w:space="0" w:color="auto"/>
                <w:bottom w:val="none" w:sz="0" w:space="0" w:color="auto"/>
                <w:right w:val="none" w:sz="0" w:space="0" w:color="auto"/>
              </w:divBdr>
            </w:div>
            <w:div w:id="7642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843">
      <w:bodyDiv w:val="1"/>
      <w:marLeft w:val="0"/>
      <w:marRight w:val="0"/>
      <w:marTop w:val="0"/>
      <w:marBottom w:val="0"/>
      <w:divBdr>
        <w:top w:val="none" w:sz="0" w:space="0" w:color="auto"/>
        <w:left w:val="none" w:sz="0" w:space="0" w:color="auto"/>
        <w:bottom w:val="none" w:sz="0" w:space="0" w:color="auto"/>
        <w:right w:val="none" w:sz="0" w:space="0" w:color="auto"/>
      </w:divBdr>
      <w:divsChild>
        <w:div w:id="1757903426">
          <w:marLeft w:val="0"/>
          <w:marRight w:val="0"/>
          <w:marTop w:val="0"/>
          <w:marBottom w:val="0"/>
          <w:divBdr>
            <w:top w:val="none" w:sz="0" w:space="0" w:color="auto"/>
            <w:left w:val="none" w:sz="0" w:space="0" w:color="auto"/>
            <w:bottom w:val="none" w:sz="0" w:space="0" w:color="auto"/>
            <w:right w:val="none" w:sz="0" w:space="0" w:color="auto"/>
          </w:divBdr>
          <w:divsChild>
            <w:div w:id="2081125159">
              <w:marLeft w:val="0"/>
              <w:marRight w:val="0"/>
              <w:marTop w:val="0"/>
              <w:marBottom w:val="0"/>
              <w:divBdr>
                <w:top w:val="none" w:sz="0" w:space="0" w:color="auto"/>
                <w:left w:val="none" w:sz="0" w:space="0" w:color="auto"/>
                <w:bottom w:val="none" w:sz="0" w:space="0" w:color="auto"/>
                <w:right w:val="none" w:sz="0" w:space="0" w:color="auto"/>
              </w:divBdr>
            </w:div>
            <w:div w:id="1341273469">
              <w:marLeft w:val="0"/>
              <w:marRight w:val="0"/>
              <w:marTop w:val="0"/>
              <w:marBottom w:val="0"/>
              <w:divBdr>
                <w:top w:val="none" w:sz="0" w:space="0" w:color="auto"/>
                <w:left w:val="none" w:sz="0" w:space="0" w:color="auto"/>
                <w:bottom w:val="none" w:sz="0" w:space="0" w:color="auto"/>
                <w:right w:val="none" w:sz="0" w:space="0" w:color="auto"/>
              </w:divBdr>
            </w:div>
            <w:div w:id="90511193">
              <w:marLeft w:val="0"/>
              <w:marRight w:val="0"/>
              <w:marTop w:val="0"/>
              <w:marBottom w:val="0"/>
              <w:divBdr>
                <w:top w:val="none" w:sz="0" w:space="0" w:color="auto"/>
                <w:left w:val="none" w:sz="0" w:space="0" w:color="auto"/>
                <w:bottom w:val="none" w:sz="0" w:space="0" w:color="auto"/>
                <w:right w:val="none" w:sz="0" w:space="0" w:color="auto"/>
              </w:divBdr>
            </w:div>
            <w:div w:id="1010565257">
              <w:marLeft w:val="0"/>
              <w:marRight w:val="0"/>
              <w:marTop w:val="0"/>
              <w:marBottom w:val="0"/>
              <w:divBdr>
                <w:top w:val="none" w:sz="0" w:space="0" w:color="auto"/>
                <w:left w:val="none" w:sz="0" w:space="0" w:color="auto"/>
                <w:bottom w:val="none" w:sz="0" w:space="0" w:color="auto"/>
                <w:right w:val="none" w:sz="0" w:space="0" w:color="auto"/>
              </w:divBdr>
            </w:div>
            <w:div w:id="2092434828">
              <w:marLeft w:val="0"/>
              <w:marRight w:val="0"/>
              <w:marTop w:val="0"/>
              <w:marBottom w:val="0"/>
              <w:divBdr>
                <w:top w:val="none" w:sz="0" w:space="0" w:color="auto"/>
                <w:left w:val="none" w:sz="0" w:space="0" w:color="auto"/>
                <w:bottom w:val="none" w:sz="0" w:space="0" w:color="auto"/>
                <w:right w:val="none" w:sz="0" w:space="0" w:color="auto"/>
              </w:divBdr>
            </w:div>
            <w:div w:id="1528638543">
              <w:marLeft w:val="0"/>
              <w:marRight w:val="0"/>
              <w:marTop w:val="0"/>
              <w:marBottom w:val="0"/>
              <w:divBdr>
                <w:top w:val="none" w:sz="0" w:space="0" w:color="auto"/>
                <w:left w:val="none" w:sz="0" w:space="0" w:color="auto"/>
                <w:bottom w:val="none" w:sz="0" w:space="0" w:color="auto"/>
                <w:right w:val="none" w:sz="0" w:space="0" w:color="auto"/>
              </w:divBdr>
            </w:div>
            <w:div w:id="1674986381">
              <w:marLeft w:val="0"/>
              <w:marRight w:val="0"/>
              <w:marTop w:val="0"/>
              <w:marBottom w:val="0"/>
              <w:divBdr>
                <w:top w:val="none" w:sz="0" w:space="0" w:color="auto"/>
                <w:left w:val="none" w:sz="0" w:space="0" w:color="auto"/>
                <w:bottom w:val="none" w:sz="0" w:space="0" w:color="auto"/>
                <w:right w:val="none" w:sz="0" w:space="0" w:color="auto"/>
              </w:divBdr>
            </w:div>
            <w:div w:id="329842876">
              <w:marLeft w:val="0"/>
              <w:marRight w:val="0"/>
              <w:marTop w:val="0"/>
              <w:marBottom w:val="0"/>
              <w:divBdr>
                <w:top w:val="none" w:sz="0" w:space="0" w:color="auto"/>
                <w:left w:val="none" w:sz="0" w:space="0" w:color="auto"/>
                <w:bottom w:val="none" w:sz="0" w:space="0" w:color="auto"/>
                <w:right w:val="none" w:sz="0" w:space="0" w:color="auto"/>
              </w:divBdr>
            </w:div>
            <w:div w:id="1062947832">
              <w:marLeft w:val="0"/>
              <w:marRight w:val="0"/>
              <w:marTop w:val="0"/>
              <w:marBottom w:val="0"/>
              <w:divBdr>
                <w:top w:val="none" w:sz="0" w:space="0" w:color="auto"/>
                <w:left w:val="none" w:sz="0" w:space="0" w:color="auto"/>
                <w:bottom w:val="none" w:sz="0" w:space="0" w:color="auto"/>
                <w:right w:val="none" w:sz="0" w:space="0" w:color="auto"/>
              </w:divBdr>
            </w:div>
            <w:div w:id="2101756800">
              <w:marLeft w:val="0"/>
              <w:marRight w:val="0"/>
              <w:marTop w:val="0"/>
              <w:marBottom w:val="0"/>
              <w:divBdr>
                <w:top w:val="none" w:sz="0" w:space="0" w:color="auto"/>
                <w:left w:val="none" w:sz="0" w:space="0" w:color="auto"/>
                <w:bottom w:val="none" w:sz="0" w:space="0" w:color="auto"/>
                <w:right w:val="none" w:sz="0" w:space="0" w:color="auto"/>
              </w:divBdr>
            </w:div>
            <w:div w:id="573977268">
              <w:marLeft w:val="0"/>
              <w:marRight w:val="0"/>
              <w:marTop w:val="0"/>
              <w:marBottom w:val="0"/>
              <w:divBdr>
                <w:top w:val="none" w:sz="0" w:space="0" w:color="auto"/>
                <w:left w:val="none" w:sz="0" w:space="0" w:color="auto"/>
                <w:bottom w:val="none" w:sz="0" w:space="0" w:color="auto"/>
                <w:right w:val="none" w:sz="0" w:space="0" w:color="auto"/>
              </w:divBdr>
            </w:div>
            <w:div w:id="1275163868">
              <w:marLeft w:val="0"/>
              <w:marRight w:val="0"/>
              <w:marTop w:val="0"/>
              <w:marBottom w:val="0"/>
              <w:divBdr>
                <w:top w:val="none" w:sz="0" w:space="0" w:color="auto"/>
                <w:left w:val="none" w:sz="0" w:space="0" w:color="auto"/>
                <w:bottom w:val="none" w:sz="0" w:space="0" w:color="auto"/>
                <w:right w:val="none" w:sz="0" w:space="0" w:color="auto"/>
              </w:divBdr>
            </w:div>
            <w:div w:id="1342009123">
              <w:marLeft w:val="0"/>
              <w:marRight w:val="0"/>
              <w:marTop w:val="0"/>
              <w:marBottom w:val="0"/>
              <w:divBdr>
                <w:top w:val="none" w:sz="0" w:space="0" w:color="auto"/>
                <w:left w:val="none" w:sz="0" w:space="0" w:color="auto"/>
                <w:bottom w:val="none" w:sz="0" w:space="0" w:color="auto"/>
                <w:right w:val="none" w:sz="0" w:space="0" w:color="auto"/>
              </w:divBdr>
            </w:div>
            <w:div w:id="980579545">
              <w:marLeft w:val="0"/>
              <w:marRight w:val="0"/>
              <w:marTop w:val="0"/>
              <w:marBottom w:val="0"/>
              <w:divBdr>
                <w:top w:val="none" w:sz="0" w:space="0" w:color="auto"/>
                <w:left w:val="none" w:sz="0" w:space="0" w:color="auto"/>
                <w:bottom w:val="none" w:sz="0" w:space="0" w:color="auto"/>
                <w:right w:val="none" w:sz="0" w:space="0" w:color="auto"/>
              </w:divBdr>
            </w:div>
            <w:div w:id="1483813883">
              <w:marLeft w:val="0"/>
              <w:marRight w:val="0"/>
              <w:marTop w:val="0"/>
              <w:marBottom w:val="0"/>
              <w:divBdr>
                <w:top w:val="none" w:sz="0" w:space="0" w:color="auto"/>
                <w:left w:val="none" w:sz="0" w:space="0" w:color="auto"/>
                <w:bottom w:val="none" w:sz="0" w:space="0" w:color="auto"/>
                <w:right w:val="none" w:sz="0" w:space="0" w:color="auto"/>
              </w:divBdr>
            </w:div>
            <w:div w:id="791248181">
              <w:marLeft w:val="0"/>
              <w:marRight w:val="0"/>
              <w:marTop w:val="0"/>
              <w:marBottom w:val="0"/>
              <w:divBdr>
                <w:top w:val="none" w:sz="0" w:space="0" w:color="auto"/>
                <w:left w:val="none" w:sz="0" w:space="0" w:color="auto"/>
                <w:bottom w:val="none" w:sz="0" w:space="0" w:color="auto"/>
                <w:right w:val="none" w:sz="0" w:space="0" w:color="auto"/>
              </w:divBdr>
            </w:div>
            <w:div w:id="340008990">
              <w:marLeft w:val="0"/>
              <w:marRight w:val="0"/>
              <w:marTop w:val="0"/>
              <w:marBottom w:val="0"/>
              <w:divBdr>
                <w:top w:val="none" w:sz="0" w:space="0" w:color="auto"/>
                <w:left w:val="none" w:sz="0" w:space="0" w:color="auto"/>
                <w:bottom w:val="none" w:sz="0" w:space="0" w:color="auto"/>
                <w:right w:val="none" w:sz="0" w:space="0" w:color="auto"/>
              </w:divBdr>
            </w:div>
            <w:div w:id="980424737">
              <w:marLeft w:val="0"/>
              <w:marRight w:val="0"/>
              <w:marTop w:val="0"/>
              <w:marBottom w:val="0"/>
              <w:divBdr>
                <w:top w:val="none" w:sz="0" w:space="0" w:color="auto"/>
                <w:left w:val="none" w:sz="0" w:space="0" w:color="auto"/>
                <w:bottom w:val="none" w:sz="0" w:space="0" w:color="auto"/>
                <w:right w:val="none" w:sz="0" w:space="0" w:color="auto"/>
              </w:divBdr>
            </w:div>
            <w:div w:id="798650026">
              <w:marLeft w:val="0"/>
              <w:marRight w:val="0"/>
              <w:marTop w:val="0"/>
              <w:marBottom w:val="0"/>
              <w:divBdr>
                <w:top w:val="none" w:sz="0" w:space="0" w:color="auto"/>
                <w:left w:val="none" w:sz="0" w:space="0" w:color="auto"/>
                <w:bottom w:val="none" w:sz="0" w:space="0" w:color="auto"/>
                <w:right w:val="none" w:sz="0" w:space="0" w:color="auto"/>
              </w:divBdr>
            </w:div>
            <w:div w:id="657880028">
              <w:marLeft w:val="0"/>
              <w:marRight w:val="0"/>
              <w:marTop w:val="0"/>
              <w:marBottom w:val="0"/>
              <w:divBdr>
                <w:top w:val="none" w:sz="0" w:space="0" w:color="auto"/>
                <w:left w:val="none" w:sz="0" w:space="0" w:color="auto"/>
                <w:bottom w:val="none" w:sz="0" w:space="0" w:color="auto"/>
                <w:right w:val="none" w:sz="0" w:space="0" w:color="auto"/>
              </w:divBdr>
            </w:div>
            <w:div w:id="1849254313">
              <w:marLeft w:val="0"/>
              <w:marRight w:val="0"/>
              <w:marTop w:val="0"/>
              <w:marBottom w:val="0"/>
              <w:divBdr>
                <w:top w:val="none" w:sz="0" w:space="0" w:color="auto"/>
                <w:left w:val="none" w:sz="0" w:space="0" w:color="auto"/>
                <w:bottom w:val="none" w:sz="0" w:space="0" w:color="auto"/>
                <w:right w:val="none" w:sz="0" w:space="0" w:color="auto"/>
              </w:divBdr>
            </w:div>
            <w:div w:id="750586634">
              <w:marLeft w:val="0"/>
              <w:marRight w:val="0"/>
              <w:marTop w:val="0"/>
              <w:marBottom w:val="0"/>
              <w:divBdr>
                <w:top w:val="none" w:sz="0" w:space="0" w:color="auto"/>
                <w:left w:val="none" w:sz="0" w:space="0" w:color="auto"/>
                <w:bottom w:val="none" w:sz="0" w:space="0" w:color="auto"/>
                <w:right w:val="none" w:sz="0" w:space="0" w:color="auto"/>
              </w:divBdr>
            </w:div>
            <w:div w:id="2133596345">
              <w:marLeft w:val="0"/>
              <w:marRight w:val="0"/>
              <w:marTop w:val="0"/>
              <w:marBottom w:val="0"/>
              <w:divBdr>
                <w:top w:val="none" w:sz="0" w:space="0" w:color="auto"/>
                <w:left w:val="none" w:sz="0" w:space="0" w:color="auto"/>
                <w:bottom w:val="none" w:sz="0" w:space="0" w:color="auto"/>
                <w:right w:val="none" w:sz="0" w:space="0" w:color="auto"/>
              </w:divBdr>
            </w:div>
            <w:div w:id="329647951">
              <w:marLeft w:val="0"/>
              <w:marRight w:val="0"/>
              <w:marTop w:val="0"/>
              <w:marBottom w:val="0"/>
              <w:divBdr>
                <w:top w:val="none" w:sz="0" w:space="0" w:color="auto"/>
                <w:left w:val="none" w:sz="0" w:space="0" w:color="auto"/>
                <w:bottom w:val="none" w:sz="0" w:space="0" w:color="auto"/>
                <w:right w:val="none" w:sz="0" w:space="0" w:color="auto"/>
              </w:divBdr>
            </w:div>
            <w:div w:id="1685669699">
              <w:marLeft w:val="0"/>
              <w:marRight w:val="0"/>
              <w:marTop w:val="0"/>
              <w:marBottom w:val="0"/>
              <w:divBdr>
                <w:top w:val="none" w:sz="0" w:space="0" w:color="auto"/>
                <w:left w:val="none" w:sz="0" w:space="0" w:color="auto"/>
                <w:bottom w:val="none" w:sz="0" w:space="0" w:color="auto"/>
                <w:right w:val="none" w:sz="0" w:space="0" w:color="auto"/>
              </w:divBdr>
            </w:div>
            <w:div w:id="1874464162">
              <w:marLeft w:val="0"/>
              <w:marRight w:val="0"/>
              <w:marTop w:val="0"/>
              <w:marBottom w:val="0"/>
              <w:divBdr>
                <w:top w:val="none" w:sz="0" w:space="0" w:color="auto"/>
                <w:left w:val="none" w:sz="0" w:space="0" w:color="auto"/>
                <w:bottom w:val="none" w:sz="0" w:space="0" w:color="auto"/>
                <w:right w:val="none" w:sz="0" w:space="0" w:color="auto"/>
              </w:divBdr>
            </w:div>
            <w:div w:id="227496806">
              <w:marLeft w:val="0"/>
              <w:marRight w:val="0"/>
              <w:marTop w:val="0"/>
              <w:marBottom w:val="0"/>
              <w:divBdr>
                <w:top w:val="none" w:sz="0" w:space="0" w:color="auto"/>
                <w:left w:val="none" w:sz="0" w:space="0" w:color="auto"/>
                <w:bottom w:val="none" w:sz="0" w:space="0" w:color="auto"/>
                <w:right w:val="none" w:sz="0" w:space="0" w:color="auto"/>
              </w:divBdr>
            </w:div>
            <w:div w:id="76951017">
              <w:marLeft w:val="0"/>
              <w:marRight w:val="0"/>
              <w:marTop w:val="0"/>
              <w:marBottom w:val="0"/>
              <w:divBdr>
                <w:top w:val="none" w:sz="0" w:space="0" w:color="auto"/>
                <w:left w:val="none" w:sz="0" w:space="0" w:color="auto"/>
                <w:bottom w:val="none" w:sz="0" w:space="0" w:color="auto"/>
                <w:right w:val="none" w:sz="0" w:space="0" w:color="auto"/>
              </w:divBdr>
            </w:div>
            <w:div w:id="1210843344">
              <w:marLeft w:val="0"/>
              <w:marRight w:val="0"/>
              <w:marTop w:val="0"/>
              <w:marBottom w:val="0"/>
              <w:divBdr>
                <w:top w:val="none" w:sz="0" w:space="0" w:color="auto"/>
                <w:left w:val="none" w:sz="0" w:space="0" w:color="auto"/>
                <w:bottom w:val="none" w:sz="0" w:space="0" w:color="auto"/>
                <w:right w:val="none" w:sz="0" w:space="0" w:color="auto"/>
              </w:divBdr>
            </w:div>
            <w:div w:id="864363367">
              <w:marLeft w:val="0"/>
              <w:marRight w:val="0"/>
              <w:marTop w:val="0"/>
              <w:marBottom w:val="0"/>
              <w:divBdr>
                <w:top w:val="none" w:sz="0" w:space="0" w:color="auto"/>
                <w:left w:val="none" w:sz="0" w:space="0" w:color="auto"/>
                <w:bottom w:val="none" w:sz="0" w:space="0" w:color="auto"/>
                <w:right w:val="none" w:sz="0" w:space="0" w:color="auto"/>
              </w:divBdr>
            </w:div>
            <w:div w:id="886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032">
      <w:bodyDiv w:val="1"/>
      <w:marLeft w:val="0"/>
      <w:marRight w:val="0"/>
      <w:marTop w:val="0"/>
      <w:marBottom w:val="0"/>
      <w:divBdr>
        <w:top w:val="none" w:sz="0" w:space="0" w:color="auto"/>
        <w:left w:val="none" w:sz="0" w:space="0" w:color="auto"/>
        <w:bottom w:val="none" w:sz="0" w:space="0" w:color="auto"/>
        <w:right w:val="none" w:sz="0" w:space="0" w:color="auto"/>
      </w:divBdr>
      <w:divsChild>
        <w:div w:id="2080788311">
          <w:marLeft w:val="0"/>
          <w:marRight w:val="0"/>
          <w:marTop w:val="0"/>
          <w:marBottom w:val="0"/>
          <w:divBdr>
            <w:top w:val="none" w:sz="0" w:space="0" w:color="auto"/>
            <w:left w:val="none" w:sz="0" w:space="0" w:color="auto"/>
            <w:bottom w:val="none" w:sz="0" w:space="0" w:color="auto"/>
            <w:right w:val="none" w:sz="0" w:space="0" w:color="auto"/>
          </w:divBdr>
          <w:divsChild>
            <w:div w:id="1879510268">
              <w:marLeft w:val="0"/>
              <w:marRight w:val="0"/>
              <w:marTop w:val="0"/>
              <w:marBottom w:val="0"/>
              <w:divBdr>
                <w:top w:val="none" w:sz="0" w:space="0" w:color="auto"/>
                <w:left w:val="none" w:sz="0" w:space="0" w:color="auto"/>
                <w:bottom w:val="none" w:sz="0" w:space="0" w:color="auto"/>
                <w:right w:val="none" w:sz="0" w:space="0" w:color="auto"/>
              </w:divBdr>
            </w:div>
            <w:div w:id="468982485">
              <w:marLeft w:val="0"/>
              <w:marRight w:val="0"/>
              <w:marTop w:val="0"/>
              <w:marBottom w:val="0"/>
              <w:divBdr>
                <w:top w:val="none" w:sz="0" w:space="0" w:color="auto"/>
                <w:left w:val="none" w:sz="0" w:space="0" w:color="auto"/>
                <w:bottom w:val="none" w:sz="0" w:space="0" w:color="auto"/>
                <w:right w:val="none" w:sz="0" w:space="0" w:color="auto"/>
              </w:divBdr>
            </w:div>
            <w:div w:id="1923949088">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263656599">
              <w:marLeft w:val="0"/>
              <w:marRight w:val="0"/>
              <w:marTop w:val="0"/>
              <w:marBottom w:val="0"/>
              <w:divBdr>
                <w:top w:val="none" w:sz="0" w:space="0" w:color="auto"/>
                <w:left w:val="none" w:sz="0" w:space="0" w:color="auto"/>
                <w:bottom w:val="none" w:sz="0" w:space="0" w:color="auto"/>
                <w:right w:val="none" w:sz="0" w:space="0" w:color="auto"/>
              </w:divBdr>
            </w:div>
            <w:div w:id="1862277514">
              <w:marLeft w:val="0"/>
              <w:marRight w:val="0"/>
              <w:marTop w:val="0"/>
              <w:marBottom w:val="0"/>
              <w:divBdr>
                <w:top w:val="none" w:sz="0" w:space="0" w:color="auto"/>
                <w:left w:val="none" w:sz="0" w:space="0" w:color="auto"/>
                <w:bottom w:val="none" w:sz="0" w:space="0" w:color="auto"/>
                <w:right w:val="none" w:sz="0" w:space="0" w:color="auto"/>
              </w:divBdr>
            </w:div>
            <w:div w:id="1428232644">
              <w:marLeft w:val="0"/>
              <w:marRight w:val="0"/>
              <w:marTop w:val="0"/>
              <w:marBottom w:val="0"/>
              <w:divBdr>
                <w:top w:val="none" w:sz="0" w:space="0" w:color="auto"/>
                <w:left w:val="none" w:sz="0" w:space="0" w:color="auto"/>
                <w:bottom w:val="none" w:sz="0" w:space="0" w:color="auto"/>
                <w:right w:val="none" w:sz="0" w:space="0" w:color="auto"/>
              </w:divBdr>
            </w:div>
            <w:div w:id="257643835">
              <w:marLeft w:val="0"/>
              <w:marRight w:val="0"/>
              <w:marTop w:val="0"/>
              <w:marBottom w:val="0"/>
              <w:divBdr>
                <w:top w:val="none" w:sz="0" w:space="0" w:color="auto"/>
                <w:left w:val="none" w:sz="0" w:space="0" w:color="auto"/>
                <w:bottom w:val="none" w:sz="0" w:space="0" w:color="auto"/>
                <w:right w:val="none" w:sz="0" w:space="0" w:color="auto"/>
              </w:divBdr>
            </w:div>
            <w:div w:id="1633443396">
              <w:marLeft w:val="0"/>
              <w:marRight w:val="0"/>
              <w:marTop w:val="0"/>
              <w:marBottom w:val="0"/>
              <w:divBdr>
                <w:top w:val="none" w:sz="0" w:space="0" w:color="auto"/>
                <w:left w:val="none" w:sz="0" w:space="0" w:color="auto"/>
                <w:bottom w:val="none" w:sz="0" w:space="0" w:color="auto"/>
                <w:right w:val="none" w:sz="0" w:space="0" w:color="auto"/>
              </w:divBdr>
            </w:div>
            <w:div w:id="2000035988">
              <w:marLeft w:val="0"/>
              <w:marRight w:val="0"/>
              <w:marTop w:val="0"/>
              <w:marBottom w:val="0"/>
              <w:divBdr>
                <w:top w:val="none" w:sz="0" w:space="0" w:color="auto"/>
                <w:left w:val="none" w:sz="0" w:space="0" w:color="auto"/>
                <w:bottom w:val="none" w:sz="0" w:space="0" w:color="auto"/>
                <w:right w:val="none" w:sz="0" w:space="0" w:color="auto"/>
              </w:divBdr>
            </w:div>
            <w:div w:id="1666397575">
              <w:marLeft w:val="0"/>
              <w:marRight w:val="0"/>
              <w:marTop w:val="0"/>
              <w:marBottom w:val="0"/>
              <w:divBdr>
                <w:top w:val="none" w:sz="0" w:space="0" w:color="auto"/>
                <w:left w:val="none" w:sz="0" w:space="0" w:color="auto"/>
                <w:bottom w:val="none" w:sz="0" w:space="0" w:color="auto"/>
                <w:right w:val="none" w:sz="0" w:space="0" w:color="auto"/>
              </w:divBdr>
            </w:div>
            <w:div w:id="99882465">
              <w:marLeft w:val="0"/>
              <w:marRight w:val="0"/>
              <w:marTop w:val="0"/>
              <w:marBottom w:val="0"/>
              <w:divBdr>
                <w:top w:val="none" w:sz="0" w:space="0" w:color="auto"/>
                <w:left w:val="none" w:sz="0" w:space="0" w:color="auto"/>
                <w:bottom w:val="none" w:sz="0" w:space="0" w:color="auto"/>
                <w:right w:val="none" w:sz="0" w:space="0" w:color="auto"/>
              </w:divBdr>
            </w:div>
            <w:div w:id="1554582712">
              <w:marLeft w:val="0"/>
              <w:marRight w:val="0"/>
              <w:marTop w:val="0"/>
              <w:marBottom w:val="0"/>
              <w:divBdr>
                <w:top w:val="none" w:sz="0" w:space="0" w:color="auto"/>
                <w:left w:val="none" w:sz="0" w:space="0" w:color="auto"/>
                <w:bottom w:val="none" w:sz="0" w:space="0" w:color="auto"/>
                <w:right w:val="none" w:sz="0" w:space="0" w:color="auto"/>
              </w:divBdr>
            </w:div>
            <w:div w:id="146213781">
              <w:marLeft w:val="0"/>
              <w:marRight w:val="0"/>
              <w:marTop w:val="0"/>
              <w:marBottom w:val="0"/>
              <w:divBdr>
                <w:top w:val="none" w:sz="0" w:space="0" w:color="auto"/>
                <w:left w:val="none" w:sz="0" w:space="0" w:color="auto"/>
                <w:bottom w:val="none" w:sz="0" w:space="0" w:color="auto"/>
                <w:right w:val="none" w:sz="0" w:space="0" w:color="auto"/>
              </w:divBdr>
            </w:div>
            <w:div w:id="1431118390">
              <w:marLeft w:val="0"/>
              <w:marRight w:val="0"/>
              <w:marTop w:val="0"/>
              <w:marBottom w:val="0"/>
              <w:divBdr>
                <w:top w:val="none" w:sz="0" w:space="0" w:color="auto"/>
                <w:left w:val="none" w:sz="0" w:space="0" w:color="auto"/>
                <w:bottom w:val="none" w:sz="0" w:space="0" w:color="auto"/>
                <w:right w:val="none" w:sz="0" w:space="0" w:color="auto"/>
              </w:divBdr>
            </w:div>
            <w:div w:id="25180192">
              <w:marLeft w:val="0"/>
              <w:marRight w:val="0"/>
              <w:marTop w:val="0"/>
              <w:marBottom w:val="0"/>
              <w:divBdr>
                <w:top w:val="none" w:sz="0" w:space="0" w:color="auto"/>
                <w:left w:val="none" w:sz="0" w:space="0" w:color="auto"/>
                <w:bottom w:val="none" w:sz="0" w:space="0" w:color="auto"/>
                <w:right w:val="none" w:sz="0" w:space="0" w:color="auto"/>
              </w:divBdr>
            </w:div>
            <w:div w:id="853806395">
              <w:marLeft w:val="0"/>
              <w:marRight w:val="0"/>
              <w:marTop w:val="0"/>
              <w:marBottom w:val="0"/>
              <w:divBdr>
                <w:top w:val="none" w:sz="0" w:space="0" w:color="auto"/>
                <w:left w:val="none" w:sz="0" w:space="0" w:color="auto"/>
                <w:bottom w:val="none" w:sz="0" w:space="0" w:color="auto"/>
                <w:right w:val="none" w:sz="0" w:space="0" w:color="auto"/>
              </w:divBdr>
            </w:div>
            <w:div w:id="513957240">
              <w:marLeft w:val="0"/>
              <w:marRight w:val="0"/>
              <w:marTop w:val="0"/>
              <w:marBottom w:val="0"/>
              <w:divBdr>
                <w:top w:val="none" w:sz="0" w:space="0" w:color="auto"/>
                <w:left w:val="none" w:sz="0" w:space="0" w:color="auto"/>
                <w:bottom w:val="none" w:sz="0" w:space="0" w:color="auto"/>
                <w:right w:val="none" w:sz="0" w:space="0" w:color="auto"/>
              </w:divBdr>
            </w:div>
            <w:div w:id="1792626063">
              <w:marLeft w:val="0"/>
              <w:marRight w:val="0"/>
              <w:marTop w:val="0"/>
              <w:marBottom w:val="0"/>
              <w:divBdr>
                <w:top w:val="none" w:sz="0" w:space="0" w:color="auto"/>
                <w:left w:val="none" w:sz="0" w:space="0" w:color="auto"/>
                <w:bottom w:val="none" w:sz="0" w:space="0" w:color="auto"/>
                <w:right w:val="none" w:sz="0" w:space="0" w:color="auto"/>
              </w:divBdr>
            </w:div>
            <w:div w:id="270552733">
              <w:marLeft w:val="0"/>
              <w:marRight w:val="0"/>
              <w:marTop w:val="0"/>
              <w:marBottom w:val="0"/>
              <w:divBdr>
                <w:top w:val="none" w:sz="0" w:space="0" w:color="auto"/>
                <w:left w:val="none" w:sz="0" w:space="0" w:color="auto"/>
                <w:bottom w:val="none" w:sz="0" w:space="0" w:color="auto"/>
                <w:right w:val="none" w:sz="0" w:space="0" w:color="auto"/>
              </w:divBdr>
            </w:div>
            <w:div w:id="1909682604">
              <w:marLeft w:val="0"/>
              <w:marRight w:val="0"/>
              <w:marTop w:val="0"/>
              <w:marBottom w:val="0"/>
              <w:divBdr>
                <w:top w:val="none" w:sz="0" w:space="0" w:color="auto"/>
                <w:left w:val="none" w:sz="0" w:space="0" w:color="auto"/>
                <w:bottom w:val="none" w:sz="0" w:space="0" w:color="auto"/>
                <w:right w:val="none" w:sz="0" w:space="0" w:color="auto"/>
              </w:divBdr>
            </w:div>
            <w:div w:id="157575445">
              <w:marLeft w:val="0"/>
              <w:marRight w:val="0"/>
              <w:marTop w:val="0"/>
              <w:marBottom w:val="0"/>
              <w:divBdr>
                <w:top w:val="none" w:sz="0" w:space="0" w:color="auto"/>
                <w:left w:val="none" w:sz="0" w:space="0" w:color="auto"/>
                <w:bottom w:val="none" w:sz="0" w:space="0" w:color="auto"/>
                <w:right w:val="none" w:sz="0" w:space="0" w:color="auto"/>
              </w:divBdr>
            </w:div>
            <w:div w:id="1592471860">
              <w:marLeft w:val="0"/>
              <w:marRight w:val="0"/>
              <w:marTop w:val="0"/>
              <w:marBottom w:val="0"/>
              <w:divBdr>
                <w:top w:val="none" w:sz="0" w:space="0" w:color="auto"/>
                <w:left w:val="none" w:sz="0" w:space="0" w:color="auto"/>
                <w:bottom w:val="none" w:sz="0" w:space="0" w:color="auto"/>
                <w:right w:val="none" w:sz="0" w:space="0" w:color="auto"/>
              </w:divBdr>
            </w:div>
            <w:div w:id="778109096">
              <w:marLeft w:val="0"/>
              <w:marRight w:val="0"/>
              <w:marTop w:val="0"/>
              <w:marBottom w:val="0"/>
              <w:divBdr>
                <w:top w:val="none" w:sz="0" w:space="0" w:color="auto"/>
                <w:left w:val="none" w:sz="0" w:space="0" w:color="auto"/>
                <w:bottom w:val="none" w:sz="0" w:space="0" w:color="auto"/>
                <w:right w:val="none" w:sz="0" w:space="0" w:color="auto"/>
              </w:divBdr>
            </w:div>
            <w:div w:id="1031808725">
              <w:marLeft w:val="0"/>
              <w:marRight w:val="0"/>
              <w:marTop w:val="0"/>
              <w:marBottom w:val="0"/>
              <w:divBdr>
                <w:top w:val="none" w:sz="0" w:space="0" w:color="auto"/>
                <w:left w:val="none" w:sz="0" w:space="0" w:color="auto"/>
                <w:bottom w:val="none" w:sz="0" w:space="0" w:color="auto"/>
                <w:right w:val="none" w:sz="0" w:space="0" w:color="auto"/>
              </w:divBdr>
            </w:div>
            <w:div w:id="1163549976">
              <w:marLeft w:val="0"/>
              <w:marRight w:val="0"/>
              <w:marTop w:val="0"/>
              <w:marBottom w:val="0"/>
              <w:divBdr>
                <w:top w:val="none" w:sz="0" w:space="0" w:color="auto"/>
                <w:left w:val="none" w:sz="0" w:space="0" w:color="auto"/>
                <w:bottom w:val="none" w:sz="0" w:space="0" w:color="auto"/>
                <w:right w:val="none" w:sz="0" w:space="0" w:color="auto"/>
              </w:divBdr>
            </w:div>
            <w:div w:id="1996451915">
              <w:marLeft w:val="0"/>
              <w:marRight w:val="0"/>
              <w:marTop w:val="0"/>
              <w:marBottom w:val="0"/>
              <w:divBdr>
                <w:top w:val="none" w:sz="0" w:space="0" w:color="auto"/>
                <w:left w:val="none" w:sz="0" w:space="0" w:color="auto"/>
                <w:bottom w:val="none" w:sz="0" w:space="0" w:color="auto"/>
                <w:right w:val="none" w:sz="0" w:space="0" w:color="auto"/>
              </w:divBdr>
            </w:div>
            <w:div w:id="607200129">
              <w:marLeft w:val="0"/>
              <w:marRight w:val="0"/>
              <w:marTop w:val="0"/>
              <w:marBottom w:val="0"/>
              <w:divBdr>
                <w:top w:val="none" w:sz="0" w:space="0" w:color="auto"/>
                <w:left w:val="none" w:sz="0" w:space="0" w:color="auto"/>
                <w:bottom w:val="none" w:sz="0" w:space="0" w:color="auto"/>
                <w:right w:val="none" w:sz="0" w:space="0" w:color="auto"/>
              </w:divBdr>
            </w:div>
            <w:div w:id="325667397">
              <w:marLeft w:val="0"/>
              <w:marRight w:val="0"/>
              <w:marTop w:val="0"/>
              <w:marBottom w:val="0"/>
              <w:divBdr>
                <w:top w:val="none" w:sz="0" w:space="0" w:color="auto"/>
                <w:left w:val="none" w:sz="0" w:space="0" w:color="auto"/>
                <w:bottom w:val="none" w:sz="0" w:space="0" w:color="auto"/>
                <w:right w:val="none" w:sz="0" w:space="0" w:color="auto"/>
              </w:divBdr>
            </w:div>
            <w:div w:id="1146896284">
              <w:marLeft w:val="0"/>
              <w:marRight w:val="0"/>
              <w:marTop w:val="0"/>
              <w:marBottom w:val="0"/>
              <w:divBdr>
                <w:top w:val="none" w:sz="0" w:space="0" w:color="auto"/>
                <w:left w:val="none" w:sz="0" w:space="0" w:color="auto"/>
                <w:bottom w:val="none" w:sz="0" w:space="0" w:color="auto"/>
                <w:right w:val="none" w:sz="0" w:space="0" w:color="auto"/>
              </w:divBdr>
            </w:div>
            <w:div w:id="1519738038">
              <w:marLeft w:val="0"/>
              <w:marRight w:val="0"/>
              <w:marTop w:val="0"/>
              <w:marBottom w:val="0"/>
              <w:divBdr>
                <w:top w:val="none" w:sz="0" w:space="0" w:color="auto"/>
                <w:left w:val="none" w:sz="0" w:space="0" w:color="auto"/>
                <w:bottom w:val="none" w:sz="0" w:space="0" w:color="auto"/>
                <w:right w:val="none" w:sz="0" w:space="0" w:color="auto"/>
              </w:divBdr>
            </w:div>
            <w:div w:id="1690065414">
              <w:marLeft w:val="0"/>
              <w:marRight w:val="0"/>
              <w:marTop w:val="0"/>
              <w:marBottom w:val="0"/>
              <w:divBdr>
                <w:top w:val="none" w:sz="0" w:space="0" w:color="auto"/>
                <w:left w:val="none" w:sz="0" w:space="0" w:color="auto"/>
                <w:bottom w:val="none" w:sz="0" w:space="0" w:color="auto"/>
                <w:right w:val="none" w:sz="0" w:space="0" w:color="auto"/>
              </w:divBdr>
            </w:div>
            <w:div w:id="691104222">
              <w:marLeft w:val="0"/>
              <w:marRight w:val="0"/>
              <w:marTop w:val="0"/>
              <w:marBottom w:val="0"/>
              <w:divBdr>
                <w:top w:val="none" w:sz="0" w:space="0" w:color="auto"/>
                <w:left w:val="none" w:sz="0" w:space="0" w:color="auto"/>
                <w:bottom w:val="none" w:sz="0" w:space="0" w:color="auto"/>
                <w:right w:val="none" w:sz="0" w:space="0" w:color="auto"/>
              </w:divBdr>
            </w:div>
            <w:div w:id="230237907">
              <w:marLeft w:val="0"/>
              <w:marRight w:val="0"/>
              <w:marTop w:val="0"/>
              <w:marBottom w:val="0"/>
              <w:divBdr>
                <w:top w:val="none" w:sz="0" w:space="0" w:color="auto"/>
                <w:left w:val="none" w:sz="0" w:space="0" w:color="auto"/>
                <w:bottom w:val="none" w:sz="0" w:space="0" w:color="auto"/>
                <w:right w:val="none" w:sz="0" w:space="0" w:color="auto"/>
              </w:divBdr>
            </w:div>
            <w:div w:id="21404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127">
      <w:bodyDiv w:val="1"/>
      <w:marLeft w:val="0"/>
      <w:marRight w:val="0"/>
      <w:marTop w:val="0"/>
      <w:marBottom w:val="0"/>
      <w:divBdr>
        <w:top w:val="none" w:sz="0" w:space="0" w:color="auto"/>
        <w:left w:val="none" w:sz="0" w:space="0" w:color="auto"/>
        <w:bottom w:val="none" w:sz="0" w:space="0" w:color="auto"/>
        <w:right w:val="none" w:sz="0" w:space="0" w:color="auto"/>
      </w:divBdr>
      <w:divsChild>
        <w:div w:id="1838881026">
          <w:marLeft w:val="0"/>
          <w:marRight w:val="0"/>
          <w:marTop w:val="0"/>
          <w:marBottom w:val="0"/>
          <w:divBdr>
            <w:top w:val="none" w:sz="0" w:space="0" w:color="auto"/>
            <w:left w:val="none" w:sz="0" w:space="0" w:color="auto"/>
            <w:bottom w:val="none" w:sz="0" w:space="0" w:color="auto"/>
            <w:right w:val="none" w:sz="0" w:space="0" w:color="auto"/>
          </w:divBdr>
          <w:divsChild>
            <w:div w:id="87578104">
              <w:marLeft w:val="0"/>
              <w:marRight w:val="0"/>
              <w:marTop w:val="0"/>
              <w:marBottom w:val="0"/>
              <w:divBdr>
                <w:top w:val="none" w:sz="0" w:space="0" w:color="auto"/>
                <w:left w:val="none" w:sz="0" w:space="0" w:color="auto"/>
                <w:bottom w:val="none" w:sz="0" w:space="0" w:color="auto"/>
                <w:right w:val="none" w:sz="0" w:space="0" w:color="auto"/>
              </w:divBdr>
            </w:div>
            <w:div w:id="141780335">
              <w:marLeft w:val="0"/>
              <w:marRight w:val="0"/>
              <w:marTop w:val="0"/>
              <w:marBottom w:val="0"/>
              <w:divBdr>
                <w:top w:val="none" w:sz="0" w:space="0" w:color="auto"/>
                <w:left w:val="none" w:sz="0" w:space="0" w:color="auto"/>
                <w:bottom w:val="none" w:sz="0" w:space="0" w:color="auto"/>
                <w:right w:val="none" w:sz="0" w:space="0" w:color="auto"/>
              </w:divBdr>
            </w:div>
            <w:div w:id="171456810">
              <w:marLeft w:val="0"/>
              <w:marRight w:val="0"/>
              <w:marTop w:val="0"/>
              <w:marBottom w:val="0"/>
              <w:divBdr>
                <w:top w:val="none" w:sz="0" w:space="0" w:color="auto"/>
                <w:left w:val="none" w:sz="0" w:space="0" w:color="auto"/>
                <w:bottom w:val="none" w:sz="0" w:space="0" w:color="auto"/>
                <w:right w:val="none" w:sz="0" w:space="0" w:color="auto"/>
              </w:divBdr>
            </w:div>
            <w:div w:id="175536951">
              <w:marLeft w:val="0"/>
              <w:marRight w:val="0"/>
              <w:marTop w:val="0"/>
              <w:marBottom w:val="0"/>
              <w:divBdr>
                <w:top w:val="none" w:sz="0" w:space="0" w:color="auto"/>
                <w:left w:val="none" w:sz="0" w:space="0" w:color="auto"/>
                <w:bottom w:val="none" w:sz="0" w:space="0" w:color="auto"/>
                <w:right w:val="none" w:sz="0" w:space="0" w:color="auto"/>
              </w:divBdr>
            </w:div>
            <w:div w:id="277881048">
              <w:marLeft w:val="0"/>
              <w:marRight w:val="0"/>
              <w:marTop w:val="0"/>
              <w:marBottom w:val="0"/>
              <w:divBdr>
                <w:top w:val="none" w:sz="0" w:space="0" w:color="auto"/>
                <w:left w:val="none" w:sz="0" w:space="0" w:color="auto"/>
                <w:bottom w:val="none" w:sz="0" w:space="0" w:color="auto"/>
                <w:right w:val="none" w:sz="0" w:space="0" w:color="auto"/>
              </w:divBdr>
            </w:div>
            <w:div w:id="336925521">
              <w:marLeft w:val="0"/>
              <w:marRight w:val="0"/>
              <w:marTop w:val="0"/>
              <w:marBottom w:val="0"/>
              <w:divBdr>
                <w:top w:val="none" w:sz="0" w:space="0" w:color="auto"/>
                <w:left w:val="none" w:sz="0" w:space="0" w:color="auto"/>
                <w:bottom w:val="none" w:sz="0" w:space="0" w:color="auto"/>
                <w:right w:val="none" w:sz="0" w:space="0" w:color="auto"/>
              </w:divBdr>
            </w:div>
            <w:div w:id="448597491">
              <w:marLeft w:val="0"/>
              <w:marRight w:val="0"/>
              <w:marTop w:val="0"/>
              <w:marBottom w:val="0"/>
              <w:divBdr>
                <w:top w:val="none" w:sz="0" w:space="0" w:color="auto"/>
                <w:left w:val="none" w:sz="0" w:space="0" w:color="auto"/>
                <w:bottom w:val="none" w:sz="0" w:space="0" w:color="auto"/>
                <w:right w:val="none" w:sz="0" w:space="0" w:color="auto"/>
              </w:divBdr>
            </w:div>
            <w:div w:id="454952878">
              <w:marLeft w:val="0"/>
              <w:marRight w:val="0"/>
              <w:marTop w:val="0"/>
              <w:marBottom w:val="0"/>
              <w:divBdr>
                <w:top w:val="none" w:sz="0" w:space="0" w:color="auto"/>
                <w:left w:val="none" w:sz="0" w:space="0" w:color="auto"/>
                <w:bottom w:val="none" w:sz="0" w:space="0" w:color="auto"/>
                <w:right w:val="none" w:sz="0" w:space="0" w:color="auto"/>
              </w:divBdr>
            </w:div>
            <w:div w:id="463350273">
              <w:marLeft w:val="0"/>
              <w:marRight w:val="0"/>
              <w:marTop w:val="0"/>
              <w:marBottom w:val="0"/>
              <w:divBdr>
                <w:top w:val="none" w:sz="0" w:space="0" w:color="auto"/>
                <w:left w:val="none" w:sz="0" w:space="0" w:color="auto"/>
                <w:bottom w:val="none" w:sz="0" w:space="0" w:color="auto"/>
                <w:right w:val="none" w:sz="0" w:space="0" w:color="auto"/>
              </w:divBdr>
            </w:div>
            <w:div w:id="565649807">
              <w:marLeft w:val="0"/>
              <w:marRight w:val="0"/>
              <w:marTop w:val="0"/>
              <w:marBottom w:val="0"/>
              <w:divBdr>
                <w:top w:val="none" w:sz="0" w:space="0" w:color="auto"/>
                <w:left w:val="none" w:sz="0" w:space="0" w:color="auto"/>
                <w:bottom w:val="none" w:sz="0" w:space="0" w:color="auto"/>
                <w:right w:val="none" w:sz="0" w:space="0" w:color="auto"/>
              </w:divBdr>
            </w:div>
            <w:div w:id="576332195">
              <w:marLeft w:val="0"/>
              <w:marRight w:val="0"/>
              <w:marTop w:val="0"/>
              <w:marBottom w:val="0"/>
              <w:divBdr>
                <w:top w:val="none" w:sz="0" w:space="0" w:color="auto"/>
                <w:left w:val="none" w:sz="0" w:space="0" w:color="auto"/>
                <w:bottom w:val="none" w:sz="0" w:space="0" w:color="auto"/>
                <w:right w:val="none" w:sz="0" w:space="0" w:color="auto"/>
              </w:divBdr>
            </w:div>
            <w:div w:id="587736691">
              <w:marLeft w:val="0"/>
              <w:marRight w:val="0"/>
              <w:marTop w:val="0"/>
              <w:marBottom w:val="0"/>
              <w:divBdr>
                <w:top w:val="none" w:sz="0" w:space="0" w:color="auto"/>
                <w:left w:val="none" w:sz="0" w:space="0" w:color="auto"/>
                <w:bottom w:val="none" w:sz="0" w:space="0" w:color="auto"/>
                <w:right w:val="none" w:sz="0" w:space="0" w:color="auto"/>
              </w:divBdr>
            </w:div>
            <w:div w:id="665938699">
              <w:marLeft w:val="0"/>
              <w:marRight w:val="0"/>
              <w:marTop w:val="0"/>
              <w:marBottom w:val="0"/>
              <w:divBdr>
                <w:top w:val="none" w:sz="0" w:space="0" w:color="auto"/>
                <w:left w:val="none" w:sz="0" w:space="0" w:color="auto"/>
                <w:bottom w:val="none" w:sz="0" w:space="0" w:color="auto"/>
                <w:right w:val="none" w:sz="0" w:space="0" w:color="auto"/>
              </w:divBdr>
            </w:div>
            <w:div w:id="668868327">
              <w:marLeft w:val="0"/>
              <w:marRight w:val="0"/>
              <w:marTop w:val="0"/>
              <w:marBottom w:val="0"/>
              <w:divBdr>
                <w:top w:val="none" w:sz="0" w:space="0" w:color="auto"/>
                <w:left w:val="none" w:sz="0" w:space="0" w:color="auto"/>
                <w:bottom w:val="none" w:sz="0" w:space="0" w:color="auto"/>
                <w:right w:val="none" w:sz="0" w:space="0" w:color="auto"/>
              </w:divBdr>
            </w:div>
            <w:div w:id="719207299">
              <w:marLeft w:val="0"/>
              <w:marRight w:val="0"/>
              <w:marTop w:val="0"/>
              <w:marBottom w:val="0"/>
              <w:divBdr>
                <w:top w:val="none" w:sz="0" w:space="0" w:color="auto"/>
                <w:left w:val="none" w:sz="0" w:space="0" w:color="auto"/>
                <w:bottom w:val="none" w:sz="0" w:space="0" w:color="auto"/>
                <w:right w:val="none" w:sz="0" w:space="0" w:color="auto"/>
              </w:divBdr>
            </w:div>
            <w:div w:id="736706598">
              <w:marLeft w:val="0"/>
              <w:marRight w:val="0"/>
              <w:marTop w:val="0"/>
              <w:marBottom w:val="0"/>
              <w:divBdr>
                <w:top w:val="none" w:sz="0" w:space="0" w:color="auto"/>
                <w:left w:val="none" w:sz="0" w:space="0" w:color="auto"/>
                <w:bottom w:val="none" w:sz="0" w:space="0" w:color="auto"/>
                <w:right w:val="none" w:sz="0" w:space="0" w:color="auto"/>
              </w:divBdr>
            </w:div>
            <w:div w:id="767426815">
              <w:marLeft w:val="0"/>
              <w:marRight w:val="0"/>
              <w:marTop w:val="0"/>
              <w:marBottom w:val="0"/>
              <w:divBdr>
                <w:top w:val="none" w:sz="0" w:space="0" w:color="auto"/>
                <w:left w:val="none" w:sz="0" w:space="0" w:color="auto"/>
                <w:bottom w:val="none" w:sz="0" w:space="0" w:color="auto"/>
                <w:right w:val="none" w:sz="0" w:space="0" w:color="auto"/>
              </w:divBdr>
            </w:div>
            <w:div w:id="809981627">
              <w:marLeft w:val="0"/>
              <w:marRight w:val="0"/>
              <w:marTop w:val="0"/>
              <w:marBottom w:val="0"/>
              <w:divBdr>
                <w:top w:val="none" w:sz="0" w:space="0" w:color="auto"/>
                <w:left w:val="none" w:sz="0" w:space="0" w:color="auto"/>
                <w:bottom w:val="none" w:sz="0" w:space="0" w:color="auto"/>
                <w:right w:val="none" w:sz="0" w:space="0" w:color="auto"/>
              </w:divBdr>
            </w:div>
            <w:div w:id="827207451">
              <w:marLeft w:val="0"/>
              <w:marRight w:val="0"/>
              <w:marTop w:val="0"/>
              <w:marBottom w:val="0"/>
              <w:divBdr>
                <w:top w:val="none" w:sz="0" w:space="0" w:color="auto"/>
                <w:left w:val="none" w:sz="0" w:space="0" w:color="auto"/>
                <w:bottom w:val="none" w:sz="0" w:space="0" w:color="auto"/>
                <w:right w:val="none" w:sz="0" w:space="0" w:color="auto"/>
              </w:divBdr>
            </w:div>
            <w:div w:id="877863233">
              <w:marLeft w:val="0"/>
              <w:marRight w:val="0"/>
              <w:marTop w:val="0"/>
              <w:marBottom w:val="0"/>
              <w:divBdr>
                <w:top w:val="none" w:sz="0" w:space="0" w:color="auto"/>
                <w:left w:val="none" w:sz="0" w:space="0" w:color="auto"/>
                <w:bottom w:val="none" w:sz="0" w:space="0" w:color="auto"/>
                <w:right w:val="none" w:sz="0" w:space="0" w:color="auto"/>
              </w:divBdr>
            </w:div>
            <w:div w:id="989674888">
              <w:marLeft w:val="0"/>
              <w:marRight w:val="0"/>
              <w:marTop w:val="0"/>
              <w:marBottom w:val="0"/>
              <w:divBdr>
                <w:top w:val="none" w:sz="0" w:space="0" w:color="auto"/>
                <w:left w:val="none" w:sz="0" w:space="0" w:color="auto"/>
                <w:bottom w:val="none" w:sz="0" w:space="0" w:color="auto"/>
                <w:right w:val="none" w:sz="0" w:space="0" w:color="auto"/>
              </w:divBdr>
            </w:div>
            <w:div w:id="1032271449">
              <w:marLeft w:val="0"/>
              <w:marRight w:val="0"/>
              <w:marTop w:val="0"/>
              <w:marBottom w:val="0"/>
              <w:divBdr>
                <w:top w:val="none" w:sz="0" w:space="0" w:color="auto"/>
                <w:left w:val="none" w:sz="0" w:space="0" w:color="auto"/>
                <w:bottom w:val="none" w:sz="0" w:space="0" w:color="auto"/>
                <w:right w:val="none" w:sz="0" w:space="0" w:color="auto"/>
              </w:divBdr>
            </w:div>
            <w:div w:id="1316491556">
              <w:marLeft w:val="0"/>
              <w:marRight w:val="0"/>
              <w:marTop w:val="0"/>
              <w:marBottom w:val="0"/>
              <w:divBdr>
                <w:top w:val="none" w:sz="0" w:space="0" w:color="auto"/>
                <w:left w:val="none" w:sz="0" w:space="0" w:color="auto"/>
                <w:bottom w:val="none" w:sz="0" w:space="0" w:color="auto"/>
                <w:right w:val="none" w:sz="0" w:space="0" w:color="auto"/>
              </w:divBdr>
            </w:div>
            <w:div w:id="1404525501">
              <w:marLeft w:val="0"/>
              <w:marRight w:val="0"/>
              <w:marTop w:val="0"/>
              <w:marBottom w:val="0"/>
              <w:divBdr>
                <w:top w:val="none" w:sz="0" w:space="0" w:color="auto"/>
                <w:left w:val="none" w:sz="0" w:space="0" w:color="auto"/>
                <w:bottom w:val="none" w:sz="0" w:space="0" w:color="auto"/>
                <w:right w:val="none" w:sz="0" w:space="0" w:color="auto"/>
              </w:divBdr>
            </w:div>
            <w:div w:id="1449468707">
              <w:marLeft w:val="0"/>
              <w:marRight w:val="0"/>
              <w:marTop w:val="0"/>
              <w:marBottom w:val="0"/>
              <w:divBdr>
                <w:top w:val="none" w:sz="0" w:space="0" w:color="auto"/>
                <w:left w:val="none" w:sz="0" w:space="0" w:color="auto"/>
                <w:bottom w:val="none" w:sz="0" w:space="0" w:color="auto"/>
                <w:right w:val="none" w:sz="0" w:space="0" w:color="auto"/>
              </w:divBdr>
            </w:div>
            <w:div w:id="1450390417">
              <w:marLeft w:val="0"/>
              <w:marRight w:val="0"/>
              <w:marTop w:val="0"/>
              <w:marBottom w:val="0"/>
              <w:divBdr>
                <w:top w:val="none" w:sz="0" w:space="0" w:color="auto"/>
                <w:left w:val="none" w:sz="0" w:space="0" w:color="auto"/>
                <w:bottom w:val="none" w:sz="0" w:space="0" w:color="auto"/>
                <w:right w:val="none" w:sz="0" w:space="0" w:color="auto"/>
              </w:divBdr>
            </w:div>
            <w:div w:id="1564949467">
              <w:marLeft w:val="0"/>
              <w:marRight w:val="0"/>
              <w:marTop w:val="0"/>
              <w:marBottom w:val="0"/>
              <w:divBdr>
                <w:top w:val="none" w:sz="0" w:space="0" w:color="auto"/>
                <w:left w:val="none" w:sz="0" w:space="0" w:color="auto"/>
                <w:bottom w:val="none" w:sz="0" w:space="0" w:color="auto"/>
                <w:right w:val="none" w:sz="0" w:space="0" w:color="auto"/>
              </w:divBdr>
            </w:div>
            <w:div w:id="1965576471">
              <w:marLeft w:val="0"/>
              <w:marRight w:val="0"/>
              <w:marTop w:val="0"/>
              <w:marBottom w:val="0"/>
              <w:divBdr>
                <w:top w:val="none" w:sz="0" w:space="0" w:color="auto"/>
                <w:left w:val="none" w:sz="0" w:space="0" w:color="auto"/>
                <w:bottom w:val="none" w:sz="0" w:space="0" w:color="auto"/>
                <w:right w:val="none" w:sz="0" w:space="0" w:color="auto"/>
              </w:divBdr>
            </w:div>
            <w:div w:id="2018606385">
              <w:marLeft w:val="0"/>
              <w:marRight w:val="0"/>
              <w:marTop w:val="0"/>
              <w:marBottom w:val="0"/>
              <w:divBdr>
                <w:top w:val="none" w:sz="0" w:space="0" w:color="auto"/>
                <w:left w:val="none" w:sz="0" w:space="0" w:color="auto"/>
                <w:bottom w:val="none" w:sz="0" w:space="0" w:color="auto"/>
                <w:right w:val="none" w:sz="0" w:space="0" w:color="auto"/>
              </w:divBdr>
            </w:div>
            <w:div w:id="2061587670">
              <w:marLeft w:val="0"/>
              <w:marRight w:val="0"/>
              <w:marTop w:val="0"/>
              <w:marBottom w:val="0"/>
              <w:divBdr>
                <w:top w:val="none" w:sz="0" w:space="0" w:color="auto"/>
                <w:left w:val="none" w:sz="0" w:space="0" w:color="auto"/>
                <w:bottom w:val="none" w:sz="0" w:space="0" w:color="auto"/>
                <w:right w:val="none" w:sz="0" w:space="0" w:color="auto"/>
              </w:divBdr>
            </w:div>
            <w:div w:id="2089763355">
              <w:marLeft w:val="0"/>
              <w:marRight w:val="0"/>
              <w:marTop w:val="0"/>
              <w:marBottom w:val="0"/>
              <w:divBdr>
                <w:top w:val="none" w:sz="0" w:space="0" w:color="auto"/>
                <w:left w:val="none" w:sz="0" w:space="0" w:color="auto"/>
                <w:bottom w:val="none" w:sz="0" w:space="0" w:color="auto"/>
                <w:right w:val="none" w:sz="0" w:space="0" w:color="auto"/>
              </w:divBdr>
            </w:div>
            <w:div w:id="2106731110">
              <w:marLeft w:val="0"/>
              <w:marRight w:val="0"/>
              <w:marTop w:val="0"/>
              <w:marBottom w:val="0"/>
              <w:divBdr>
                <w:top w:val="none" w:sz="0" w:space="0" w:color="auto"/>
                <w:left w:val="none" w:sz="0" w:space="0" w:color="auto"/>
                <w:bottom w:val="none" w:sz="0" w:space="0" w:color="auto"/>
                <w:right w:val="none" w:sz="0" w:space="0" w:color="auto"/>
              </w:divBdr>
            </w:div>
            <w:div w:id="21353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5510">
      <w:bodyDiv w:val="1"/>
      <w:marLeft w:val="0"/>
      <w:marRight w:val="0"/>
      <w:marTop w:val="0"/>
      <w:marBottom w:val="0"/>
      <w:divBdr>
        <w:top w:val="none" w:sz="0" w:space="0" w:color="auto"/>
        <w:left w:val="none" w:sz="0" w:space="0" w:color="auto"/>
        <w:bottom w:val="none" w:sz="0" w:space="0" w:color="auto"/>
        <w:right w:val="none" w:sz="0" w:space="0" w:color="auto"/>
      </w:divBdr>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706">
      <w:bodyDiv w:val="1"/>
      <w:marLeft w:val="0"/>
      <w:marRight w:val="0"/>
      <w:marTop w:val="0"/>
      <w:marBottom w:val="0"/>
      <w:divBdr>
        <w:top w:val="none" w:sz="0" w:space="0" w:color="auto"/>
        <w:left w:val="none" w:sz="0" w:space="0" w:color="auto"/>
        <w:bottom w:val="none" w:sz="0" w:space="0" w:color="auto"/>
        <w:right w:val="none" w:sz="0" w:space="0" w:color="auto"/>
      </w:divBdr>
      <w:divsChild>
        <w:div w:id="1722365462">
          <w:marLeft w:val="0"/>
          <w:marRight w:val="0"/>
          <w:marTop w:val="0"/>
          <w:marBottom w:val="0"/>
          <w:divBdr>
            <w:top w:val="none" w:sz="0" w:space="0" w:color="auto"/>
            <w:left w:val="none" w:sz="0" w:space="0" w:color="auto"/>
            <w:bottom w:val="none" w:sz="0" w:space="0" w:color="auto"/>
            <w:right w:val="none" w:sz="0" w:space="0" w:color="auto"/>
          </w:divBdr>
          <w:divsChild>
            <w:div w:id="1774737538">
              <w:marLeft w:val="0"/>
              <w:marRight w:val="0"/>
              <w:marTop w:val="0"/>
              <w:marBottom w:val="0"/>
              <w:divBdr>
                <w:top w:val="none" w:sz="0" w:space="0" w:color="auto"/>
                <w:left w:val="none" w:sz="0" w:space="0" w:color="auto"/>
                <w:bottom w:val="none" w:sz="0" w:space="0" w:color="auto"/>
                <w:right w:val="none" w:sz="0" w:space="0" w:color="auto"/>
              </w:divBdr>
            </w:div>
            <w:div w:id="576013672">
              <w:marLeft w:val="0"/>
              <w:marRight w:val="0"/>
              <w:marTop w:val="0"/>
              <w:marBottom w:val="0"/>
              <w:divBdr>
                <w:top w:val="none" w:sz="0" w:space="0" w:color="auto"/>
                <w:left w:val="none" w:sz="0" w:space="0" w:color="auto"/>
                <w:bottom w:val="none" w:sz="0" w:space="0" w:color="auto"/>
                <w:right w:val="none" w:sz="0" w:space="0" w:color="auto"/>
              </w:divBdr>
            </w:div>
            <w:div w:id="928543237">
              <w:marLeft w:val="0"/>
              <w:marRight w:val="0"/>
              <w:marTop w:val="0"/>
              <w:marBottom w:val="0"/>
              <w:divBdr>
                <w:top w:val="none" w:sz="0" w:space="0" w:color="auto"/>
                <w:left w:val="none" w:sz="0" w:space="0" w:color="auto"/>
                <w:bottom w:val="none" w:sz="0" w:space="0" w:color="auto"/>
                <w:right w:val="none" w:sz="0" w:space="0" w:color="auto"/>
              </w:divBdr>
            </w:div>
            <w:div w:id="1110778607">
              <w:marLeft w:val="0"/>
              <w:marRight w:val="0"/>
              <w:marTop w:val="0"/>
              <w:marBottom w:val="0"/>
              <w:divBdr>
                <w:top w:val="none" w:sz="0" w:space="0" w:color="auto"/>
                <w:left w:val="none" w:sz="0" w:space="0" w:color="auto"/>
                <w:bottom w:val="none" w:sz="0" w:space="0" w:color="auto"/>
                <w:right w:val="none" w:sz="0" w:space="0" w:color="auto"/>
              </w:divBdr>
            </w:div>
            <w:div w:id="836309274">
              <w:marLeft w:val="0"/>
              <w:marRight w:val="0"/>
              <w:marTop w:val="0"/>
              <w:marBottom w:val="0"/>
              <w:divBdr>
                <w:top w:val="none" w:sz="0" w:space="0" w:color="auto"/>
                <w:left w:val="none" w:sz="0" w:space="0" w:color="auto"/>
                <w:bottom w:val="none" w:sz="0" w:space="0" w:color="auto"/>
                <w:right w:val="none" w:sz="0" w:space="0" w:color="auto"/>
              </w:divBdr>
            </w:div>
            <w:div w:id="786628747">
              <w:marLeft w:val="0"/>
              <w:marRight w:val="0"/>
              <w:marTop w:val="0"/>
              <w:marBottom w:val="0"/>
              <w:divBdr>
                <w:top w:val="none" w:sz="0" w:space="0" w:color="auto"/>
                <w:left w:val="none" w:sz="0" w:space="0" w:color="auto"/>
                <w:bottom w:val="none" w:sz="0" w:space="0" w:color="auto"/>
                <w:right w:val="none" w:sz="0" w:space="0" w:color="auto"/>
              </w:divBdr>
            </w:div>
            <w:div w:id="1773361061">
              <w:marLeft w:val="0"/>
              <w:marRight w:val="0"/>
              <w:marTop w:val="0"/>
              <w:marBottom w:val="0"/>
              <w:divBdr>
                <w:top w:val="none" w:sz="0" w:space="0" w:color="auto"/>
                <w:left w:val="none" w:sz="0" w:space="0" w:color="auto"/>
                <w:bottom w:val="none" w:sz="0" w:space="0" w:color="auto"/>
                <w:right w:val="none" w:sz="0" w:space="0" w:color="auto"/>
              </w:divBdr>
            </w:div>
            <w:div w:id="1697387503">
              <w:marLeft w:val="0"/>
              <w:marRight w:val="0"/>
              <w:marTop w:val="0"/>
              <w:marBottom w:val="0"/>
              <w:divBdr>
                <w:top w:val="none" w:sz="0" w:space="0" w:color="auto"/>
                <w:left w:val="none" w:sz="0" w:space="0" w:color="auto"/>
                <w:bottom w:val="none" w:sz="0" w:space="0" w:color="auto"/>
                <w:right w:val="none" w:sz="0" w:space="0" w:color="auto"/>
              </w:divBdr>
            </w:div>
            <w:div w:id="1046027777">
              <w:marLeft w:val="0"/>
              <w:marRight w:val="0"/>
              <w:marTop w:val="0"/>
              <w:marBottom w:val="0"/>
              <w:divBdr>
                <w:top w:val="none" w:sz="0" w:space="0" w:color="auto"/>
                <w:left w:val="none" w:sz="0" w:space="0" w:color="auto"/>
                <w:bottom w:val="none" w:sz="0" w:space="0" w:color="auto"/>
                <w:right w:val="none" w:sz="0" w:space="0" w:color="auto"/>
              </w:divBdr>
            </w:div>
            <w:div w:id="487939655">
              <w:marLeft w:val="0"/>
              <w:marRight w:val="0"/>
              <w:marTop w:val="0"/>
              <w:marBottom w:val="0"/>
              <w:divBdr>
                <w:top w:val="none" w:sz="0" w:space="0" w:color="auto"/>
                <w:left w:val="none" w:sz="0" w:space="0" w:color="auto"/>
                <w:bottom w:val="none" w:sz="0" w:space="0" w:color="auto"/>
                <w:right w:val="none" w:sz="0" w:space="0" w:color="auto"/>
              </w:divBdr>
            </w:div>
            <w:div w:id="1977374970">
              <w:marLeft w:val="0"/>
              <w:marRight w:val="0"/>
              <w:marTop w:val="0"/>
              <w:marBottom w:val="0"/>
              <w:divBdr>
                <w:top w:val="none" w:sz="0" w:space="0" w:color="auto"/>
                <w:left w:val="none" w:sz="0" w:space="0" w:color="auto"/>
                <w:bottom w:val="none" w:sz="0" w:space="0" w:color="auto"/>
                <w:right w:val="none" w:sz="0" w:space="0" w:color="auto"/>
              </w:divBdr>
            </w:div>
            <w:div w:id="373307618">
              <w:marLeft w:val="0"/>
              <w:marRight w:val="0"/>
              <w:marTop w:val="0"/>
              <w:marBottom w:val="0"/>
              <w:divBdr>
                <w:top w:val="none" w:sz="0" w:space="0" w:color="auto"/>
                <w:left w:val="none" w:sz="0" w:space="0" w:color="auto"/>
                <w:bottom w:val="none" w:sz="0" w:space="0" w:color="auto"/>
                <w:right w:val="none" w:sz="0" w:space="0" w:color="auto"/>
              </w:divBdr>
            </w:div>
            <w:div w:id="1070347977">
              <w:marLeft w:val="0"/>
              <w:marRight w:val="0"/>
              <w:marTop w:val="0"/>
              <w:marBottom w:val="0"/>
              <w:divBdr>
                <w:top w:val="none" w:sz="0" w:space="0" w:color="auto"/>
                <w:left w:val="none" w:sz="0" w:space="0" w:color="auto"/>
                <w:bottom w:val="none" w:sz="0" w:space="0" w:color="auto"/>
                <w:right w:val="none" w:sz="0" w:space="0" w:color="auto"/>
              </w:divBdr>
            </w:div>
            <w:div w:id="1620600626">
              <w:marLeft w:val="0"/>
              <w:marRight w:val="0"/>
              <w:marTop w:val="0"/>
              <w:marBottom w:val="0"/>
              <w:divBdr>
                <w:top w:val="none" w:sz="0" w:space="0" w:color="auto"/>
                <w:left w:val="none" w:sz="0" w:space="0" w:color="auto"/>
                <w:bottom w:val="none" w:sz="0" w:space="0" w:color="auto"/>
                <w:right w:val="none" w:sz="0" w:space="0" w:color="auto"/>
              </w:divBdr>
            </w:div>
            <w:div w:id="282924593">
              <w:marLeft w:val="0"/>
              <w:marRight w:val="0"/>
              <w:marTop w:val="0"/>
              <w:marBottom w:val="0"/>
              <w:divBdr>
                <w:top w:val="none" w:sz="0" w:space="0" w:color="auto"/>
                <w:left w:val="none" w:sz="0" w:space="0" w:color="auto"/>
                <w:bottom w:val="none" w:sz="0" w:space="0" w:color="auto"/>
                <w:right w:val="none" w:sz="0" w:space="0" w:color="auto"/>
              </w:divBdr>
            </w:div>
            <w:div w:id="1579051361">
              <w:marLeft w:val="0"/>
              <w:marRight w:val="0"/>
              <w:marTop w:val="0"/>
              <w:marBottom w:val="0"/>
              <w:divBdr>
                <w:top w:val="none" w:sz="0" w:space="0" w:color="auto"/>
                <w:left w:val="none" w:sz="0" w:space="0" w:color="auto"/>
                <w:bottom w:val="none" w:sz="0" w:space="0" w:color="auto"/>
                <w:right w:val="none" w:sz="0" w:space="0" w:color="auto"/>
              </w:divBdr>
            </w:div>
            <w:div w:id="1630088495">
              <w:marLeft w:val="0"/>
              <w:marRight w:val="0"/>
              <w:marTop w:val="0"/>
              <w:marBottom w:val="0"/>
              <w:divBdr>
                <w:top w:val="none" w:sz="0" w:space="0" w:color="auto"/>
                <w:left w:val="none" w:sz="0" w:space="0" w:color="auto"/>
                <w:bottom w:val="none" w:sz="0" w:space="0" w:color="auto"/>
                <w:right w:val="none" w:sz="0" w:space="0" w:color="auto"/>
              </w:divBdr>
            </w:div>
            <w:div w:id="1898007541">
              <w:marLeft w:val="0"/>
              <w:marRight w:val="0"/>
              <w:marTop w:val="0"/>
              <w:marBottom w:val="0"/>
              <w:divBdr>
                <w:top w:val="none" w:sz="0" w:space="0" w:color="auto"/>
                <w:left w:val="none" w:sz="0" w:space="0" w:color="auto"/>
                <w:bottom w:val="none" w:sz="0" w:space="0" w:color="auto"/>
                <w:right w:val="none" w:sz="0" w:space="0" w:color="auto"/>
              </w:divBdr>
            </w:div>
            <w:div w:id="355741571">
              <w:marLeft w:val="0"/>
              <w:marRight w:val="0"/>
              <w:marTop w:val="0"/>
              <w:marBottom w:val="0"/>
              <w:divBdr>
                <w:top w:val="none" w:sz="0" w:space="0" w:color="auto"/>
                <w:left w:val="none" w:sz="0" w:space="0" w:color="auto"/>
                <w:bottom w:val="none" w:sz="0" w:space="0" w:color="auto"/>
                <w:right w:val="none" w:sz="0" w:space="0" w:color="auto"/>
              </w:divBdr>
            </w:div>
            <w:div w:id="1194852666">
              <w:marLeft w:val="0"/>
              <w:marRight w:val="0"/>
              <w:marTop w:val="0"/>
              <w:marBottom w:val="0"/>
              <w:divBdr>
                <w:top w:val="none" w:sz="0" w:space="0" w:color="auto"/>
                <w:left w:val="none" w:sz="0" w:space="0" w:color="auto"/>
                <w:bottom w:val="none" w:sz="0" w:space="0" w:color="auto"/>
                <w:right w:val="none" w:sz="0" w:space="0" w:color="auto"/>
              </w:divBdr>
            </w:div>
            <w:div w:id="137652158">
              <w:marLeft w:val="0"/>
              <w:marRight w:val="0"/>
              <w:marTop w:val="0"/>
              <w:marBottom w:val="0"/>
              <w:divBdr>
                <w:top w:val="none" w:sz="0" w:space="0" w:color="auto"/>
                <w:left w:val="none" w:sz="0" w:space="0" w:color="auto"/>
                <w:bottom w:val="none" w:sz="0" w:space="0" w:color="auto"/>
                <w:right w:val="none" w:sz="0" w:space="0" w:color="auto"/>
              </w:divBdr>
            </w:div>
            <w:div w:id="2076932149">
              <w:marLeft w:val="0"/>
              <w:marRight w:val="0"/>
              <w:marTop w:val="0"/>
              <w:marBottom w:val="0"/>
              <w:divBdr>
                <w:top w:val="none" w:sz="0" w:space="0" w:color="auto"/>
                <w:left w:val="none" w:sz="0" w:space="0" w:color="auto"/>
                <w:bottom w:val="none" w:sz="0" w:space="0" w:color="auto"/>
                <w:right w:val="none" w:sz="0" w:space="0" w:color="auto"/>
              </w:divBdr>
            </w:div>
            <w:div w:id="624383375">
              <w:marLeft w:val="0"/>
              <w:marRight w:val="0"/>
              <w:marTop w:val="0"/>
              <w:marBottom w:val="0"/>
              <w:divBdr>
                <w:top w:val="none" w:sz="0" w:space="0" w:color="auto"/>
                <w:left w:val="none" w:sz="0" w:space="0" w:color="auto"/>
                <w:bottom w:val="none" w:sz="0" w:space="0" w:color="auto"/>
                <w:right w:val="none" w:sz="0" w:space="0" w:color="auto"/>
              </w:divBdr>
            </w:div>
            <w:div w:id="2059935017">
              <w:marLeft w:val="0"/>
              <w:marRight w:val="0"/>
              <w:marTop w:val="0"/>
              <w:marBottom w:val="0"/>
              <w:divBdr>
                <w:top w:val="none" w:sz="0" w:space="0" w:color="auto"/>
                <w:left w:val="none" w:sz="0" w:space="0" w:color="auto"/>
                <w:bottom w:val="none" w:sz="0" w:space="0" w:color="auto"/>
                <w:right w:val="none" w:sz="0" w:space="0" w:color="auto"/>
              </w:divBdr>
            </w:div>
            <w:div w:id="1138230479">
              <w:marLeft w:val="0"/>
              <w:marRight w:val="0"/>
              <w:marTop w:val="0"/>
              <w:marBottom w:val="0"/>
              <w:divBdr>
                <w:top w:val="none" w:sz="0" w:space="0" w:color="auto"/>
                <w:left w:val="none" w:sz="0" w:space="0" w:color="auto"/>
                <w:bottom w:val="none" w:sz="0" w:space="0" w:color="auto"/>
                <w:right w:val="none" w:sz="0" w:space="0" w:color="auto"/>
              </w:divBdr>
            </w:div>
            <w:div w:id="121046680">
              <w:marLeft w:val="0"/>
              <w:marRight w:val="0"/>
              <w:marTop w:val="0"/>
              <w:marBottom w:val="0"/>
              <w:divBdr>
                <w:top w:val="none" w:sz="0" w:space="0" w:color="auto"/>
                <w:left w:val="none" w:sz="0" w:space="0" w:color="auto"/>
                <w:bottom w:val="none" w:sz="0" w:space="0" w:color="auto"/>
                <w:right w:val="none" w:sz="0" w:space="0" w:color="auto"/>
              </w:divBdr>
            </w:div>
            <w:div w:id="82647190">
              <w:marLeft w:val="0"/>
              <w:marRight w:val="0"/>
              <w:marTop w:val="0"/>
              <w:marBottom w:val="0"/>
              <w:divBdr>
                <w:top w:val="none" w:sz="0" w:space="0" w:color="auto"/>
                <w:left w:val="none" w:sz="0" w:space="0" w:color="auto"/>
                <w:bottom w:val="none" w:sz="0" w:space="0" w:color="auto"/>
                <w:right w:val="none" w:sz="0" w:space="0" w:color="auto"/>
              </w:divBdr>
            </w:div>
            <w:div w:id="920338738">
              <w:marLeft w:val="0"/>
              <w:marRight w:val="0"/>
              <w:marTop w:val="0"/>
              <w:marBottom w:val="0"/>
              <w:divBdr>
                <w:top w:val="none" w:sz="0" w:space="0" w:color="auto"/>
                <w:left w:val="none" w:sz="0" w:space="0" w:color="auto"/>
                <w:bottom w:val="none" w:sz="0" w:space="0" w:color="auto"/>
                <w:right w:val="none" w:sz="0" w:space="0" w:color="auto"/>
              </w:divBdr>
            </w:div>
            <w:div w:id="1062562716">
              <w:marLeft w:val="0"/>
              <w:marRight w:val="0"/>
              <w:marTop w:val="0"/>
              <w:marBottom w:val="0"/>
              <w:divBdr>
                <w:top w:val="none" w:sz="0" w:space="0" w:color="auto"/>
                <w:left w:val="none" w:sz="0" w:space="0" w:color="auto"/>
                <w:bottom w:val="none" w:sz="0" w:space="0" w:color="auto"/>
                <w:right w:val="none" w:sz="0" w:space="0" w:color="auto"/>
              </w:divBdr>
            </w:div>
            <w:div w:id="16505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3278">
      <w:bodyDiv w:val="1"/>
      <w:marLeft w:val="0"/>
      <w:marRight w:val="0"/>
      <w:marTop w:val="0"/>
      <w:marBottom w:val="0"/>
      <w:divBdr>
        <w:top w:val="none" w:sz="0" w:space="0" w:color="auto"/>
        <w:left w:val="none" w:sz="0" w:space="0" w:color="auto"/>
        <w:bottom w:val="none" w:sz="0" w:space="0" w:color="auto"/>
        <w:right w:val="none" w:sz="0" w:space="0" w:color="auto"/>
      </w:divBdr>
    </w:div>
    <w:div w:id="1971089642">
      <w:bodyDiv w:val="1"/>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1766460245">
              <w:marLeft w:val="0"/>
              <w:marRight w:val="0"/>
              <w:marTop w:val="0"/>
              <w:marBottom w:val="0"/>
              <w:divBdr>
                <w:top w:val="none" w:sz="0" w:space="0" w:color="auto"/>
                <w:left w:val="none" w:sz="0" w:space="0" w:color="auto"/>
                <w:bottom w:val="none" w:sz="0" w:space="0" w:color="auto"/>
                <w:right w:val="none" w:sz="0" w:space="0" w:color="auto"/>
              </w:divBdr>
            </w:div>
            <w:div w:id="1084184984">
              <w:marLeft w:val="0"/>
              <w:marRight w:val="0"/>
              <w:marTop w:val="0"/>
              <w:marBottom w:val="0"/>
              <w:divBdr>
                <w:top w:val="none" w:sz="0" w:space="0" w:color="auto"/>
                <w:left w:val="none" w:sz="0" w:space="0" w:color="auto"/>
                <w:bottom w:val="none" w:sz="0" w:space="0" w:color="auto"/>
                <w:right w:val="none" w:sz="0" w:space="0" w:color="auto"/>
              </w:divBdr>
            </w:div>
            <w:div w:id="1231161130">
              <w:marLeft w:val="0"/>
              <w:marRight w:val="0"/>
              <w:marTop w:val="0"/>
              <w:marBottom w:val="0"/>
              <w:divBdr>
                <w:top w:val="none" w:sz="0" w:space="0" w:color="auto"/>
                <w:left w:val="none" w:sz="0" w:space="0" w:color="auto"/>
                <w:bottom w:val="none" w:sz="0" w:space="0" w:color="auto"/>
                <w:right w:val="none" w:sz="0" w:space="0" w:color="auto"/>
              </w:divBdr>
            </w:div>
            <w:div w:id="1933194731">
              <w:marLeft w:val="0"/>
              <w:marRight w:val="0"/>
              <w:marTop w:val="0"/>
              <w:marBottom w:val="0"/>
              <w:divBdr>
                <w:top w:val="none" w:sz="0" w:space="0" w:color="auto"/>
                <w:left w:val="none" w:sz="0" w:space="0" w:color="auto"/>
                <w:bottom w:val="none" w:sz="0" w:space="0" w:color="auto"/>
                <w:right w:val="none" w:sz="0" w:space="0" w:color="auto"/>
              </w:divBdr>
            </w:div>
            <w:div w:id="138378137">
              <w:marLeft w:val="0"/>
              <w:marRight w:val="0"/>
              <w:marTop w:val="0"/>
              <w:marBottom w:val="0"/>
              <w:divBdr>
                <w:top w:val="none" w:sz="0" w:space="0" w:color="auto"/>
                <w:left w:val="none" w:sz="0" w:space="0" w:color="auto"/>
                <w:bottom w:val="none" w:sz="0" w:space="0" w:color="auto"/>
                <w:right w:val="none" w:sz="0" w:space="0" w:color="auto"/>
              </w:divBdr>
            </w:div>
            <w:div w:id="991760095">
              <w:marLeft w:val="0"/>
              <w:marRight w:val="0"/>
              <w:marTop w:val="0"/>
              <w:marBottom w:val="0"/>
              <w:divBdr>
                <w:top w:val="none" w:sz="0" w:space="0" w:color="auto"/>
                <w:left w:val="none" w:sz="0" w:space="0" w:color="auto"/>
                <w:bottom w:val="none" w:sz="0" w:space="0" w:color="auto"/>
                <w:right w:val="none" w:sz="0" w:space="0" w:color="auto"/>
              </w:divBdr>
            </w:div>
            <w:div w:id="2141337118">
              <w:marLeft w:val="0"/>
              <w:marRight w:val="0"/>
              <w:marTop w:val="0"/>
              <w:marBottom w:val="0"/>
              <w:divBdr>
                <w:top w:val="none" w:sz="0" w:space="0" w:color="auto"/>
                <w:left w:val="none" w:sz="0" w:space="0" w:color="auto"/>
                <w:bottom w:val="none" w:sz="0" w:space="0" w:color="auto"/>
                <w:right w:val="none" w:sz="0" w:space="0" w:color="auto"/>
              </w:divBdr>
            </w:div>
            <w:div w:id="821237360">
              <w:marLeft w:val="0"/>
              <w:marRight w:val="0"/>
              <w:marTop w:val="0"/>
              <w:marBottom w:val="0"/>
              <w:divBdr>
                <w:top w:val="none" w:sz="0" w:space="0" w:color="auto"/>
                <w:left w:val="none" w:sz="0" w:space="0" w:color="auto"/>
                <w:bottom w:val="none" w:sz="0" w:space="0" w:color="auto"/>
                <w:right w:val="none" w:sz="0" w:space="0" w:color="auto"/>
              </w:divBdr>
            </w:div>
            <w:div w:id="1225872626">
              <w:marLeft w:val="0"/>
              <w:marRight w:val="0"/>
              <w:marTop w:val="0"/>
              <w:marBottom w:val="0"/>
              <w:divBdr>
                <w:top w:val="none" w:sz="0" w:space="0" w:color="auto"/>
                <w:left w:val="none" w:sz="0" w:space="0" w:color="auto"/>
                <w:bottom w:val="none" w:sz="0" w:space="0" w:color="auto"/>
                <w:right w:val="none" w:sz="0" w:space="0" w:color="auto"/>
              </w:divBdr>
            </w:div>
            <w:div w:id="1767994963">
              <w:marLeft w:val="0"/>
              <w:marRight w:val="0"/>
              <w:marTop w:val="0"/>
              <w:marBottom w:val="0"/>
              <w:divBdr>
                <w:top w:val="none" w:sz="0" w:space="0" w:color="auto"/>
                <w:left w:val="none" w:sz="0" w:space="0" w:color="auto"/>
                <w:bottom w:val="none" w:sz="0" w:space="0" w:color="auto"/>
                <w:right w:val="none" w:sz="0" w:space="0" w:color="auto"/>
              </w:divBdr>
            </w:div>
            <w:div w:id="1927379031">
              <w:marLeft w:val="0"/>
              <w:marRight w:val="0"/>
              <w:marTop w:val="0"/>
              <w:marBottom w:val="0"/>
              <w:divBdr>
                <w:top w:val="none" w:sz="0" w:space="0" w:color="auto"/>
                <w:left w:val="none" w:sz="0" w:space="0" w:color="auto"/>
                <w:bottom w:val="none" w:sz="0" w:space="0" w:color="auto"/>
                <w:right w:val="none" w:sz="0" w:space="0" w:color="auto"/>
              </w:divBdr>
            </w:div>
            <w:div w:id="1110003633">
              <w:marLeft w:val="0"/>
              <w:marRight w:val="0"/>
              <w:marTop w:val="0"/>
              <w:marBottom w:val="0"/>
              <w:divBdr>
                <w:top w:val="none" w:sz="0" w:space="0" w:color="auto"/>
                <w:left w:val="none" w:sz="0" w:space="0" w:color="auto"/>
                <w:bottom w:val="none" w:sz="0" w:space="0" w:color="auto"/>
                <w:right w:val="none" w:sz="0" w:space="0" w:color="auto"/>
              </w:divBdr>
            </w:div>
            <w:div w:id="1548570599">
              <w:marLeft w:val="0"/>
              <w:marRight w:val="0"/>
              <w:marTop w:val="0"/>
              <w:marBottom w:val="0"/>
              <w:divBdr>
                <w:top w:val="none" w:sz="0" w:space="0" w:color="auto"/>
                <w:left w:val="none" w:sz="0" w:space="0" w:color="auto"/>
                <w:bottom w:val="none" w:sz="0" w:space="0" w:color="auto"/>
                <w:right w:val="none" w:sz="0" w:space="0" w:color="auto"/>
              </w:divBdr>
            </w:div>
            <w:div w:id="1816794205">
              <w:marLeft w:val="0"/>
              <w:marRight w:val="0"/>
              <w:marTop w:val="0"/>
              <w:marBottom w:val="0"/>
              <w:divBdr>
                <w:top w:val="none" w:sz="0" w:space="0" w:color="auto"/>
                <w:left w:val="none" w:sz="0" w:space="0" w:color="auto"/>
                <w:bottom w:val="none" w:sz="0" w:space="0" w:color="auto"/>
                <w:right w:val="none" w:sz="0" w:space="0" w:color="auto"/>
              </w:divBdr>
            </w:div>
            <w:div w:id="1147091764">
              <w:marLeft w:val="0"/>
              <w:marRight w:val="0"/>
              <w:marTop w:val="0"/>
              <w:marBottom w:val="0"/>
              <w:divBdr>
                <w:top w:val="none" w:sz="0" w:space="0" w:color="auto"/>
                <w:left w:val="none" w:sz="0" w:space="0" w:color="auto"/>
                <w:bottom w:val="none" w:sz="0" w:space="0" w:color="auto"/>
                <w:right w:val="none" w:sz="0" w:space="0" w:color="auto"/>
              </w:divBdr>
            </w:div>
            <w:div w:id="1689482127">
              <w:marLeft w:val="0"/>
              <w:marRight w:val="0"/>
              <w:marTop w:val="0"/>
              <w:marBottom w:val="0"/>
              <w:divBdr>
                <w:top w:val="none" w:sz="0" w:space="0" w:color="auto"/>
                <w:left w:val="none" w:sz="0" w:space="0" w:color="auto"/>
                <w:bottom w:val="none" w:sz="0" w:space="0" w:color="auto"/>
                <w:right w:val="none" w:sz="0" w:space="0" w:color="auto"/>
              </w:divBdr>
            </w:div>
            <w:div w:id="1645618963">
              <w:marLeft w:val="0"/>
              <w:marRight w:val="0"/>
              <w:marTop w:val="0"/>
              <w:marBottom w:val="0"/>
              <w:divBdr>
                <w:top w:val="none" w:sz="0" w:space="0" w:color="auto"/>
                <w:left w:val="none" w:sz="0" w:space="0" w:color="auto"/>
                <w:bottom w:val="none" w:sz="0" w:space="0" w:color="auto"/>
                <w:right w:val="none" w:sz="0" w:space="0" w:color="auto"/>
              </w:divBdr>
            </w:div>
            <w:div w:id="547425120">
              <w:marLeft w:val="0"/>
              <w:marRight w:val="0"/>
              <w:marTop w:val="0"/>
              <w:marBottom w:val="0"/>
              <w:divBdr>
                <w:top w:val="none" w:sz="0" w:space="0" w:color="auto"/>
                <w:left w:val="none" w:sz="0" w:space="0" w:color="auto"/>
                <w:bottom w:val="none" w:sz="0" w:space="0" w:color="auto"/>
                <w:right w:val="none" w:sz="0" w:space="0" w:color="auto"/>
              </w:divBdr>
            </w:div>
            <w:div w:id="1860121583">
              <w:marLeft w:val="0"/>
              <w:marRight w:val="0"/>
              <w:marTop w:val="0"/>
              <w:marBottom w:val="0"/>
              <w:divBdr>
                <w:top w:val="none" w:sz="0" w:space="0" w:color="auto"/>
                <w:left w:val="none" w:sz="0" w:space="0" w:color="auto"/>
                <w:bottom w:val="none" w:sz="0" w:space="0" w:color="auto"/>
                <w:right w:val="none" w:sz="0" w:space="0" w:color="auto"/>
              </w:divBdr>
            </w:div>
            <w:div w:id="1673289787">
              <w:marLeft w:val="0"/>
              <w:marRight w:val="0"/>
              <w:marTop w:val="0"/>
              <w:marBottom w:val="0"/>
              <w:divBdr>
                <w:top w:val="none" w:sz="0" w:space="0" w:color="auto"/>
                <w:left w:val="none" w:sz="0" w:space="0" w:color="auto"/>
                <w:bottom w:val="none" w:sz="0" w:space="0" w:color="auto"/>
                <w:right w:val="none" w:sz="0" w:space="0" w:color="auto"/>
              </w:divBdr>
            </w:div>
            <w:div w:id="1413620884">
              <w:marLeft w:val="0"/>
              <w:marRight w:val="0"/>
              <w:marTop w:val="0"/>
              <w:marBottom w:val="0"/>
              <w:divBdr>
                <w:top w:val="none" w:sz="0" w:space="0" w:color="auto"/>
                <w:left w:val="none" w:sz="0" w:space="0" w:color="auto"/>
                <w:bottom w:val="none" w:sz="0" w:space="0" w:color="auto"/>
                <w:right w:val="none" w:sz="0" w:space="0" w:color="auto"/>
              </w:divBdr>
            </w:div>
            <w:div w:id="1719041411">
              <w:marLeft w:val="0"/>
              <w:marRight w:val="0"/>
              <w:marTop w:val="0"/>
              <w:marBottom w:val="0"/>
              <w:divBdr>
                <w:top w:val="none" w:sz="0" w:space="0" w:color="auto"/>
                <w:left w:val="none" w:sz="0" w:space="0" w:color="auto"/>
                <w:bottom w:val="none" w:sz="0" w:space="0" w:color="auto"/>
                <w:right w:val="none" w:sz="0" w:space="0" w:color="auto"/>
              </w:divBdr>
            </w:div>
            <w:div w:id="1235777729">
              <w:marLeft w:val="0"/>
              <w:marRight w:val="0"/>
              <w:marTop w:val="0"/>
              <w:marBottom w:val="0"/>
              <w:divBdr>
                <w:top w:val="none" w:sz="0" w:space="0" w:color="auto"/>
                <w:left w:val="none" w:sz="0" w:space="0" w:color="auto"/>
                <w:bottom w:val="none" w:sz="0" w:space="0" w:color="auto"/>
                <w:right w:val="none" w:sz="0" w:space="0" w:color="auto"/>
              </w:divBdr>
            </w:div>
            <w:div w:id="665396989">
              <w:marLeft w:val="0"/>
              <w:marRight w:val="0"/>
              <w:marTop w:val="0"/>
              <w:marBottom w:val="0"/>
              <w:divBdr>
                <w:top w:val="none" w:sz="0" w:space="0" w:color="auto"/>
                <w:left w:val="none" w:sz="0" w:space="0" w:color="auto"/>
                <w:bottom w:val="none" w:sz="0" w:space="0" w:color="auto"/>
                <w:right w:val="none" w:sz="0" w:space="0" w:color="auto"/>
              </w:divBdr>
            </w:div>
            <w:div w:id="966280803">
              <w:marLeft w:val="0"/>
              <w:marRight w:val="0"/>
              <w:marTop w:val="0"/>
              <w:marBottom w:val="0"/>
              <w:divBdr>
                <w:top w:val="none" w:sz="0" w:space="0" w:color="auto"/>
                <w:left w:val="none" w:sz="0" w:space="0" w:color="auto"/>
                <w:bottom w:val="none" w:sz="0" w:space="0" w:color="auto"/>
                <w:right w:val="none" w:sz="0" w:space="0" w:color="auto"/>
              </w:divBdr>
            </w:div>
            <w:div w:id="1743065365">
              <w:marLeft w:val="0"/>
              <w:marRight w:val="0"/>
              <w:marTop w:val="0"/>
              <w:marBottom w:val="0"/>
              <w:divBdr>
                <w:top w:val="none" w:sz="0" w:space="0" w:color="auto"/>
                <w:left w:val="none" w:sz="0" w:space="0" w:color="auto"/>
                <w:bottom w:val="none" w:sz="0" w:space="0" w:color="auto"/>
                <w:right w:val="none" w:sz="0" w:space="0" w:color="auto"/>
              </w:divBdr>
            </w:div>
            <w:div w:id="1645890860">
              <w:marLeft w:val="0"/>
              <w:marRight w:val="0"/>
              <w:marTop w:val="0"/>
              <w:marBottom w:val="0"/>
              <w:divBdr>
                <w:top w:val="none" w:sz="0" w:space="0" w:color="auto"/>
                <w:left w:val="none" w:sz="0" w:space="0" w:color="auto"/>
                <w:bottom w:val="none" w:sz="0" w:space="0" w:color="auto"/>
                <w:right w:val="none" w:sz="0" w:space="0" w:color="auto"/>
              </w:divBdr>
            </w:div>
            <w:div w:id="615252794">
              <w:marLeft w:val="0"/>
              <w:marRight w:val="0"/>
              <w:marTop w:val="0"/>
              <w:marBottom w:val="0"/>
              <w:divBdr>
                <w:top w:val="none" w:sz="0" w:space="0" w:color="auto"/>
                <w:left w:val="none" w:sz="0" w:space="0" w:color="auto"/>
                <w:bottom w:val="none" w:sz="0" w:space="0" w:color="auto"/>
                <w:right w:val="none" w:sz="0" w:space="0" w:color="auto"/>
              </w:divBdr>
            </w:div>
            <w:div w:id="1581216731">
              <w:marLeft w:val="0"/>
              <w:marRight w:val="0"/>
              <w:marTop w:val="0"/>
              <w:marBottom w:val="0"/>
              <w:divBdr>
                <w:top w:val="none" w:sz="0" w:space="0" w:color="auto"/>
                <w:left w:val="none" w:sz="0" w:space="0" w:color="auto"/>
                <w:bottom w:val="none" w:sz="0" w:space="0" w:color="auto"/>
                <w:right w:val="none" w:sz="0" w:space="0" w:color="auto"/>
              </w:divBdr>
            </w:div>
            <w:div w:id="1389842934">
              <w:marLeft w:val="0"/>
              <w:marRight w:val="0"/>
              <w:marTop w:val="0"/>
              <w:marBottom w:val="0"/>
              <w:divBdr>
                <w:top w:val="none" w:sz="0" w:space="0" w:color="auto"/>
                <w:left w:val="none" w:sz="0" w:space="0" w:color="auto"/>
                <w:bottom w:val="none" w:sz="0" w:space="0" w:color="auto"/>
                <w:right w:val="none" w:sz="0" w:space="0" w:color="auto"/>
              </w:divBdr>
            </w:div>
            <w:div w:id="1961960923">
              <w:marLeft w:val="0"/>
              <w:marRight w:val="0"/>
              <w:marTop w:val="0"/>
              <w:marBottom w:val="0"/>
              <w:divBdr>
                <w:top w:val="none" w:sz="0" w:space="0" w:color="auto"/>
                <w:left w:val="none" w:sz="0" w:space="0" w:color="auto"/>
                <w:bottom w:val="none" w:sz="0" w:space="0" w:color="auto"/>
                <w:right w:val="none" w:sz="0" w:space="0" w:color="auto"/>
              </w:divBdr>
            </w:div>
            <w:div w:id="1465388668">
              <w:marLeft w:val="0"/>
              <w:marRight w:val="0"/>
              <w:marTop w:val="0"/>
              <w:marBottom w:val="0"/>
              <w:divBdr>
                <w:top w:val="none" w:sz="0" w:space="0" w:color="auto"/>
                <w:left w:val="none" w:sz="0" w:space="0" w:color="auto"/>
                <w:bottom w:val="none" w:sz="0" w:space="0" w:color="auto"/>
                <w:right w:val="none" w:sz="0" w:space="0" w:color="auto"/>
              </w:divBdr>
            </w:div>
            <w:div w:id="879243167">
              <w:marLeft w:val="0"/>
              <w:marRight w:val="0"/>
              <w:marTop w:val="0"/>
              <w:marBottom w:val="0"/>
              <w:divBdr>
                <w:top w:val="none" w:sz="0" w:space="0" w:color="auto"/>
                <w:left w:val="none" w:sz="0" w:space="0" w:color="auto"/>
                <w:bottom w:val="none" w:sz="0" w:space="0" w:color="auto"/>
                <w:right w:val="none" w:sz="0" w:space="0" w:color="auto"/>
              </w:divBdr>
            </w:div>
            <w:div w:id="18177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54">
      <w:bodyDiv w:val="1"/>
      <w:marLeft w:val="0"/>
      <w:marRight w:val="0"/>
      <w:marTop w:val="0"/>
      <w:marBottom w:val="0"/>
      <w:divBdr>
        <w:top w:val="none" w:sz="0" w:space="0" w:color="auto"/>
        <w:left w:val="none" w:sz="0" w:space="0" w:color="auto"/>
        <w:bottom w:val="none" w:sz="0" w:space="0" w:color="auto"/>
        <w:right w:val="none" w:sz="0" w:space="0" w:color="auto"/>
      </w:divBdr>
      <w:divsChild>
        <w:div w:id="2072776405">
          <w:marLeft w:val="0"/>
          <w:marRight w:val="0"/>
          <w:marTop w:val="0"/>
          <w:marBottom w:val="0"/>
          <w:divBdr>
            <w:top w:val="none" w:sz="0" w:space="0" w:color="auto"/>
            <w:left w:val="none" w:sz="0" w:space="0" w:color="auto"/>
            <w:bottom w:val="none" w:sz="0" w:space="0" w:color="auto"/>
            <w:right w:val="none" w:sz="0" w:space="0" w:color="auto"/>
          </w:divBdr>
          <w:divsChild>
            <w:div w:id="1309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docker.com/engine/security/antiviru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yperlink" Target="https://docs.docker.com/engine/reference/builde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hyperlink" Target="HTTP://RKweb.Reskit.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ThomasDraper\Documents\AUTHOR%20BUNDLE\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AA7-D5C1-4322-A98C-9740A14A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269_New_Template_Normal_Series.dot</Template>
  <TotalTime>39</TotalTime>
  <Pages>22</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4</cp:revision>
  <dcterms:created xsi:type="dcterms:W3CDTF">2022-10-21T10:54:00Z</dcterms:created>
  <dcterms:modified xsi:type="dcterms:W3CDTF">2022-12-13T15:10:00Z</dcterms:modified>
</cp:coreProperties>
</file>