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921B7" w14:textId="1DEF79BB" w:rsidR="7B570D8C" w:rsidRDefault="00E2403C" w:rsidP="0F2F74AF">
      <w:pPr>
        <w:rPr>
          <w:rFonts w:eastAsiaTheme="minorEastAsia"/>
        </w:rPr>
      </w:pPr>
      <w:r w:rsidRPr="00E2403C">
        <w:rPr>
          <w:rFonts w:eastAsiaTheme="minorEastAsia"/>
          <w:b/>
          <w:bCs/>
        </w:rPr>
        <w:t>Book ID:</w:t>
      </w:r>
      <w:r>
        <w:rPr>
          <w:rFonts w:eastAsiaTheme="minorEastAsia"/>
        </w:rPr>
        <w:t xml:space="preserve"> </w:t>
      </w:r>
      <w:r w:rsidR="7B570D8C" w:rsidRPr="0F2F74AF">
        <w:rPr>
          <w:rFonts w:eastAsiaTheme="minorEastAsia"/>
        </w:rPr>
        <w:t>B18878</w:t>
      </w:r>
    </w:p>
    <w:p w14:paraId="0E64D252" w14:textId="2D7B71BC" w:rsidR="21BD8B8D" w:rsidRDefault="21BD8B8D" w:rsidP="0F2F74AF">
      <w:pPr>
        <w:rPr>
          <w:rFonts w:eastAsiaTheme="minorEastAsia"/>
          <w:b/>
          <w:bCs/>
        </w:rPr>
      </w:pPr>
    </w:p>
    <w:p w14:paraId="5E5787A5" w14:textId="4D2DE069" w:rsidR="003B6CEE" w:rsidRDefault="00B60D13" w:rsidP="0F2F74AF">
      <w:pPr>
        <w:rPr>
          <w:rFonts w:eastAsiaTheme="minorEastAsia"/>
        </w:rPr>
      </w:pPr>
      <w:r>
        <w:rPr>
          <w:rFonts w:eastAsiaTheme="minorEastAsia"/>
          <w:b/>
          <w:bCs/>
        </w:rPr>
        <w:t xml:space="preserve">Title: </w:t>
      </w:r>
      <w:r w:rsidRPr="1E338123">
        <w:rPr>
          <w:rFonts w:eastAsiaTheme="minorEastAsia"/>
          <w:b/>
          <w:bCs/>
        </w:rPr>
        <w:t xml:space="preserve">Windows Server Automation with </w:t>
      </w:r>
      <w:commentRangeStart w:id="0"/>
      <w:r w:rsidRPr="1E338123">
        <w:rPr>
          <w:rFonts w:eastAsiaTheme="minorEastAsia"/>
          <w:b/>
          <w:bCs/>
        </w:rPr>
        <w:t xml:space="preserve">PowerShell </w:t>
      </w:r>
      <w:commentRangeEnd w:id="0"/>
      <w:r>
        <w:commentReference w:id="0"/>
      </w:r>
      <w:r w:rsidRPr="1E338123">
        <w:rPr>
          <w:rFonts w:eastAsiaTheme="minorEastAsia"/>
          <w:b/>
          <w:bCs/>
        </w:rPr>
        <w:t>Cookbook, Fifth Edition</w:t>
      </w:r>
    </w:p>
    <w:p w14:paraId="27F1EE53" w14:textId="2B748F8C" w:rsidR="61BA142C" w:rsidRDefault="00E2403C" w:rsidP="0F2F74AF">
      <w:pPr>
        <w:rPr>
          <w:rFonts w:eastAsiaTheme="minorEastAsia"/>
          <w:b/>
          <w:bCs/>
        </w:rPr>
      </w:pPr>
      <w:r>
        <w:rPr>
          <w:rFonts w:eastAsiaTheme="minorEastAsia"/>
          <w:b/>
          <w:bCs/>
        </w:rPr>
        <w:t xml:space="preserve">Subtitle: </w:t>
      </w:r>
      <w:r w:rsidR="61BA142C" w:rsidRPr="0F2F74AF">
        <w:rPr>
          <w:rFonts w:eastAsiaTheme="minorEastAsia"/>
          <w:b/>
          <w:bCs/>
        </w:rPr>
        <w:t xml:space="preserve">Powerful ways to automate </w:t>
      </w:r>
      <w:ins w:id="1" w:author="Thomas Lee" w:date="2022-06-08T14:43:00Z">
        <w:r w:rsidR="00714D3D">
          <w:rPr>
            <w:rFonts w:eastAsiaTheme="minorEastAsia"/>
            <w:b/>
            <w:bCs/>
          </w:rPr>
          <w:t xml:space="preserve">the </w:t>
        </w:r>
      </w:ins>
      <w:r w:rsidR="61BA142C" w:rsidRPr="0F2F74AF">
        <w:rPr>
          <w:rFonts w:eastAsiaTheme="minorEastAsia"/>
          <w:b/>
          <w:bCs/>
        </w:rPr>
        <w:t xml:space="preserve">and </w:t>
      </w:r>
      <w:proofErr w:type="spellStart"/>
      <w:r w:rsidR="61BA142C" w:rsidRPr="0F2F74AF">
        <w:rPr>
          <w:rFonts w:eastAsiaTheme="minorEastAsia"/>
          <w:b/>
          <w:bCs/>
        </w:rPr>
        <w:t>manage</w:t>
      </w:r>
      <w:ins w:id="2" w:author="Thomas Lee" w:date="2022-06-08T14:43:00Z">
        <w:r w:rsidR="00714D3D">
          <w:rPr>
            <w:rFonts w:eastAsiaTheme="minorEastAsia"/>
            <w:b/>
            <w:bCs/>
          </w:rPr>
          <w:t>gement</w:t>
        </w:r>
        <w:proofErr w:type="spellEnd"/>
        <w:r w:rsidR="00714D3D">
          <w:rPr>
            <w:rFonts w:eastAsiaTheme="minorEastAsia"/>
            <w:b/>
            <w:bCs/>
          </w:rPr>
          <w:t xml:space="preserve"> and administration of</w:t>
        </w:r>
      </w:ins>
      <w:r w:rsidR="61BA142C" w:rsidRPr="0F2F74AF">
        <w:rPr>
          <w:rFonts w:eastAsiaTheme="minorEastAsia"/>
          <w:b/>
          <w:bCs/>
        </w:rPr>
        <w:t xml:space="preserve"> Windows Server 2022 </w:t>
      </w:r>
      <w:del w:id="3" w:author="Thomas Lee" w:date="2022-06-08T14:43:00Z">
        <w:r w:rsidR="61BA142C" w:rsidRPr="0F2F74AF" w:rsidDel="00714D3D">
          <w:rPr>
            <w:rFonts w:eastAsiaTheme="minorEastAsia"/>
            <w:b/>
            <w:bCs/>
          </w:rPr>
          <w:delText>administrative tasks</w:delText>
        </w:r>
      </w:del>
      <w:ins w:id="4" w:author="Thomas Lee" w:date="2022-06-08T14:43:00Z">
        <w:r w:rsidR="00714D3D">
          <w:rPr>
            <w:rFonts w:eastAsiaTheme="minorEastAsia"/>
            <w:b/>
            <w:bCs/>
          </w:rPr>
          <w:t>using PowerShell 7</w:t>
        </w:r>
      </w:ins>
    </w:p>
    <w:p w14:paraId="4D90B00B" w14:textId="77777777" w:rsidR="00E2403C" w:rsidRPr="00E2403C" w:rsidRDefault="00E2403C" w:rsidP="0F2F74AF">
      <w:pPr>
        <w:rPr>
          <w:rFonts w:eastAsiaTheme="minorEastAsia"/>
          <w:b/>
          <w:bCs/>
        </w:rPr>
      </w:pPr>
    </w:p>
    <w:p w14:paraId="4E87DE40" w14:textId="32DF0CD9" w:rsidR="61BA142C" w:rsidRPr="00E2403C" w:rsidRDefault="00E2403C" w:rsidP="0F2F74AF">
      <w:pPr>
        <w:rPr>
          <w:rFonts w:eastAsiaTheme="minorEastAsia"/>
          <w:b/>
          <w:bCs/>
        </w:rPr>
      </w:pPr>
      <w:r w:rsidRPr="00E2403C">
        <w:rPr>
          <w:rFonts w:eastAsiaTheme="minorEastAsia"/>
          <w:b/>
          <w:bCs/>
        </w:rPr>
        <w:t>Meta Description</w:t>
      </w:r>
    </w:p>
    <w:p w14:paraId="6FC24FAF" w14:textId="4068BBF0" w:rsidR="61BA142C" w:rsidRDefault="61BA142C" w:rsidP="1E338123">
      <w:pPr>
        <w:rPr>
          <w:rFonts w:eastAsiaTheme="minorEastAsia"/>
        </w:rPr>
      </w:pPr>
      <w:commentRangeStart w:id="5"/>
      <w:commentRangeStart w:id="6"/>
      <w:r w:rsidRPr="1E338123">
        <w:rPr>
          <w:rFonts w:eastAsiaTheme="minorEastAsia"/>
        </w:rPr>
        <w:t xml:space="preserve">Automate tasks and work more efficiently with </w:t>
      </w:r>
      <w:r w:rsidR="21BD8B8D" w:rsidRPr="1E338123">
        <w:rPr>
          <w:rFonts w:eastAsiaTheme="minorEastAsia"/>
        </w:rPr>
        <w:t>Windows Server 2022</w:t>
      </w:r>
      <w:r w:rsidRPr="1E338123">
        <w:rPr>
          <w:rFonts w:eastAsiaTheme="minorEastAsia"/>
        </w:rPr>
        <w:t xml:space="preserve"> over 100 PowerShell </w:t>
      </w:r>
      <w:r w:rsidR="21BD8B8D" w:rsidRPr="1E338123">
        <w:rPr>
          <w:rFonts w:eastAsiaTheme="minorEastAsia"/>
        </w:rPr>
        <w:t>7.2</w:t>
      </w:r>
      <w:r w:rsidR="0F2F74AF" w:rsidRPr="1E338123">
        <w:rPr>
          <w:rFonts w:eastAsiaTheme="minorEastAsia"/>
        </w:rPr>
        <w:t xml:space="preserve"> </w:t>
      </w:r>
      <w:r w:rsidRPr="1E338123">
        <w:rPr>
          <w:rFonts w:eastAsiaTheme="minorEastAsia"/>
        </w:rPr>
        <w:t>recipes</w:t>
      </w:r>
      <w:commentRangeEnd w:id="5"/>
      <w:r>
        <w:commentReference w:id="5"/>
      </w:r>
      <w:commentRangeEnd w:id="6"/>
      <w:r>
        <w:commentReference w:id="6"/>
      </w:r>
    </w:p>
    <w:p w14:paraId="6B3A53BA" w14:textId="0C30C4D0" w:rsidR="0F2F74AF" w:rsidRDefault="00E2403C" w:rsidP="0F2F74AF">
      <w:pPr>
        <w:rPr>
          <w:rFonts w:eastAsiaTheme="minorEastAsia"/>
        </w:rPr>
      </w:pPr>
      <w:r>
        <w:rPr>
          <w:rFonts w:eastAsiaTheme="minorEastAsia"/>
        </w:rPr>
        <w:t>or</w:t>
      </w:r>
    </w:p>
    <w:p w14:paraId="551EAD0A" w14:textId="6915BF2E" w:rsidR="0F2F74AF" w:rsidRDefault="0F2F74AF" w:rsidP="1E338123">
      <w:pPr>
        <w:rPr>
          <w:rFonts w:eastAsiaTheme="minorEastAsia"/>
        </w:rPr>
      </w:pPr>
      <w:r w:rsidRPr="1E338123">
        <w:rPr>
          <w:rFonts w:eastAsiaTheme="minorEastAsia"/>
        </w:rPr>
        <w:t xml:space="preserve">Use over 100 PowerShell 7.2 recipes to deepen your understanding of </w:t>
      </w:r>
      <w:commentRangeStart w:id="7"/>
      <w:r w:rsidR="21BD8B8D" w:rsidRPr="1E338123">
        <w:rPr>
          <w:rFonts w:eastAsiaTheme="minorEastAsia"/>
        </w:rPr>
        <w:t>Windows Server 2022</w:t>
      </w:r>
      <w:commentRangeEnd w:id="7"/>
      <w:r>
        <w:commentReference w:id="7"/>
      </w:r>
      <w:r w:rsidR="21BD8B8D" w:rsidRPr="1E338123">
        <w:rPr>
          <w:rFonts w:eastAsiaTheme="minorEastAsia"/>
        </w:rPr>
        <w:t xml:space="preserve"> and </w:t>
      </w:r>
      <w:proofErr w:type="spellStart"/>
      <w:ins w:id="8" w:author="Thomas Lee" w:date="2022-06-08T14:44:00Z">
        <w:r w:rsidR="00714D3D">
          <w:rPr>
            <w:rFonts w:eastAsiaTheme="minorEastAsia"/>
          </w:rPr>
          <w:t>drr</w:t>
        </w:r>
        <w:proofErr w:type="spellEnd"/>
        <w:r w:rsidR="00714D3D">
          <w:rPr>
            <w:rFonts w:eastAsiaTheme="minorEastAsia"/>
          </w:rPr>
          <w:t xml:space="preserve"> how </w:t>
        </w:r>
      </w:ins>
      <w:r w:rsidR="21BD8B8D" w:rsidRPr="1E338123">
        <w:rPr>
          <w:rFonts w:eastAsiaTheme="minorEastAsia"/>
        </w:rPr>
        <w:t xml:space="preserve">automate </w:t>
      </w:r>
      <w:ins w:id="9" w:author="Thomas Lee" w:date="2022-06-08T14:44:00Z">
        <w:r w:rsidR="00714D3D">
          <w:rPr>
            <w:rFonts w:eastAsiaTheme="minorEastAsia"/>
          </w:rPr>
          <w:t xml:space="preserve">common </w:t>
        </w:r>
        <w:proofErr w:type="spellStart"/>
        <w:r w:rsidR="00714D3D">
          <w:rPr>
            <w:rFonts w:eastAsiaTheme="minorEastAsia"/>
          </w:rPr>
          <w:t>admihnistrative</w:t>
        </w:r>
        <w:proofErr w:type="spellEnd"/>
        <w:r w:rsidR="00714D3D">
          <w:rPr>
            <w:rFonts w:eastAsiaTheme="minorEastAsia"/>
          </w:rPr>
          <w:t xml:space="preserve"> </w:t>
        </w:r>
      </w:ins>
      <w:r w:rsidR="21BD8B8D" w:rsidRPr="1E338123">
        <w:rPr>
          <w:rFonts w:eastAsiaTheme="minorEastAsia"/>
        </w:rPr>
        <w:t>tasks with ease</w:t>
      </w:r>
    </w:p>
    <w:p w14:paraId="07C221FD" w14:textId="721F4301" w:rsidR="61BA142C" w:rsidRDefault="61BA142C" w:rsidP="0F2F74AF">
      <w:pPr>
        <w:rPr>
          <w:rFonts w:eastAsiaTheme="minorEastAsia"/>
        </w:rPr>
      </w:pPr>
    </w:p>
    <w:p w14:paraId="6C859960" w14:textId="3BC9F118" w:rsidR="61BA142C" w:rsidRPr="00E2403C" w:rsidRDefault="00E2403C" w:rsidP="0F2F74AF">
      <w:pPr>
        <w:rPr>
          <w:rFonts w:eastAsiaTheme="minorEastAsia"/>
          <w:b/>
          <w:bCs/>
        </w:rPr>
      </w:pPr>
      <w:r>
        <w:rPr>
          <w:rFonts w:eastAsiaTheme="minorEastAsia"/>
          <w:b/>
          <w:bCs/>
        </w:rPr>
        <w:t>Key Features</w:t>
      </w:r>
    </w:p>
    <w:p w14:paraId="1489B120" w14:textId="03B487D9" w:rsidR="61BA142C" w:rsidRPr="00E2403C" w:rsidRDefault="0F2F74AF" w:rsidP="00E2403C">
      <w:pPr>
        <w:pStyle w:val="ListParagraph"/>
        <w:numPr>
          <w:ilvl w:val="0"/>
          <w:numId w:val="5"/>
        </w:numPr>
        <w:rPr>
          <w:rFonts w:eastAsiaTheme="minorEastAsia"/>
        </w:rPr>
      </w:pPr>
      <w:r w:rsidRPr="00E2403C">
        <w:rPr>
          <w:rFonts w:eastAsiaTheme="minorEastAsia"/>
        </w:rPr>
        <w:t>New edition updated to the latest version of PowerShell 7.2 and Windows Server 2022</w:t>
      </w:r>
    </w:p>
    <w:p w14:paraId="171ECF95" w14:textId="3FCC3380" w:rsidR="61BA142C" w:rsidRPr="00E2403C" w:rsidRDefault="61BA142C" w:rsidP="00E2403C">
      <w:pPr>
        <w:pStyle w:val="ListParagraph"/>
        <w:numPr>
          <w:ilvl w:val="0"/>
          <w:numId w:val="5"/>
        </w:numPr>
        <w:rPr>
          <w:rFonts w:eastAsiaTheme="minorEastAsia"/>
        </w:rPr>
      </w:pPr>
      <w:r w:rsidRPr="00E2403C">
        <w:rPr>
          <w:rFonts w:eastAsiaTheme="minorEastAsia"/>
        </w:rPr>
        <w:t>Discover new ways to optimize your PowerShell code by working through easy-to-follow recipes</w:t>
      </w:r>
    </w:p>
    <w:p w14:paraId="48B7176C" w14:textId="62BDC242" w:rsidR="61BA142C" w:rsidRPr="00E2403C" w:rsidRDefault="61BA142C" w:rsidP="00E2403C">
      <w:pPr>
        <w:pStyle w:val="ListParagraph"/>
        <w:numPr>
          <w:ilvl w:val="0"/>
          <w:numId w:val="5"/>
        </w:numPr>
        <w:rPr>
          <w:rFonts w:eastAsiaTheme="minorEastAsia"/>
        </w:rPr>
      </w:pPr>
      <w:r w:rsidRPr="00E2403C">
        <w:rPr>
          <w:rFonts w:eastAsiaTheme="minorEastAsia"/>
        </w:rPr>
        <w:t xml:space="preserve">Learn PowerShell best practices to automate common tasks and manage </w:t>
      </w:r>
      <w:r w:rsidR="21BD8B8D" w:rsidRPr="00E2403C">
        <w:rPr>
          <w:rFonts w:eastAsiaTheme="minorEastAsia"/>
        </w:rPr>
        <w:t>DHCP in Windows Server, objects in Active Directory,</w:t>
      </w:r>
      <w:commentRangeStart w:id="10"/>
      <w:r w:rsidR="21BD8B8D" w:rsidRPr="00E2403C">
        <w:rPr>
          <w:rFonts w:eastAsiaTheme="minorEastAsia"/>
        </w:rPr>
        <w:t xml:space="preserve"> Hyper-V</w:t>
      </w:r>
      <w:commentRangeEnd w:id="10"/>
      <w:r>
        <w:commentReference w:id="10"/>
      </w:r>
      <w:r w:rsidR="21BD8B8D" w:rsidRPr="00E2403C">
        <w:rPr>
          <w:rFonts w:eastAsiaTheme="minorEastAsia"/>
        </w:rPr>
        <w:t>, and Azure</w:t>
      </w:r>
      <w:r>
        <w:br/>
      </w:r>
    </w:p>
    <w:p w14:paraId="6DB8DB3E" w14:textId="77777777" w:rsidR="00E2403C" w:rsidRDefault="00E2403C" w:rsidP="0F2F74AF">
      <w:pPr>
        <w:rPr>
          <w:rFonts w:eastAsiaTheme="minorEastAsia"/>
          <w:b/>
          <w:bCs/>
        </w:rPr>
      </w:pPr>
      <w:r>
        <w:rPr>
          <w:rFonts w:eastAsiaTheme="minorEastAsia"/>
          <w:b/>
          <w:bCs/>
        </w:rPr>
        <w:t>Long Description:</w:t>
      </w:r>
    </w:p>
    <w:p w14:paraId="5185950B" w14:textId="1599F4C5" w:rsidR="61BA142C" w:rsidRDefault="61BA142C" w:rsidP="0F2F74AF">
      <w:pPr>
        <w:rPr>
          <w:rFonts w:eastAsiaTheme="minorEastAsia"/>
        </w:rPr>
      </w:pPr>
      <w:r w:rsidRPr="0F2F74AF">
        <w:rPr>
          <w:rFonts w:eastAsiaTheme="minorEastAsia"/>
        </w:rPr>
        <w:t>Windows Server Automation with PowerShell Cookbook is back with a new edition, featuring over 100 PowerShell recipes that will make your day-to-day work easier. This book is designed to help you learn how to</w:t>
      </w:r>
      <w:ins w:id="11" w:author="Thomas Lee" w:date="2022-06-08T14:44:00Z">
        <w:r w:rsidR="00714D3D">
          <w:rPr>
            <w:rFonts w:eastAsiaTheme="minorEastAsia"/>
          </w:rPr>
          <w:t xml:space="preserve"> ins</w:t>
        </w:r>
      </w:ins>
      <w:ins w:id="12" w:author="Thomas Lee" w:date="2022-06-08T14:45:00Z">
        <w:r w:rsidR="00714D3D">
          <w:rPr>
            <w:rFonts w:eastAsiaTheme="minorEastAsia"/>
          </w:rPr>
          <w:t xml:space="preserve">tall, </w:t>
        </w:r>
        <w:proofErr w:type="spellStart"/>
        <w:r w:rsidR="00714D3D">
          <w:rPr>
            <w:rFonts w:eastAsiaTheme="minorEastAsia"/>
          </w:rPr>
          <w:t>configbgure</w:t>
        </w:r>
        <w:proofErr w:type="spellEnd"/>
        <w:r w:rsidR="00714D3D">
          <w:rPr>
            <w:rFonts w:eastAsiaTheme="minorEastAsia"/>
          </w:rPr>
          <w:t xml:space="preserve"> </w:t>
        </w:r>
        <w:proofErr w:type="gramStart"/>
        <w:r w:rsidR="00714D3D">
          <w:rPr>
            <w:rFonts w:eastAsiaTheme="minorEastAsia"/>
          </w:rPr>
          <w:t xml:space="preserve">and </w:t>
        </w:r>
      </w:ins>
      <w:r w:rsidRPr="0F2F74AF">
        <w:rPr>
          <w:rFonts w:eastAsiaTheme="minorEastAsia"/>
        </w:rPr>
        <w:t xml:space="preserve"> use</w:t>
      </w:r>
      <w:proofErr w:type="gramEnd"/>
      <w:r w:rsidRPr="0F2F74AF">
        <w:rPr>
          <w:rFonts w:eastAsiaTheme="minorEastAsia"/>
        </w:rPr>
        <w:t xml:space="preserve"> PowerShell 7.2 effectively</w:t>
      </w:r>
      <w:ins w:id="13" w:author="Thomas Lee" w:date="2022-06-08T14:45:00Z">
        <w:r w:rsidR="00714D3D">
          <w:rPr>
            <w:rFonts w:eastAsiaTheme="minorEastAsia"/>
          </w:rPr>
          <w:t>. The book shows you how to</w:t>
        </w:r>
      </w:ins>
      <w:del w:id="14" w:author="Thomas Lee" w:date="2022-06-08T14:45:00Z">
        <w:r w:rsidRPr="0F2F74AF" w:rsidDel="00714D3D">
          <w:rPr>
            <w:rFonts w:eastAsiaTheme="minorEastAsia"/>
          </w:rPr>
          <w:delText xml:space="preserve"> and</w:delText>
        </w:r>
      </w:del>
      <w:r w:rsidRPr="0F2F74AF">
        <w:rPr>
          <w:rFonts w:eastAsiaTheme="minorEastAsia"/>
        </w:rPr>
        <w:t xml:space="preserve"> manage the core roles, features, and services of Windows Server in an enterprise setting. </w:t>
      </w:r>
    </w:p>
    <w:p w14:paraId="442B0031" w14:textId="6A8C945F" w:rsidR="61BA142C" w:rsidRDefault="0F2F74AF" w:rsidP="0F2F74AF">
      <w:pPr>
        <w:rPr>
          <w:rFonts w:eastAsiaTheme="minorEastAsia"/>
        </w:rPr>
      </w:pPr>
      <w:r w:rsidRPr="0F2F74AF">
        <w:rPr>
          <w:rFonts w:eastAsiaTheme="minorEastAsia"/>
        </w:rPr>
        <w:t xml:space="preserve">To start with, we’ll </w:t>
      </w:r>
      <w:r w:rsidR="61BA142C" w:rsidRPr="0F2F74AF">
        <w:rPr>
          <w:rFonts w:eastAsiaTheme="minorEastAsia"/>
        </w:rPr>
        <w:t xml:space="preserve">look at how to install and configure PowerShell 7.2, along with useful new features and optimizations, and show you how the PowerShell compatibility solution bridges the gap to older versions of PowerShell. We’ll also be covering a wide range of fundamental and more advanced use cases, including how to create a </w:t>
      </w:r>
      <w:del w:id="15" w:author="Thomas Lee" w:date="2022-06-08T14:46:00Z">
        <w:r w:rsidR="61BA142C" w:rsidRPr="0F2F74AF" w:rsidDel="00714D3D">
          <w:rPr>
            <w:rFonts w:eastAsiaTheme="minorEastAsia"/>
          </w:rPr>
          <w:delText xml:space="preserve">2nd </w:delText>
        </w:r>
      </w:del>
      <w:r w:rsidR="61BA142C" w:rsidRPr="0F2F74AF">
        <w:rPr>
          <w:rFonts w:eastAsiaTheme="minorEastAsia"/>
        </w:rPr>
        <w:t>VM</w:t>
      </w:r>
      <w:ins w:id="16" w:author="Thomas Lee" w:date="2022-06-08T14:46:00Z">
        <w:r w:rsidR="00714D3D">
          <w:rPr>
            <w:rFonts w:eastAsiaTheme="minorEastAsia"/>
          </w:rPr>
          <w:t>s</w:t>
        </w:r>
      </w:ins>
      <w:r w:rsidR="61BA142C" w:rsidRPr="0F2F74AF">
        <w:rPr>
          <w:rFonts w:eastAsiaTheme="minorEastAsia"/>
        </w:rPr>
        <w:t xml:space="preserve"> </w:t>
      </w:r>
      <w:del w:id="17" w:author="Thomas Lee" w:date="2022-06-08T14:46:00Z">
        <w:r w:rsidR="61BA142C" w:rsidRPr="0F2F74AF" w:rsidDel="00714D3D">
          <w:rPr>
            <w:rFonts w:eastAsiaTheme="minorEastAsia"/>
          </w:rPr>
          <w:delText xml:space="preserve">using that subnetwork and set up a VPN </w:delText>
        </w:r>
      </w:del>
      <w:ins w:id="18" w:author="Thomas Lee" w:date="2022-06-08T14:46:00Z">
        <w:r w:rsidR="00714D3D">
          <w:rPr>
            <w:rFonts w:eastAsiaTheme="minorEastAsia"/>
          </w:rPr>
          <w:t xml:space="preserve">setup an Azure VPN as well as looking at how to </w:t>
        </w:r>
      </w:ins>
      <w:del w:id="19" w:author="Thomas Lee" w:date="2022-06-08T14:46:00Z">
        <w:r w:rsidR="61BA142C" w:rsidRPr="0F2F74AF" w:rsidDel="00714D3D">
          <w:rPr>
            <w:rFonts w:eastAsiaTheme="minorEastAsia"/>
          </w:rPr>
          <w:delText xml:space="preserve">recipe and add </w:delText>
        </w:r>
      </w:del>
      <w:r w:rsidR="61BA142C" w:rsidRPr="0F2F74AF">
        <w:rPr>
          <w:rFonts w:eastAsiaTheme="minorEastAsia"/>
        </w:rPr>
        <w:t>backup to Azure</w:t>
      </w:r>
      <w:del w:id="20" w:author="Thomas Lee" w:date="2022-06-08T14:47:00Z">
        <w:r w:rsidR="61BA142C" w:rsidRPr="0F2F74AF" w:rsidDel="00714D3D">
          <w:rPr>
            <w:rFonts w:eastAsiaTheme="minorEastAsia"/>
          </w:rPr>
          <w:delText xml:space="preserve"> recipe</w:delText>
        </w:r>
      </w:del>
      <w:r w:rsidR="61BA142C" w:rsidRPr="0F2F74AF">
        <w:rPr>
          <w:rFonts w:eastAsiaTheme="minorEastAsia"/>
        </w:rPr>
        <w:t>.</w:t>
      </w:r>
    </w:p>
    <w:p w14:paraId="30938DAA" w14:textId="6CE7F4B5" w:rsidR="61BA142C" w:rsidRDefault="61BA142C" w:rsidP="0F2F74AF">
      <w:pPr>
        <w:rPr>
          <w:rFonts w:eastAsiaTheme="minorEastAsia"/>
        </w:rPr>
      </w:pPr>
      <w:r w:rsidRPr="0F2F74AF">
        <w:rPr>
          <w:rFonts w:eastAsiaTheme="minorEastAsia"/>
        </w:rPr>
        <w:t xml:space="preserve">As you progress, you’ll explore topics like using PowerShell to manage networking and DHCP in Windows Server, objects in Active Directory, Hyper-V, and Azure. We’ll also take a closer look at </w:t>
      </w:r>
      <w:commentRangeStart w:id="21"/>
      <w:r w:rsidR="21BD8B8D" w:rsidRPr="0F2F74AF">
        <w:rPr>
          <w:rFonts w:eastAsiaTheme="minorEastAsia"/>
        </w:rPr>
        <w:t>WSUS and containers</w:t>
      </w:r>
      <w:commentRangeEnd w:id="21"/>
      <w:r w:rsidR="00714D3D">
        <w:rPr>
          <w:rStyle w:val="CommentReference"/>
        </w:rPr>
        <w:commentReference w:id="21"/>
      </w:r>
      <w:r w:rsidR="21BD8B8D" w:rsidRPr="0F2F74AF">
        <w:rPr>
          <w:rFonts w:eastAsiaTheme="minorEastAsia"/>
        </w:rPr>
        <w:t xml:space="preserve">. </w:t>
      </w:r>
      <w:r w:rsidRPr="0F2F74AF">
        <w:rPr>
          <w:rFonts w:eastAsiaTheme="minorEastAsia"/>
        </w:rPr>
        <w:t>Every PowerShell user knows that debugging is crucial, so you’ll also learn ow to use some powerful tools to diagnose and resolve issues with Windows Server.</w:t>
      </w:r>
    </w:p>
    <w:p w14:paraId="03E285A0" w14:textId="6A6205FF" w:rsidR="61BA142C" w:rsidRDefault="61BA142C" w:rsidP="1E338123">
      <w:pPr>
        <w:rPr>
          <w:rFonts w:eastAsiaTheme="minorEastAsia"/>
        </w:rPr>
      </w:pPr>
      <w:r w:rsidRPr="1E338123">
        <w:rPr>
          <w:rFonts w:eastAsiaTheme="minorEastAsia"/>
        </w:rPr>
        <w:t xml:space="preserve">By the end of this </w:t>
      </w:r>
      <w:commentRangeStart w:id="22"/>
      <w:r w:rsidRPr="1E338123">
        <w:rPr>
          <w:rFonts w:eastAsiaTheme="minorEastAsia"/>
        </w:rPr>
        <w:t>PowerShell book</w:t>
      </w:r>
      <w:commentRangeEnd w:id="22"/>
      <w:r>
        <w:commentReference w:id="22"/>
      </w:r>
      <w:r w:rsidRPr="1E338123">
        <w:rPr>
          <w:rFonts w:eastAsiaTheme="minorEastAsia"/>
        </w:rPr>
        <w:t xml:space="preserve">, you’ll know how to use the PowerShell 7.2 to automate tasks on Windows Server 2022 with ease, helping your </w:t>
      </w:r>
      <w:commentRangeStart w:id="23"/>
      <w:commentRangeStart w:id="24"/>
      <w:r w:rsidRPr="1E338123">
        <w:rPr>
          <w:rFonts w:eastAsiaTheme="minorEastAsia"/>
        </w:rPr>
        <w:t xml:space="preserve">windows environment to  </w:t>
      </w:r>
      <w:commentRangeEnd w:id="23"/>
      <w:r>
        <w:commentReference w:id="23"/>
      </w:r>
      <w:commentRangeEnd w:id="24"/>
      <w:r>
        <w:commentReference w:id="24"/>
      </w:r>
      <w:r w:rsidRPr="1E338123">
        <w:rPr>
          <w:rFonts w:eastAsiaTheme="minorEastAsia"/>
        </w:rPr>
        <w:t>run faster and smoother.</w:t>
      </w:r>
    </w:p>
    <w:p w14:paraId="2F2F5F0C" w14:textId="0F86AD28" w:rsidR="61BA142C" w:rsidRDefault="61BA142C" w:rsidP="0F2F74AF">
      <w:pPr>
        <w:rPr>
          <w:rFonts w:eastAsiaTheme="minorEastAsia"/>
        </w:rPr>
      </w:pPr>
      <w:r>
        <w:br/>
      </w:r>
    </w:p>
    <w:p w14:paraId="44B6A099" w14:textId="679DD996" w:rsidR="61BA142C" w:rsidRPr="00E2403C" w:rsidRDefault="61BA142C" w:rsidP="0F2F74AF">
      <w:pPr>
        <w:rPr>
          <w:rFonts w:eastAsiaTheme="minorEastAsia"/>
          <w:b/>
          <w:bCs/>
        </w:rPr>
      </w:pPr>
      <w:r>
        <w:lastRenderedPageBreak/>
        <w:br/>
      </w:r>
    </w:p>
    <w:p w14:paraId="462EE63B" w14:textId="1109A01C" w:rsidR="61BA142C" w:rsidRPr="00E2403C" w:rsidRDefault="61BA142C" w:rsidP="0F2F74AF">
      <w:pPr>
        <w:rPr>
          <w:rFonts w:eastAsiaTheme="minorEastAsia"/>
          <w:b/>
          <w:bCs/>
        </w:rPr>
      </w:pPr>
      <w:r w:rsidRPr="00E2403C">
        <w:rPr>
          <w:rFonts w:eastAsiaTheme="minorEastAsia"/>
          <w:b/>
          <w:bCs/>
        </w:rPr>
        <w:t>Audience</w:t>
      </w:r>
      <w:r w:rsidR="00E2403C">
        <w:rPr>
          <w:rFonts w:eastAsiaTheme="minorEastAsia"/>
          <w:b/>
          <w:bCs/>
        </w:rPr>
        <w:t>:</w:t>
      </w:r>
    </w:p>
    <w:p w14:paraId="56270FA2" w14:textId="1803C4B9" w:rsidR="61BA142C" w:rsidRDefault="61BA142C" w:rsidP="0F2F74AF">
      <w:pPr>
        <w:rPr>
          <w:rFonts w:eastAsiaTheme="minorEastAsia"/>
        </w:rPr>
      </w:pPr>
      <w:r w:rsidRPr="0F2F74AF">
        <w:rPr>
          <w:rFonts w:eastAsiaTheme="minorEastAsia"/>
        </w:rPr>
        <w:t xml:space="preserve">This book is for systems administrators, software architects, developers, </w:t>
      </w:r>
      <w:ins w:id="25" w:author="Thomas Lee" w:date="2022-06-08T14:48:00Z">
        <w:r w:rsidR="00310AD0">
          <w:rPr>
            <w:rFonts w:eastAsiaTheme="minorEastAsia"/>
          </w:rPr>
          <w:t>consultants, and</w:t>
        </w:r>
      </w:ins>
      <w:del w:id="26" w:author="Thomas Lee" w:date="2022-06-08T14:48:00Z">
        <w:r w:rsidRPr="0F2F74AF" w:rsidDel="00310AD0">
          <w:rPr>
            <w:rFonts w:eastAsiaTheme="minorEastAsia"/>
          </w:rPr>
          <w:delText>or</w:delText>
        </w:r>
      </w:del>
      <w:r w:rsidRPr="0F2F74AF">
        <w:rPr>
          <w:rFonts w:eastAsiaTheme="minorEastAsia"/>
        </w:rPr>
        <w:t xml:space="preserve"> engineers working with Windows Server 2022 who want to automate tasks more effectively with PowerShell 7.2. You’ll need have conquered the basics of PowerShell before you can get started with this book.</w:t>
      </w:r>
    </w:p>
    <w:p w14:paraId="3BA6F204" w14:textId="7C29C2F2" w:rsidR="61BA142C" w:rsidRDefault="61BA142C" w:rsidP="0F2F74AF">
      <w:pPr>
        <w:rPr>
          <w:rFonts w:eastAsiaTheme="minorEastAsia"/>
        </w:rPr>
      </w:pPr>
    </w:p>
    <w:p w14:paraId="1D727C80" w14:textId="72821166" w:rsidR="61BA142C" w:rsidRDefault="61BA142C" w:rsidP="0F2F74AF">
      <w:pPr>
        <w:rPr>
          <w:rFonts w:eastAsiaTheme="minorEastAsia"/>
        </w:rPr>
      </w:pPr>
    </w:p>
    <w:p w14:paraId="3201CDD5" w14:textId="4A59F670" w:rsidR="61BA142C" w:rsidRPr="00E2403C" w:rsidRDefault="00E2403C" w:rsidP="1E338123">
      <w:pPr>
        <w:rPr>
          <w:rFonts w:eastAsiaTheme="minorEastAsia"/>
          <w:b/>
          <w:bCs/>
        </w:rPr>
      </w:pPr>
      <w:r w:rsidRPr="00E2403C">
        <w:rPr>
          <w:rFonts w:eastAsiaTheme="minorEastAsia"/>
          <w:b/>
          <w:bCs/>
        </w:rPr>
        <w:t>What you will learn</w:t>
      </w:r>
    </w:p>
    <w:p w14:paraId="164083BA" w14:textId="6F3586A6" w:rsidR="61BA142C" w:rsidRDefault="61BA142C" w:rsidP="0F2F74AF">
      <w:pPr>
        <w:rPr>
          <w:rFonts w:eastAsiaTheme="minorEastAsia"/>
        </w:rPr>
      </w:pPr>
    </w:p>
    <w:p w14:paraId="6719E9BE" w14:textId="683C85D0" w:rsidR="61BA142C" w:rsidRDefault="61BA142C" w:rsidP="1E338123">
      <w:pPr>
        <w:rPr>
          <w:rFonts w:eastAsiaTheme="minorEastAsia"/>
        </w:rPr>
      </w:pPr>
      <w:r w:rsidRPr="1E338123">
        <w:rPr>
          <w:rFonts w:eastAsiaTheme="minorEastAsia"/>
        </w:rPr>
        <w:t>Perform key admin tasks on Windows Server</w:t>
      </w:r>
    </w:p>
    <w:p w14:paraId="2424346F" w14:textId="025B4C41" w:rsidR="61BA142C" w:rsidRDefault="61BA142C" w:rsidP="1E338123">
      <w:r w:rsidRPr="1E338123">
        <w:rPr>
          <w:rFonts w:eastAsiaTheme="minorEastAsia"/>
        </w:rPr>
        <w:t>Keep your organization secure with JEA, group policies, logs, and Windows Defender</w:t>
      </w:r>
    </w:p>
    <w:p w14:paraId="54B5E10D" w14:textId="431ECB2A" w:rsidR="61BA142C" w:rsidRDefault="61BA142C" w:rsidP="1E338123">
      <w:r w:rsidRPr="1E338123">
        <w:rPr>
          <w:rFonts w:eastAsiaTheme="minorEastAsia"/>
        </w:rPr>
        <w:t>Use the .NET Framework for administrative scripting</w:t>
      </w:r>
    </w:p>
    <w:p w14:paraId="37465333" w14:textId="41522050" w:rsidR="61BA142C" w:rsidRDefault="61BA142C" w:rsidP="1E338123">
      <w:r w:rsidRPr="1E338123">
        <w:rPr>
          <w:rFonts w:eastAsiaTheme="minorEastAsia"/>
        </w:rPr>
        <w:t>Manage data and storage on Windows, including disks, volumes, and filesystems</w:t>
      </w:r>
    </w:p>
    <w:p w14:paraId="77508C8C" w14:textId="1B75C1DE" w:rsidR="61BA142C" w:rsidRDefault="61BA142C" w:rsidP="1E338123">
      <w:r w:rsidRPr="1E338123">
        <w:rPr>
          <w:rFonts w:eastAsiaTheme="minorEastAsia"/>
        </w:rPr>
        <w:t>Report system performance using built-in cmdlets and WMI to obtain single measurements</w:t>
      </w:r>
    </w:p>
    <w:p w14:paraId="0A712107" w14:textId="02CA2658" w:rsidR="61BA142C" w:rsidRDefault="61BA142C" w:rsidP="1E338123">
      <w:r w:rsidRPr="1E338123">
        <w:rPr>
          <w:rFonts w:eastAsiaTheme="minorEastAsia"/>
        </w:rPr>
        <w:t>Apply the right tools and modules to troubleshoot and debug Windows Server</w:t>
      </w:r>
    </w:p>
    <w:p w14:paraId="13503B89" w14:textId="3289C9A5" w:rsidR="0F2F74AF" w:rsidRDefault="0F2F74AF" w:rsidP="1E338123">
      <w:pPr>
        <w:rPr>
          <w:rFonts w:eastAsiaTheme="minorEastAsia"/>
        </w:rPr>
      </w:pPr>
      <w:r w:rsidRPr="1E338123">
        <w:rPr>
          <w:rFonts w:eastAsiaTheme="minorEastAsia"/>
        </w:rPr>
        <w:t>Create, manage, and backup a 2nd VM using the subnetwork in Azure</w:t>
      </w:r>
    </w:p>
    <w:p w14:paraId="465C0D81" w14:textId="6712FDCB" w:rsidR="0F2F74AF" w:rsidRDefault="0F2F74AF" w:rsidP="1E338123">
      <w:pPr>
        <w:rPr>
          <w:rFonts w:eastAsiaTheme="minorEastAsia"/>
        </w:rPr>
      </w:pPr>
      <w:r w:rsidRPr="1E338123">
        <w:rPr>
          <w:rFonts w:eastAsiaTheme="minorEastAsia"/>
        </w:rPr>
        <w:t>Learn how to set up a VPN in Azure with PowerShell</w:t>
      </w:r>
    </w:p>
    <w:p w14:paraId="3656AABA" w14:textId="35384B5E" w:rsidR="61BA142C" w:rsidRDefault="61BA142C" w:rsidP="0F2F74AF">
      <w:pPr>
        <w:rPr>
          <w:rFonts w:eastAsiaTheme="minorEastAsia"/>
        </w:rPr>
      </w:pPr>
    </w:p>
    <w:p w14:paraId="5B75199C" w14:textId="62CA6D18" w:rsidR="61BA142C" w:rsidRPr="00E2403C" w:rsidRDefault="00E2403C" w:rsidP="0F2F74AF">
      <w:pPr>
        <w:rPr>
          <w:rFonts w:eastAsiaTheme="minorEastAsia"/>
          <w:b/>
          <w:bCs/>
        </w:rPr>
      </w:pPr>
      <w:r>
        <w:rPr>
          <w:rFonts w:eastAsiaTheme="minorEastAsia"/>
          <w:b/>
          <w:bCs/>
        </w:rPr>
        <w:t>Short De</w:t>
      </w:r>
      <w:r w:rsidR="00E00914">
        <w:rPr>
          <w:rFonts w:eastAsiaTheme="minorEastAsia"/>
          <w:b/>
          <w:bCs/>
        </w:rPr>
        <w:t>s</w:t>
      </w:r>
      <w:r>
        <w:rPr>
          <w:rFonts w:eastAsiaTheme="minorEastAsia"/>
          <w:b/>
          <w:bCs/>
        </w:rPr>
        <w:t>cription</w:t>
      </w:r>
    </w:p>
    <w:p w14:paraId="575379EE" w14:textId="3E777DB9" w:rsidR="61BA142C" w:rsidRDefault="61BA142C" w:rsidP="0F2F74AF">
      <w:pPr>
        <w:rPr>
          <w:rFonts w:eastAsiaTheme="minorEastAsia"/>
        </w:rPr>
      </w:pPr>
      <w:r w:rsidRPr="0F2F74AF">
        <w:rPr>
          <w:rFonts w:eastAsiaTheme="minorEastAsia"/>
        </w:rPr>
        <w:t>This cookbook will help you gain command of PowerShell 7.2 to manage the core roles, features, and services within Windows Server 2022. Thomas Lee provides an expansive view of the functionality made possible in PowerShell’s latest major release.</w:t>
      </w:r>
    </w:p>
    <w:p w14:paraId="7D6904E2" w14:textId="269DE979" w:rsidR="61BA142C" w:rsidRDefault="61BA142C" w:rsidP="0F2F74AF">
      <w:pPr>
        <w:rPr>
          <w:rFonts w:eastAsiaTheme="minorEastAsia"/>
        </w:rPr>
      </w:pPr>
    </w:p>
    <w:p w14:paraId="30AAE8BC" w14:textId="5ACCE771" w:rsidR="61BA142C" w:rsidRDefault="61BA142C" w:rsidP="0F2F74AF">
      <w:pPr>
        <w:rPr>
          <w:rFonts w:eastAsiaTheme="minorEastAsia"/>
        </w:rPr>
      </w:pPr>
    </w:p>
    <w:p w14:paraId="7F34E970" w14:textId="61F83AEC" w:rsidR="61BA142C" w:rsidRPr="00E00914" w:rsidRDefault="61BA142C" w:rsidP="0F2F74AF">
      <w:pPr>
        <w:rPr>
          <w:rFonts w:eastAsiaTheme="minorEastAsia"/>
          <w:b/>
          <w:bCs/>
        </w:rPr>
      </w:pPr>
      <w:r w:rsidRPr="00E00914">
        <w:rPr>
          <w:rFonts w:eastAsiaTheme="minorEastAsia"/>
          <w:b/>
          <w:bCs/>
        </w:rPr>
        <w:t>Approach</w:t>
      </w:r>
    </w:p>
    <w:p w14:paraId="5B295BEF" w14:textId="6B96F833" w:rsidR="61BA142C" w:rsidRDefault="61BA142C" w:rsidP="0F2F74AF">
      <w:pPr>
        <w:rPr>
          <w:rFonts w:eastAsiaTheme="minorEastAsia"/>
        </w:rPr>
      </w:pPr>
      <w:proofErr w:type="spellStart"/>
      <w:r w:rsidRPr="0F2F74AF">
        <w:rPr>
          <w:rFonts w:eastAsiaTheme="minorEastAsia"/>
        </w:rPr>
        <w:t>Packt’s</w:t>
      </w:r>
      <w:proofErr w:type="spellEnd"/>
      <w:r w:rsidRPr="0F2F74AF">
        <w:rPr>
          <w:rFonts w:eastAsiaTheme="minorEastAsia"/>
        </w:rPr>
        <w:t xml:space="preserve"> Cookbook format focuses on succinct, step-by-step recipes with accompanying screenshots and commentary. This fifth edition of the Pack PowerShell Cookbook supplements hands-on scripts with conceptual insight to improve your command of PowerShell 7.2 and Windows Server across a wide-ranging array of use cases.</w:t>
      </w:r>
    </w:p>
    <w:p w14:paraId="6352584D" w14:textId="4E0D07D0" w:rsidR="61BA142C" w:rsidRDefault="61BA142C" w:rsidP="0F2F74AF">
      <w:pPr>
        <w:rPr>
          <w:rFonts w:eastAsiaTheme="minorEastAsia"/>
        </w:rPr>
      </w:pPr>
    </w:p>
    <w:p w14:paraId="66371949" w14:textId="1442C3E8" w:rsidR="61BA142C" w:rsidRPr="009D7193" w:rsidRDefault="009D7193" w:rsidP="0F2F74AF">
      <w:pPr>
        <w:rPr>
          <w:rFonts w:eastAsiaTheme="minorEastAsia"/>
          <w:b/>
          <w:bCs/>
        </w:rPr>
      </w:pPr>
      <w:r w:rsidRPr="009D7193">
        <w:rPr>
          <w:rFonts w:eastAsiaTheme="minorEastAsia"/>
          <w:b/>
          <w:bCs/>
        </w:rPr>
        <w:t>Table of Contents</w:t>
      </w:r>
    </w:p>
    <w:p w14:paraId="41AAAC8B" w14:textId="2E769C4B" w:rsidR="61BA142C" w:rsidRDefault="61BA142C" w:rsidP="0F2F74AF">
      <w:pPr>
        <w:rPr>
          <w:rFonts w:eastAsiaTheme="minorEastAsia"/>
        </w:rPr>
      </w:pPr>
    </w:p>
    <w:p w14:paraId="57502B34" w14:textId="793358F7" w:rsidR="61BA142C" w:rsidRDefault="61BA142C" w:rsidP="0F2F74AF">
      <w:pPr>
        <w:rPr>
          <w:rFonts w:eastAsiaTheme="minorEastAsia"/>
        </w:rPr>
      </w:pPr>
      <w:r w:rsidRPr="0F2F74AF">
        <w:rPr>
          <w:rFonts w:eastAsiaTheme="minorEastAsia"/>
        </w:rPr>
        <w:lastRenderedPageBreak/>
        <w:t>Installing and Configuring PowerShell 7</w:t>
      </w:r>
    </w:p>
    <w:p w14:paraId="14B30174" w14:textId="1AE73A46" w:rsidR="61BA142C" w:rsidRDefault="61BA142C" w:rsidP="0F2F74AF">
      <w:pPr>
        <w:rPr>
          <w:rFonts w:eastAsiaTheme="minorEastAsia"/>
        </w:rPr>
      </w:pPr>
      <w:r w:rsidRPr="0F2F74AF">
        <w:rPr>
          <w:rFonts w:eastAsiaTheme="minorEastAsia"/>
        </w:rPr>
        <w:t>Managing PowerShell in the Enterprise</w:t>
      </w:r>
    </w:p>
    <w:p w14:paraId="77EF26AE" w14:textId="04B58830" w:rsidR="61BA142C" w:rsidRDefault="61BA142C" w:rsidP="0F2F74AF">
      <w:pPr>
        <w:rPr>
          <w:rFonts w:eastAsiaTheme="minorEastAsia"/>
        </w:rPr>
      </w:pPr>
      <w:r w:rsidRPr="0F2F74AF">
        <w:rPr>
          <w:rFonts w:eastAsiaTheme="minorEastAsia"/>
        </w:rPr>
        <w:t>Exploring .NET</w:t>
      </w:r>
    </w:p>
    <w:p w14:paraId="4D42A6CE" w14:textId="44971B48" w:rsidR="61BA142C" w:rsidRDefault="61BA142C" w:rsidP="0F2F74AF">
      <w:pPr>
        <w:rPr>
          <w:rFonts w:eastAsiaTheme="minorEastAsia"/>
        </w:rPr>
      </w:pPr>
      <w:r w:rsidRPr="0F2F74AF">
        <w:rPr>
          <w:rFonts w:eastAsiaTheme="minorEastAsia"/>
        </w:rPr>
        <w:t>Managing Networking</w:t>
      </w:r>
    </w:p>
    <w:p w14:paraId="1546AE36" w14:textId="6222B1DC" w:rsidR="61BA142C" w:rsidRDefault="61BA142C" w:rsidP="0F2F74AF">
      <w:pPr>
        <w:rPr>
          <w:rFonts w:eastAsiaTheme="minorEastAsia"/>
        </w:rPr>
      </w:pPr>
      <w:r w:rsidRPr="0F2F74AF">
        <w:rPr>
          <w:rFonts w:eastAsiaTheme="minorEastAsia"/>
        </w:rPr>
        <w:t>Managing AD</w:t>
      </w:r>
    </w:p>
    <w:p w14:paraId="7801F903" w14:textId="1DBA7C40" w:rsidR="61BA142C" w:rsidRDefault="61BA142C" w:rsidP="0F2F74AF">
      <w:pPr>
        <w:rPr>
          <w:rFonts w:eastAsiaTheme="minorEastAsia"/>
        </w:rPr>
      </w:pPr>
      <w:r w:rsidRPr="0F2F74AF">
        <w:rPr>
          <w:rFonts w:eastAsiaTheme="minorEastAsia"/>
        </w:rPr>
        <w:t>Implementing Enterprise Security</w:t>
      </w:r>
    </w:p>
    <w:p w14:paraId="2519F1D3" w14:textId="4E99E8D9" w:rsidR="61BA142C" w:rsidRDefault="61BA142C" w:rsidP="0F2F74AF">
      <w:pPr>
        <w:rPr>
          <w:rFonts w:eastAsiaTheme="minorEastAsia"/>
        </w:rPr>
      </w:pPr>
      <w:r w:rsidRPr="0F2F74AF">
        <w:rPr>
          <w:rFonts w:eastAsiaTheme="minorEastAsia"/>
        </w:rPr>
        <w:t>Managing Storage</w:t>
      </w:r>
    </w:p>
    <w:p w14:paraId="01C70EBF" w14:textId="6B623A8A" w:rsidR="61BA142C" w:rsidRDefault="61BA142C" w:rsidP="0F2F74AF">
      <w:pPr>
        <w:rPr>
          <w:rFonts w:eastAsiaTheme="minorEastAsia"/>
        </w:rPr>
      </w:pPr>
      <w:r w:rsidRPr="0F2F74AF">
        <w:rPr>
          <w:rFonts w:eastAsiaTheme="minorEastAsia"/>
        </w:rPr>
        <w:t>Managing Shared Data</w:t>
      </w:r>
    </w:p>
    <w:p w14:paraId="469CA762" w14:textId="763F2E25" w:rsidR="61BA142C" w:rsidRDefault="61BA142C" w:rsidP="0F2F74AF">
      <w:pPr>
        <w:rPr>
          <w:rFonts w:eastAsiaTheme="minorEastAsia"/>
        </w:rPr>
      </w:pPr>
      <w:r w:rsidRPr="0F2F74AF">
        <w:rPr>
          <w:rFonts w:eastAsiaTheme="minorEastAsia"/>
        </w:rPr>
        <w:t>Managing Printing</w:t>
      </w:r>
    </w:p>
    <w:p w14:paraId="117CA0FD" w14:textId="4D38F0AB" w:rsidR="61BA142C" w:rsidRDefault="61BA142C" w:rsidP="0F2F74AF">
      <w:pPr>
        <w:rPr>
          <w:rFonts w:eastAsiaTheme="minorEastAsia"/>
        </w:rPr>
      </w:pPr>
      <w:r w:rsidRPr="0F2F74AF">
        <w:rPr>
          <w:rFonts w:eastAsiaTheme="minorEastAsia"/>
        </w:rPr>
        <w:t>Exploring Windows Containers</w:t>
      </w:r>
    </w:p>
    <w:p w14:paraId="47763D1E" w14:textId="1EB0E253" w:rsidR="61BA142C" w:rsidRDefault="61BA142C" w:rsidP="0F2F74AF">
      <w:pPr>
        <w:rPr>
          <w:rFonts w:eastAsiaTheme="minorEastAsia"/>
        </w:rPr>
      </w:pPr>
      <w:r w:rsidRPr="0F2F74AF">
        <w:rPr>
          <w:rFonts w:eastAsiaTheme="minorEastAsia"/>
        </w:rPr>
        <w:t>Managing Hyper-V</w:t>
      </w:r>
    </w:p>
    <w:p w14:paraId="372BA4F7" w14:textId="2B8D0FDD" w:rsidR="61BA142C" w:rsidRDefault="61BA142C" w:rsidP="0F2F74AF">
      <w:pPr>
        <w:rPr>
          <w:rFonts w:eastAsiaTheme="minorEastAsia"/>
        </w:rPr>
      </w:pPr>
      <w:r w:rsidRPr="0F2F74AF">
        <w:rPr>
          <w:rFonts w:eastAsiaTheme="minorEastAsia"/>
        </w:rPr>
        <w:t>Managing Azure</w:t>
      </w:r>
    </w:p>
    <w:p w14:paraId="0A3138EA" w14:textId="195209C2" w:rsidR="61BA142C" w:rsidRDefault="61BA142C" w:rsidP="0F2F74AF">
      <w:pPr>
        <w:rPr>
          <w:rFonts w:eastAsiaTheme="minorEastAsia"/>
        </w:rPr>
      </w:pPr>
      <w:r w:rsidRPr="0F2F74AF">
        <w:rPr>
          <w:rFonts w:eastAsiaTheme="minorEastAsia"/>
        </w:rPr>
        <w:t>Debugging and Troubleshooting Windows Server</w:t>
      </w:r>
    </w:p>
    <w:p w14:paraId="1BDCFBE3" w14:textId="00335FE1" w:rsidR="61BA142C" w:rsidRDefault="61BA142C" w:rsidP="0F2F74AF">
      <w:pPr>
        <w:rPr>
          <w:rFonts w:eastAsiaTheme="minorEastAsia"/>
        </w:rPr>
      </w:pPr>
      <w:r w:rsidRPr="0F2F74AF">
        <w:rPr>
          <w:rFonts w:eastAsiaTheme="minorEastAsia"/>
        </w:rPr>
        <w:t>Managing Window Server with WMI</w:t>
      </w:r>
    </w:p>
    <w:p w14:paraId="7CB0F144" w14:textId="633CD108" w:rsidR="61BA142C" w:rsidRDefault="61BA142C" w:rsidP="0F2F74AF">
      <w:pPr>
        <w:rPr>
          <w:rFonts w:eastAsiaTheme="minorEastAsia"/>
        </w:rPr>
      </w:pPr>
      <w:r w:rsidRPr="0F2F74AF">
        <w:rPr>
          <w:rFonts w:eastAsiaTheme="minorEastAsia"/>
        </w:rPr>
        <w:t>Managing Windows Update</w:t>
      </w:r>
    </w:p>
    <w:sectPr w:rsidR="61BA142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lan Aldryc" w:date="2022-04-29T13:34:00Z" w:initials="EA">
    <w:p w14:paraId="7406F53B" w14:textId="77777777" w:rsidR="00B60D13" w:rsidRDefault="00B60D13" w:rsidP="00B60D13">
      <w:r>
        <w:t>Volume: 2400</w:t>
      </w:r>
      <w:r>
        <w:annotationRef/>
      </w:r>
    </w:p>
  </w:comment>
  <w:comment w:id="5" w:author="Aaron Tanna" w:date="2022-04-29T11:53:00Z" w:initials="AT">
    <w:p w14:paraId="7E7A56D4" w14:textId="4D80D2F4" w:rsidR="22D1FD6F" w:rsidRDefault="22D1FD6F">
      <w:r>
        <w:t>We could go with this one</w:t>
      </w:r>
      <w:r>
        <w:annotationRef/>
      </w:r>
    </w:p>
  </w:comment>
  <w:comment w:id="6" w:author="Ellan Aldryc" w:date="2022-04-29T12:37:00Z" w:initials="EA">
    <w:p w14:paraId="1DF933CE" w14:textId="70256D46" w:rsidR="1E338123" w:rsidRDefault="1E338123">
      <w:r>
        <w:t xml:space="preserve">Sure, makes sense! </w:t>
      </w:r>
      <w:r>
        <w:annotationRef/>
      </w:r>
    </w:p>
  </w:comment>
  <w:comment w:id="7" w:author="Ellan Aldryc" w:date="2022-04-29T13:35:00Z" w:initials="EA">
    <w:p w14:paraId="22FD36DF" w14:textId="4AC19A69" w:rsidR="1E338123" w:rsidRDefault="1E338123">
      <w:r>
        <w:t>Volume: 500</w:t>
      </w:r>
      <w:r>
        <w:annotationRef/>
      </w:r>
    </w:p>
  </w:comment>
  <w:comment w:id="10" w:author="Ellan Aldryc" w:date="2022-04-29T13:36:00Z" w:initials="EA">
    <w:p w14:paraId="20CD1675" w14:textId="1F711529" w:rsidR="1E338123" w:rsidRDefault="1E338123">
      <w:r>
        <w:t>Volume: 200</w:t>
      </w:r>
      <w:r>
        <w:annotationRef/>
      </w:r>
    </w:p>
  </w:comment>
  <w:comment w:id="21" w:author="Thomas Lee" w:date="2022-06-08T14:47:00Z" w:initials="TL">
    <w:p w14:paraId="095D7D4D" w14:textId="41E89904" w:rsidR="00714D3D" w:rsidRDefault="00714D3D">
      <w:pPr>
        <w:pStyle w:val="CommentText"/>
      </w:pPr>
      <w:r>
        <w:rPr>
          <w:rStyle w:val="CommentReference"/>
        </w:rPr>
        <w:annotationRef/>
      </w:r>
      <w:r>
        <w:t xml:space="preserve">Is it worth pointing out that the last chapter looks at not only WSUS but </w:t>
      </w:r>
      <w:proofErr w:type="spellStart"/>
      <w:r>
        <w:t>shoiws</w:t>
      </w:r>
      <w:proofErr w:type="spellEnd"/>
      <w:r>
        <w:t xml:space="preserve"> how to handle modules that are not directly compatible with PowerShell 7?</w:t>
      </w:r>
    </w:p>
  </w:comment>
  <w:comment w:id="22" w:author="Ellan Aldryc" w:date="2022-04-29T13:36:00Z" w:initials="EA">
    <w:p w14:paraId="5A94EE0B" w14:textId="18FAEEC1" w:rsidR="1E338123" w:rsidRDefault="1E338123">
      <w:r>
        <w:t>Volume: 900</w:t>
      </w:r>
      <w:r>
        <w:annotationRef/>
      </w:r>
    </w:p>
  </w:comment>
  <w:comment w:id="23" w:author="Aaron Tanna" w:date="2022-04-29T11:55:00Z" w:initials="AT">
    <w:p w14:paraId="1343870B" w14:textId="746CEB69" w:rsidR="22D1FD6F" w:rsidRDefault="22D1FD6F">
      <w:r>
        <w:t xml:space="preserve">we could make this to </w:t>
      </w:r>
      <w:r>
        <w:annotationRef/>
      </w:r>
    </w:p>
    <w:p w14:paraId="53BAD394" w14:textId="4F5325D1" w:rsidR="22D1FD6F" w:rsidRDefault="22D1FD6F">
      <w:r>
        <w:t>"windows environment to"</w:t>
      </w:r>
    </w:p>
  </w:comment>
  <w:comment w:id="24" w:author="Ellan Aldryc" w:date="2022-04-29T12:38:00Z" w:initials="EA">
    <w:p w14:paraId="04B3E4E2" w14:textId="4EE4528F" w:rsidR="1E338123" w:rsidRDefault="1E338123">
      <w:r>
        <w:t>all done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06F53B" w15:done="0"/>
  <w15:commentEx w15:paraId="7E7A56D4" w15:done="0"/>
  <w15:commentEx w15:paraId="1DF933CE" w15:paraIdParent="7E7A56D4" w15:done="0"/>
  <w15:commentEx w15:paraId="22FD36DF" w15:done="0"/>
  <w15:commentEx w15:paraId="20CD1675" w15:done="0"/>
  <w15:commentEx w15:paraId="095D7D4D" w15:done="0"/>
  <w15:commentEx w15:paraId="5A94EE0B" w15:done="0"/>
  <w15:commentEx w15:paraId="53BAD394" w15:done="0"/>
  <w15:commentEx w15:paraId="04B3E4E2" w15:paraIdParent="53BAD3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6666D1" w16cex:dateUtc="2022-04-29T08:04:00Z"/>
  <w16cex:commentExtensible w16cex:durableId="1F389FBE" w16cex:dateUtc="2022-04-29T06:23:00Z"/>
  <w16cex:commentExtensible w16cex:durableId="4ECA27C6" w16cex:dateUtc="2022-04-29T07:07:00Z"/>
  <w16cex:commentExtensible w16cex:durableId="5C572F24" w16cex:dateUtc="2022-04-29T08:05:00Z"/>
  <w16cex:commentExtensible w16cex:durableId="2BDD3507" w16cex:dateUtc="2022-04-29T08:06:00Z"/>
  <w16cex:commentExtensible w16cex:durableId="264B3501" w16cex:dateUtc="2022-06-08T13:47:00Z"/>
  <w16cex:commentExtensible w16cex:durableId="2220D1EC" w16cex:dateUtc="2022-04-29T08:06:00Z"/>
  <w16cex:commentExtensible w16cex:durableId="092616A2" w16cex:dateUtc="2022-04-29T06:25:00Z"/>
  <w16cex:commentExtensible w16cex:durableId="0DDAEC7F" w16cex:dateUtc="2022-04-29T0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6F53B" w16cid:durableId="436666D1"/>
  <w16cid:commentId w16cid:paraId="7E7A56D4" w16cid:durableId="1F389FBE"/>
  <w16cid:commentId w16cid:paraId="1DF933CE" w16cid:durableId="4ECA27C6"/>
  <w16cid:commentId w16cid:paraId="22FD36DF" w16cid:durableId="5C572F24"/>
  <w16cid:commentId w16cid:paraId="20CD1675" w16cid:durableId="2BDD3507"/>
  <w16cid:commentId w16cid:paraId="095D7D4D" w16cid:durableId="264B3501"/>
  <w16cid:commentId w16cid:paraId="5A94EE0B" w16cid:durableId="2220D1EC"/>
  <w16cid:commentId w16cid:paraId="53BAD394" w16cid:durableId="092616A2"/>
  <w16cid:commentId w16cid:paraId="04B3E4E2" w16cid:durableId="0DDAEC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xml><?xml version="1.0" encoding="utf-8"?>
<int:Intelligence xmlns:int="http://schemas.microsoft.com/office/intelligence/2019/intelligence">
  <int:IntelligenceSettings/>
  <int:Manifest>
    <int:WordHash hashCode="o5QSQYdm4bImAw" id="4NI5qS7X"/>
    <int:WordHash hashCode="KmCSMKWpuKcb1p" id="liM6ClQQ"/>
  </int:Manifest>
  <int:Observations>
    <int:Content id="4NI5qS7X">
      <int:Rejection type="LegacyProofing"/>
    </int:Content>
    <int:Content id="liM6ClQ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79E"/>
    <w:multiLevelType w:val="hybridMultilevel"/>
    <w:tmpl w:val="FFFFFFFF"/>
    <w:lvl w:ilvl="0" w:tplc="11182F1C">
      <w:start w:val="1"/>
      <w:numFmt w:val="decimal"/>
      <w:lvlText w:val="%1."/>
      <w:lvlJc w:val="left"/>
      <w:pPr>
        <w:ind w:left="720" w:hanging="360"/>
      </w:pPr>
    </w:lvl>
    <w:lvl w:ilvl="1" w:tplc="BD749E6E">
      <w:start w:val="1"/>
      <w:numFmt w:val="lowerLetter"/>
      <w:lvlText w:val="%2."/>
      <w:lvlJc w:val="left"/>
      <w:pPr>
        <w:ind w:left="1440" w:hanging="360"/>
      </w:pPr>
    </w:lvl>
    <w:lvl w:ilvl="2" w:tplc="89FE7512">
      <w:start w:val="1"/>
      <w:numFmt w:val="lowerRoman"/>
      <w:lvlText w:val="%3."/>
      <w:lvlJc w:val="right"/>
      <w:pPr>
        <w:ind w:left="2160" w:hanging="180"/>
      </w:pPr>
    </w:lvl>
    <w:lvl w:ilvl="3" w:tplc="9D124EDE">
      <w:start w:val="1"/>
      <w:numFmt w:val="decimal"/>
      <w:lvlText w:val="%4."/>
      <w:lvlJc w:val="left"/>
      <w:pPr>
        <w:ind w:left="2880" w:hanging="360"/>
      </w:pPr>
    </w:lvl>
    <w:lvl w:ilvl="4" w:tplc="03A6607A">
      <w:start w:val="1"/>
      <w:numFmt w:val="lowerLetter"/>
      <w:lvlText w:val="%5."/>
      <w:lvlJc w:val="left"/>
      <w:pPr>
        <w:ind w:left="3600" w:hanging="360"/>
      </w:pPr>
    </w:lvl>
    <w:lvl w:ilvl="5" w:tplc="96629EF8">
      <w:start w:val="1"/>
      <w:numFmt w:val="lowerRoman"/>
      <w:lvlText w:val="%6."/>
      <w:lvlJc w:val="right"/>
      <w:pPr>
        <w:ind w:left="4320" w:hanging="180"/>
      </w:pPr>
    </w:lvl>
    <w:lvl w:ilvl="6" w:tplc="0E5059A8">
      <w:start w:val="1"/>
      <w:numFmt w:val="decimal"/>
      <w:lvlText w:val="%7."/>
      <w:lvlJc w:val="left"/>
      <w:pPr>
        <w:ind w:left="5040" w:hanging="360"/>
      </w:pPr>
    </w:lvl>
    <w:lvl w:ilvl="7" w:tplc="1E18BDE0">
      <w:start w:val="1"/>
      <w:numFmt w:val="lowerLetter"/>
      <w:lvlText w:val="%8."/>
      <w:lvlJc w:val="left"/>
      <w:pPr>
        <w:ind w:left="5760" w:hanging="360"/>
      </w:pPr>
    </w:lvl>
    <w:lvl w:ilvl="8" w:tplc="B8E85340">
      <w:start w:val="1"/>
      <w:numFmt w:val="lowerRoman"/>
      <w:lvlText w:val="%9."/>
      <w:lvlJc w:val="right"/>
      <w:pPr>
        <w:ind w:left="6480" w:hanging="180"/>
      </w:pPr>
    </w:lvl>
  </w:abstractNum>
  <w:abstractNum w:abstractNumId="1" w15:restartNumberingAfterBreak="0">
    <w:nsid w:val="0B461DB1"/>
    <w:multiLevelType w:val="hybridMultilevel"/>
    <w:tmpl w:val="70F29506"/>
    <w:lvl w:ilvl="0" w:tplc="923EEA08">
      <w:start w:val="1"/>
      <w:numFmt w:val="bullet"/>
      <w:lvlText w:val=""/>
      <w:lvlJc w:val="left"/>
      <w:pPr>
        <w:ind w:left="720" w:hanging="360"/>
      </w:pPr>
      <w:rPr>
        <w:rFonts w:ascii="Symbol" w:hAnsi="Symbol" w:hint="default"/>
      </w:rPr>
    </w:lvl>
    <w:lvl w:ilvl="1" w:tplc="D5D4D73E">
      <w:start w:val="1"/>
      <w:numFmt w:val="bullet"/>
      <w:lvlText w:val="o"/>
      <w:lvlJc w:val="left"/>
      <w:pPr>
        <w:ind w:left="1440" w:hanging="360"/>
      </w:pPr>
      <w:rPr>
        <w:rFonts w:ascii="Courier New" w:hAnsi="Courier New" w:hint="default"/>
      </w:rPr>
    </w:lvl>
    <w:lvl w:ilvl="2" w:tplc="F67486BE">
      <w:start w:val="1"/>
      <w:numFmt w:val="bullet"/>
      <w:lvlText w:val=""/>
      <w:lvlJc w:val="left"/>
      <w:pPr>
        <w:ind w:left="2160" w:hanging="360"/>
      </w:pPr>
      <w:rPr>
        <w:rFonts w:ascii="Wingdings" w:hAnsi="Wingdings" w:hint="default"/>
      </w:rPr>
    </w:lvl>
    <w:lvl w:ilvl="3" w:tplc="CBAAC48E">
      <w:start w:val="1"/>
      <w:numFmt w:val="bullet"/>
      <w:lvlText w:val=""/>
      <w:lvlJc w:val="left"/>
      <w:pPr>
        <w:ind w:left="2880" w:hanging="360"/>
      </w:pPr>
      <w:rPr>
        <w:rFonts w:ascii="Symbol" w:hAnsi="Symbol" w:hint="default"/>
      </w:rPr>
    </w:lvl>
    <w:lvl w:ilvl="4" w:tplc="0456AECA">
      <w:start w:val="1"/>
      <w:numFmt w:val="bullet"/>
      <w:lvlText w:val="o"/>
      <w:lvlJc w:val="left"/>
      <w:pPr>
        <w:ind w:left="3600" w:hanging="360"/>
      </w:pPr>
      <w:rPr>
        <w:rFonts w:ascii="Courier New" w:hAnsi="Courier New" w:hint="default"/>
      </w:rPr>
    </w:lvl>
    <w:lvl w:ilvl="5" w:tplc="EF505B64">
      <w:start w:val="1"/>
      <w:numFmt w:val="bullet"/>
      <w:lvlText w:val=""/>
      <w:lvlJc w:val="left"/>
      <w:pPr>
        <w:ind w:left="4320" w:hanging="360"/>
      </w:pPr>
      <w:rPr>
        <w:rFonts w:ascii="Wingdings" w:hAnsi="Wingdings" w:hint="default"/>
      </w:rPr>
    </w:lvl>
    <w:lvl w:ilvl="6" w:tplc="A1FA67EE">
      <w:start w:val="1"/>
      <w:numFmt w:val="bullet"/>
      <w:lvlText w:val=""/>
      <w:lvlJc w:val="left"/>
      <w:pPr>
        <w:ind w:left="5040" w:hanging="360"/>
      </w:pPr>
      <w:rPr>
        <w:rFonts w:ascii="Symbol" w:hAnsi="Symbol" w:hint="default"/>
      </w:rPr>
    </w:lvl>
    <w:lvl w:ilvl="7" w:tplc="A150F024">
      <w:start w:val="1"/>
      <w:numFmt w:val="bullet"/>
      <w:lvlText w:val="o"/>
      <w:lvlJc w:val="left"/>
      <w:pPr>
        <w:ind w:left="5760" w:hanging="360"/>
      </w:pPr>
      <w:rPr>
        <w:rFonts w:ascii="Courier New" w:hAnsi="Courier New" w:hint="default"/>
      </w:rPr>
    </w:lvl>
    <w:lvl w:ilvl="8" w:tplc="2354B00C">
      <w:start w:val="1"/>
      <w:numFmt w:val="bullet"/>
      <w:lvlText w:val=""/>
      <w:lvlJc w:val="left"/>
      <w:pPr>
        <w:ind w:left="6480" w:hanging="360"/>
      </w:pPr>
      <w:rPr>
        <w:rFonts w:ascii="Wingdings" w:hAnsi="Wingdings" w:hint="default"/>
      </w:rPr>
    </w:lvl>
  </w:abstractNum>
  <w:abstractNum w:abstractNumId="2" w15:restartNumberingAfterBreak="0">
    <w:nsid w:val="59194A3A"/>
    <w:multiLevelType w:val="hybridMultilevel"/>
    <w:tmpl w:val="A0AC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1A6E"/>
    <w:multiLevelType w:val="hybridMultilevel"/>
    <w:tmpl w:val="FFFFFFFF"/>
    <w:lvl w:ilvl="0" w:tplc="448624A4">
      <w:start w:val="1"/>
      <w:numFmt w:val="bullet"/>
      <w:lvlText w:val=""/>
      <w:lvlJc w:val="left"/>
      <w:pPr>
        <w:ind w:left="720" w:hanging="360"/>
      </w:pPr>
      <w:rPr>
        <w:rFonts w:ascii="Symbol" w:hAnsi="Symbol" w:hint="default"/>
      </w:rPr>
    </w:lvl>
    <w:lvl w:ilvl="1" w:tplc="FE76B720">
      <w:start w:val="1"/>
      <w:numFmt w:val="bullet"/>
      <w:lvlText w:val="o"/>
      <w:lvlJc w:val="left"/>
      <w:pPr>
        <w:ind w:left="1440" w:hanging="360"/>
      </w:pPr>
      <w:rPr>
        <w:rFonts w:ascii="Courier New" w:hAnsi="Courier New" w:hint="default"/>
      </w:rPr>
    </w:lvl>
    <w:lvl w:ilvl="2" w:tplc="EAB263F6">
      <w:start w:val="1"/>
      <w:numFmt w:val="bullet"/>
      <w:lvlText w:val=""/>
      <w:lvlJc w:val="left"/>
      <w:pPr>
        <w:ind w:left="2160" w:hanging="360"/>
      </w:pPr>
      <w:rPr>
        <w:rFonts w:ascii="Wingdings" w:hAnsi="Wingdings" w:hint="default"/>
      </w:rPr>
    </w:lvl>
    <w:lvl w:ilvl="3" w:tplc="3BACC7C6">
      <w:start w:val="1"/>
      <w:numFmt w:val="bullet"/>
      <w:lvlText w:val=""/>
      <w:lvlJc w:val="left"/>
      <w:pPr>
        <w:ind w:left="2880" w:hanging="360"/>
      </w:pPr>
      <w:rPr>
        <w:rFonts w:ascii="Symbol" w:hAnsi="Symbol" w:hint="default"/>
      </w:rPr>
    </w:lvl>
    <w:lvl w:ilvl="4" w:tplc="B1046B1C">
      <w:start w:val="1"/>
      <w:numFmt w:val="bullet"/>
      <w:lvlText w:val="o"/>
      <w:lvlJc w:val="left"/>
      <w:pPr>
        <w:ind w:left="3600" w:hanging="360"/>
      </w:pPr>
      <w:rPr>
        <w:rFonts w:ascii="Courier New" w:hAnsi="Courier New" w:hint="default"/>
      </w:rPr>
    </w:lvl>
    <w:lvl w:ilvl="5" w:tplc="9E06B468">
      <w:start w:val="1"/>
      <w:numFmt w:val="bullet"/>
      <w:lvlText w:val=""/>
      <w:lvlJc w:val="left"/>
      <w:pPr>
        <w:ind w:left="4320" w:hanging="360"/>
      </w:pPr>
      <w:rPr>
        <w:rFonts w:ascii="Wingdings" w:hAnsi="Wingdings" w:hint="default"/>
      </w:rPr>
    </w:lvl>
    <w:lvl w:ilvl="6" w:tplc="7F242EDE">
      <w:start w:val="1"/>
      <w:numFmt w:val="bullet"/>
      <w:lvlText w:val=""/>
      <w:lvlJc w:val="left"/>
      <w:pPr>
        <w:ind w:left="5040" w:hanging="360"/>
      </w:pPr>
      <w:rPr>
        <w:rFonts w:ascii="Symbol" w:hAnsi="Symbol" w:hint="default"/>
      </w:rPr>
    </w:lvl>
    <w:lvl w:ilvl="7" w:tplc="5F304594">
      <w:start w:val="1"/>
      <w:numFmt w:val="bullet"/>
      <w:lvlText w:val="o"/>
      <w:lvlJc w:val="left"/>
      <w:pPr>
        <w:ind w:left="5760" w:hanging="360"/>
      </w:pPr>
      <w:rPr>
        <w:rFonts w:ascii="Courier New" w:hAnsi="Courier New" w:hint="default"/>
      </w:rPr>
    </w:lvl>
    <w:lvl w:ilvl="8" w:tplc="AE4C3CD6">
      <w:start w:val="1"/>
      <w:numFmt w:val="bullet"/>
      <w:lvlText w:val=""/>
      <w:lvlJc w:val="left"/>
      <w:pPr>
        <w:ind w:left="6480" w:hanging="360"/>
      </w:pPr>
      <w:rPr>
        <w:rFonts w:ascii="Wingdings" w:hAnsi="Wingdings" w:hint="default"/>
      </w:rPr>
    </w:lvl>
  </w:abstractNum>
  <w:abstractNum w:abstractNumId="4" w15:restartNumberingAfterBreak="0">
    <w:nsid w:val="6965135C"/>
    <w:multiLevelType w:val="hybridMultilevel"/>
    <w:tmpl w:val="E6CE2F38"/>
    <w:lvl w:ilvl="0" w:tplc="E3C2061C">
      <w:start w:val="1"/>
      <w:numFmt w:val="decimal"/>
      <w:lvlText w:val="%1."/>
      <w:lvlJc w:val="left"/>
      <w:pPr>
        <w:ind w:left="720" w:hanging="360"/>
      </w:pPr>
    </w:lvl>
    <w:lvl w:ilvl="1" w:tplc="DBD4F498">
      <w:start w:val="1"/>
      <w:numFmt w:val="lowerLetter"/>
      <w:lvlText w:val="%2."/>
      <w:lvlJc w:val="left"/>
      <w:pPr>
        <w:ind w:left="1440" w:hanging="360"/>
      </w:pPr>
    </w:lvl>
    <w:lvl w:ilvl="2" w:tplc="FBF0B84A">
      <w:start w:val="1"/>
      <w:numFmt w:val="lowerRoman"/>
      <w:lvlText w:val="%3."/>
      <w:lvlJc w:val="right"/>
      <w:pPr>
        <w:ind w:left="2160" w:hanging="180"/>
      </w:pPr>
    </w:lvl>
    <w:lvl w:ilvl="3" w:tplc="960CCD16">
      <w:start w:val="1"/>
      <w:numFmt w:val="decimal"/>
      <w:lvlText w:val="%4."/>
      <w:lvlJc w:val="left"/>
      <w:pPr>
        <w:ind w:left="2880" w:hanging="360"/>
      </w:pPr>
    </w:lvl>
    <w:lvl w:ilvl="4" w:tplc="4A7CDE3A">
      <w:start w:val="1"/>
      <w:numFmt w:val="lowerLetter"/>
      <w:lvlText w:val="%5."/>
      <w:lvlJc w:val="left"/>
      <w:pPr>
        <w:ind w:left="3600" w:hanging="360"/>
      </w:pPr>
    </w:lvl>
    <w:lvl w:ilvl="5" w:tplc="FBF8058E">
      <w:start w:val="1"/>
      <w:numFmt w:val="lowerRoman"/>
      <w:lvlText w:val="%6."/>
      <w:lvlJc w:val="right"/>
      <w:pPr>
        <w:ind w:left="4320" w:hanging="180"/>
      </w:pPr>
    </w:lvl>
    <w:lvl w:ilvl="6" w:tplc="590A6E8E">
      <w:start w:val="1"/>
      <w:numFmt w:val="decimal"/>
      <w:lvlText w:val="%7."/>
      <w:lvlJc w:val="left"/>
      <w:pPr>
        <w:ind w:left="5040" w:hanging="360"/>
      </w:pPr>
    </w:lvl>
    <w:lvl w:ilvl="7" w:tplc="A75AC726">
      <w:start w:val="1"/>
      <w:numFmt w:val="lowerLetter"/>
      <w:lvlText w:val="%8."/>
      <w:lvlJc w:val="left"/>
      <w:pPr>
        <w:ind w:left="5760" w:hanging="360"/>
      </w:pPr>
    </w:lvl>
    <w:lvl w:ilvl="8" w:tplc="74F2DDB6">
      <w:start w:val="1"/>
      <w:numFmt w:val="lowerRoman"/>
      <w:lvlText w:val="%9."/>
      <w:lvlJc w:val="right"/>
      <w:pPr>
        <w:ind w:left="6480" w:hanging="180"/>
      </w:pPr>
    </w:lvl>
  </w:abstractNum>
  <w:num w:numId="1" w16cid:durableId="1305312364">
    <w:abstractNumId w:val="4"/>
  </w:num>
  <w:num w:numId="2" w16cid:durableId="1661469617">
    <w:abstractNumId w:val="1"/>
  </w:num>
  <w:num w:numId="3" w16cid:durableId="2037851381">
    <w:abstractNumId w:val="0"/>
  </w:num>
  <w:num w:numId="4" w16cid:durableId="359359216">
    <w:abstractNumId w:val="3"/>
  </w:num>
  <w:num w:numId="5" w16cid:durableId="8893539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an Aldryc">
    <w15:presenceInfo w15:providerId="AD" w15:userId="S::ellana@packt.com::d40ba111-43e6-4619-a52b-c1a24112969d"/>
  </w15:person>
  <w15:person w15:author="Thomas Lee">
    <w15:presenceInfo w15:providerId="AD" w15:userId="S::tfl@psp.co.uk::23b502fb-9fbe-4e0e-93c0-56b8c6160e0c"/>
  </w15:person>
  <w15:person w15:author="Aaron Tanna">
    <w15:presenceInfo w15:providerId="AD" w15:userId="S::aaront@packt.com::7ccc7b18-b2c3-445b-a034-4ea3e6c807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0szQ2NbWwMDA1NjVQ0lEKTi0uzszPAykwrAUAje6m7SwAAAA="/>
  </w:docVars>
  <w:rsids>
    <w:rsidRoot w:val="6B8264E3"/>
    <w:rsid w:val="0022D028"/>
    <w:rsid w:val="00310AD0"/>
    <w:rsid w:val="003B6CEE"/>
    <w:rsid w:val="004043EB"/>
    <w:rsid w:val="00714D3D"/>
    <w:rsid w:val="00992A93"/>
    <w:rsid w:val="009D53F0"/>
    <w:rsid w:val="009D7193"/>
    <w:rsid w:val="00B52146"/>
    <w:rsid w:val="00B60D13"/>
    <w:rsid w:val="00E00914"/>
    <w:rsid w:val="00E2403C"/>
    <w:rsid w:val="00FB3A0A"/>
    <w:rsid w:val="0200101C"/>
    <w:rsid w:val="029AE0C4"/>
    <w:rsid w:val="03ECC208"/>
    <w:rsid w:val="05889269"/>
    <w:rsid w:val="067467D6"/>
    <w:rsid w:val="069211AC"/>
    <w:rsid w:val="07DC54E1"/>
    <w:rsid w:val="09462F92"/>
    <w:rsid w:val="0CB7B38A"/>
    <w:rsid w:val="0DCB1240"/>
    <w:rsid w:val="0F2F74AF"/>
    <w:rsid w:val="100A0F45"/>
    <w:rsid w:val="112CB6E5"/>
    <w:rsid w:val="11A5DFA6"/>
    <w:rsid w:val="167950C9"/>
    <w:rsid w:val="19601000"/>
    <w:rsid w:val="1E338123"/>
    <w:rsid w:val="1E69A7B5"/>
    <w:rsid w:val="1EBB34E1"/>
    <w:rsid w:val="20E012AC"/>
    <w:rsid w:val="21BC0370"/>
    <w:rsid w:val="21BD8B8D"/>
    <w:rsid w:val="22D1FD6F"/>
    <w:rsid w:val="253C645F"/>
    <w:rsid w:val="279C5FE3"/>
    <w:rsid w:val="27C13B0C"/>
    <w:rsid w:val="2862B2E6"/>
    <w:rsid w:val="28EB2491"/>
    <w:rsid w:val="29CF02DB"/>
    <w:rsid w:val="2A86F4F2"/>
    <w:rsid w:val="2AEF027F"/>
    <w:rsid w:val="2DBE95B4"/>
    <w:rsid w:val="303E445F"/>
    <w:rsid w:val="3080E806"/>
    <w:rsid w:val="3230F113"/>
    <w:rsid w:val="329206D7"/>
    <w:rsid w:val="38AAC819"/>
    <w:rsid w:val="3993F58A"/>
    <w:rsid w:val="3B3FD2CD"/>
    <w:rsid w:val="3B77B352"/>
    <w:rsid w:val="3D1383B3"/>
    <w:rsid w:val="3D2CAC10"/>
    <w:rsid w:val="403CC7E9"/>
    <w:rsid w:val="412F02BF"/>
    <w:rsid w:val="48A7C386"/>
    <w:rsid w:val="4DDE65CC"/>
    <w:rsid w:val="548148C4"/>
    <w:rsid w:val="576336F2"/>
    <w:rsid w:val="57C44CB6"/>
    <w:rsid w:val="581331E6"/>
    <w:rsid w:val="591F9D09"/>
    <w:rsid w:val="5B4AD2A8"/>
    <w:rsid w:val="5F176C84"/>
    <w:rsid w:val="607218AC"/>
    <w:rsid w:val="61BA142C"/>
    <w:rsid w:val="621B29F0"/>
    <w:rsid w:val="6709560C"/>
    <w:rsid w:val="68760672"/>
    <w:rsid w:val="6A11D6D3"/>
    <w:rsid w:val="6B8264E3"/>
    <w:rsid w:val="6E38772D"/>
    <w:rsid w:val="77B934F9"/>
    <w:rsid w:val="79CCB700"/>
    <w:rsid w:val="7B570D8C"/>
    <w:rsid w:val="7D0457C2"/>
    <w:rsid w:val="7E35729A"/>
    <w:rsid w:val="7F1950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64E3"/>
  <w15:chartTrackingRefBased/>
  <w15:docId w15:val="{194CCA5A-21D2-4638-8D53-81D052DA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14D3D"/>
    <w:pPr>
      <w:spacing w:after="0" w:line="240" w:lineRule="auto"/>
    </w:pPr>
  </w:style>
  <w:style w:type="paragraph" w:styleId="CommentSubject">
    <w:name w:val="annotation subject"/>
    <w:basedOn w:val="CommentText"/>
    <w:next w:val="CommentText"/>
    <w:link w:val="CommentSubjectChar"/>
    <w:uiPriority w:val="99"/>
    <w:semiHidden/>
    <w:unhideWhenUsed/>
    <w:rsid w:val="00714D3D"/>
    <w:rPr>
      <w:b/>
      <w:bCs/>
    </w:rPr>
  </w:style>
  <w:style w:type="character" w:customStyle="1" w:styleId="CommentSubjectChar">
    <w:name w:val="Comment Subject Char"/>
    <w:basedOn w:val="CommentTextChar"/>
    <w:link w:val="CommentSubject"/>
    <w:uiPriority w:val="99"/>
    <w:semiHidden/>
    <w:rsid w:val="00714D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2d30588939b442ac"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Ellan Aldryc</dc:creator>
  <cp:keywords/>
  <dc:description/>
  <cp:lastModifiedBy>Thomas Lee</cp:lastModifiedBy>
  <cp:revision>2</cp:revision>
  <dcterms:created xsi:type="dcterms:W3CDTF">2022-06-08T13:49:00Z</dcterms:created>
  <dcterms:modified xsi:type="dcterms:W3CDTF">2022-06-08T13:49:00Z</dcterms:modified>
</cp:coreProperties>
</file>